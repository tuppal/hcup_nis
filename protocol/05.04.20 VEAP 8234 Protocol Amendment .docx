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2D7B" w:rsidRDefault="0096592D">
      <w:pPr>
        <w:spacing w:after="10" w:line="249" w:lineRule="auto"/>
        <w:ind w:left="345" w:firstLine="4"/>
      </w:pPr>
      <w:r>
        <w:rPr>
          <w:rFonts w:ascii="Times New Roman" w:eastAsia="Times New Roman" w:hAnsi="Times New Roman" w:cs="Times New Roman"/>
          <w:b/>
          <w:sz w:val="24"/>
        </w:rPr>
        <w:t>THIS PROTOCOL AND ALL OF THE INFORMATION RELATING TO IT ARE</w:t>
      </w:r>
    </w:p>
    <w:p w:rsidR="00AB2D7B" w:rsidRDefault="0096592D">
      <w:pPr>
        <w:spacing w:after="37" w:line="249" w:lineRule="auto"/>
        <w:ind w:left="345" w:right="556" w:firstLine="4"/>
      </w:pPr>
      <w:r>
        <w:rPr>
          <w:rFonts w:ascii="Times New Roman" w:eastAsia="Times New Roman" w:hAnsi="Times New Roman" w:cs="Times New Roman"/>
          <w:b/>
          <w:sz w:val="24"/>
        </w:rPr>
        <w:t xml:space="preserve">CONFIDENTIAL AND PROPRIETARY PROPERTY OF MERCK SHARP &amp; DOHME CORP., A SUBSIDIARY OF MERCK &amp; CO., INC., KENILWORTH, NJ, U.S.A.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10" w:line="249" w:lineRule="auto"/>
        <w:ind w:left="345" w:firstLine="4"/>
      </w:pPr>
      <w:r>
        <w:rPr>
          <w:rFonts w:ascii="Times New Roman" w:eastAsia="Times New Roman" w:hAnsi="Times New Roman" w:cs="Times New Roman"/>
          <w:b/>
          <w:sz w:val="24"/>
        </w:rPr>
        <w:t xml:space="preserve">SPONSOR: </w:t>
      </w:r>
    </w:p>
    <w:p w:rsidR="00AB2D7B" w:rsidRDefault="0096592D">
      <w:pPr>
        <w:spacing w:after="0"/>
        <w:ind w:left="360"/>
      </w:pPr>
      <w:r>
        <w:rPr>
          <w:rFonts w:ascii="Times New Roman" w:eastAsia="Times New Roman" w:hAnsi="Times New Roman" w:cs="Times New Roman"/>
          <w:b/>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Merck Sharp &amp; Dohme Corp., a subsidiary of Merck &amp; Co., Inc.  </w:t>
      </w:r>
    </w:p>
    <w:p w:rsidR="00AB2D7B" w:rsidRDefault="0096592D">
      <w:pPr>
        <w:spacing w:after="6" w:line="247" w:lineRule="auto"/>
        <w:ind w:left="365" w:right="846" w:hanging="10"/>
      </w:pPr>
      <w:r>
        <w:rPr>
          <w:rFonts w:ascii="Times New Roman" w:eastAsia="Times New Roman" w:hAnsi="Times New Roman" w:cs="Times New Roman"/>
        </w:rPr>
        <w:t>(hereafter referred to as the Sponsor or Merck)</w:t>
      </w:r>
      <w:r>
        <w:rPr>
          <w:rFonts w:ascii="Times New Roman" w:eastAsia="Times New Roman" w:hAnsi="Times New Roman" w:cs="Times New Roman"/>
          <w:i/>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2000 Galloping Hill Road </w:t>
      </w:r>
    </w:p>
    <w:p w:rsidR="00AB2D7B" w:rsidRDefault="0096592D">
      <w:pPr>
        <w:spacing w:after="6" w:line="247" w:lineRule="auto"/>
        <w:ind w:left="365" w:right="846" w:hanging="10"/>
      </w:pPr>
      <w:r>
        <w:rPr>
          <w:rFonts w:ascii="Times New Roman" w:eastAsia="Times New Roman" w:hAnsi="Times New Roman" w:cs="Times New Roman"/>
        </w:rPr>
        <w:t xml:space="preserve">Kenilworth, NJ 07033 </w:t>
      </w:r>
    </w:p>
    <w:p w:rsidR="00AB2D7B" w:rsidRDefault="0096592D">
      <w:pPr>
        <w:spacing w:after="0"/>
        <w:ind w:left="360"/>
      </w:pPr>
      <w:r>
        <w:rPr>
          <w:rFonts w:ascii="Times New Roman" w:eastAsia="Times New Roman" w:hAnsi="Times New Roman" w:cs="Times New Roman"/>
          <w:b/>
          <w:sz w:val="24"/>
        </w:rPr>
        <w:t xml:space="preserve"> </w:t>
      </w:r>
    </w:p>
    <w:p w:rsidR="00AB2D7B" w:rsidRDefault="0096592D">
      <w:pPr>
        <w:spacing w:after="10" w:line="249" w:lineRule="auto"/>
        <w:ind w:left="345" w:firstLine="4"/>
      </w:pPr>
      <w:r>
        <w:rPr>
          <w:rFonts w:ascii="Times New Roman" w:eastAsia="Times New Roman" w:hAnsi="Times New Roman" w:cs="Times New Roman"/>
          <w:b/>
          <w:sz w:val="24"/>
        </w:rPr>
        <w:t xml:space="preserve">TITLE: </w:t>
      </w:r>
    </w:p>
    <w:p w:rsidR="00AB2D7B" w:rsidRDefault="0096592D">
      <w:pPr>
        <w:spacing w:after="69"/>
        <w:ind w:right="412"/>
        <w:jc w:val="center"/>
      </w:pPr>
      <w:r>
        <w:rPr>
          <w:rFonts w:ascii="Times New Roman" w:eastAsia="Times New Roman" w:hAnsi="Times New Roman" w:cs="Times New Roman"/>
          <w:sz w:val="24"/>
        </w:rPr>
        <w:t xml:space="preserve"> </w:t>
      </w:r>
    </w:p>
    <w:p w:rsidR="00AB2D7B" w:rsidRDefault="0096592D">
      <w:pPr>
        <w:spacing w:after="0"/>
        <w:ind w:left="10" w:right="479" w:hanging="10"/>
        <w:jc w:val="center"/>
      </w:pPr>
      <w:r>
        <w:rPr>
          <w:rFonts w:ascii="Times New Roman" w:eastAsia="Times New Roman" w:hAnsi="Times New Roman" w:cs="Times New Roman"/>
          <w:sz w:val="28"/>
        </w:rPr>
        <w:t xml:space="preserve">Estimating Diabetes-Related Disparities in Health Care Use Trends with Healthcare </w:t>
      </w:r>
    </w:p>
    <w:p w:rsidR="00AB2D7B" w:rsidRDefault="0096592D">
      <w:pPr>
        <w:spacing w:after="0"/>
        <w:ind w:left="10" w:right="471" w:hanging="10"/>
        <w:jc w:val="center"/>
      </w:pPr>
      <w:r>
        <w:rPr>
          <w:rFonts w:ascii="Times New Roman" w:eastAsia="Times New Roman" w:hAnsi="Times New Roman" w:cs="Times New Roman"/>
          <w:sz w:val="28"/>
        </w:rPr>
        <w:t xml:space="preserve">Cost and Utilization Project and Medical Expenditure </w:t>
      </w:r>
      <w:r>
        <w:rPr>
          <w:rFonts w:ascii="Times New Roman" w:eastAsia="Times New Roman" w:hAnsi="Times New Roman" w:cs="Times New Roman"/>
          <w:sz w:val="24"/>
        </w:rPr>
        <w:t xml:space="preserve"> </w:t>
      </w:r>
    </w:p>
    <w:p w:rsidR="00AB2D7B" w:rsidRDefault="0096592D">
      <w:pPr>
        <w:spacing w:after="0"/>
        <w:ind w:left="10" w:right="533" w:hanging="10"/>
        <w:jc w:val="center"/>
      </w:pPr>
      <w:r>
        <w:rPr>
          <w:rFonts w:ascii="Times New Roman" w:eastAsia="Times New Roman" w:hAnsi="Times New Roman" w:cs="Times New Roman"/>
          <w:sz w:val="28"/>
        </w:rPr>
        <w:t xml:space="preserve">Panel Survey Data  </w:t>
      </w:r>
    </w:p>
    <w:p w:rsidR="00AB2D7B" w:rsidRDefault="0096592D">
      <w:pPr>
        <w:spacing w:after="0"/>
        <w:ind w:right="474"/>
        <w:jc w:val="center"/>
      </w:pPr>
      <w:r>
        <w:rPr>
          <w:rFonts w:ascii="Times New Roman" w:eastAsia="Times New Roman" w:hAnsi="Times New Roman" w:cs="Times New Roman"/>
          <w:sz w:val="24"/>
        </w:rPr>
        <w:t xml:space="preserve"> </w:t>
      </w:r>
    </w:p>
    <w:p w:rsidR="00AB2D7B" w:rsidRDefault="0096592D">
      <w:pPr>
        <w:spacing w:after="64"/>
        <w:ind w:left="360"/>
      </w:pPr>
      <w:r>
        <w:rPr>
          <w:rFonts w:ascii="Times New Roman" w:eastAsia="Times New Roman" w:hAnsi="Times New Roman" w:cs="Times New Roman"/>
          <w:b/>
          <w:sz w:val="24"/>
        </w:rPr>
        <w:t xml:space="preserve"> </w:t>
      </w:r>
    </w:p>
    <w:p w:rsidR="00AB2D7B" w:rsidRDefault="0096592D">
      <w:pPr>
        <w:spacing w:after="0"/>
        <w:ind w:left="2566"/>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color w:val="FF0000"/>
          <w:sz w:val="32"/>
        </w:rPr>
        <w:t xml:space="preserve"> </w:t>
      </w:r>
      <w:r>
        <w:br w:type="page"/>
      </w:r>
    </w:p>
    <w:p w:rsidR="00AB2D7B" w:rsidRDefault="0096592D">
      <w:pPr>
        <w:pStyle w:val="Heading1"/>
        <w:spacing w:after="143"/>
        <w:ind w:left="0" w:firstLine="0"/>
        <w:jc w:val="right"/>
      </w:pPr>
      <w:bookmarkStart w:id="0" w:name="_Toc522658"/>
      <w:r>
        <w:lastRenderedPageBreak/>
        <w:t xml:space="preserve">Summary of Changes (Optional) </w:t>
      </w:r>
      <w:bookmarkEnd w:id="0"/>
    </w:p>
    <w:p w:rsidR="00AB2D7B" w:rsidRDefault="0096592D">
      <w:pPr>
        <w:spacing w:after="0"/>
        <w:ind w:left="360"/>
      </w:pPr>
      <w:r>
        <w:rPr>
          <w:rFonts w:ascii="Times New Roman" w:eastAsia="Times New Roman" w:hAnsi="Times New Roman" w:cs="Times New Roman"/>
          <w:b/>
          <w:sz w:val="24"/>
        </w:rPr>
        <w:t xml:space="preserve"> </w:t>
      </w:r>
    </w:p>
    <w:tbl>
      <w:tblPr>
        <w:tblStyle w:val="TableGrid"/>
        <w:tblW w:w="8908" w:type="dxa"/>
        <w:tblInd w:w="365" w:type="dxa"/>
        <w:tblCellMar>
          <w:top w:w="14" w:type="dxa"/>
          <w:left w:w="108" w:type="dxa"/>
          <w:right w:w="830" w:type="dxa"/>
        </w:tblCellMar>
        <w:tblLook w:val="04A0" w:firstRow="1" w:lastRow="0" w:firstColumn="1" w:lastColumn="0" w:noHBand="0" w:noVBand="1"/>
      </w:tblPr>
      <w:tblGrid>
        <w:gridCol w:w="2792"/>
        <w:gridCol w:w="6116"/>
      </w:tblGrid>
      <w:tr w:rsidR="00AB2D7B">
        <w:trPr>
          <w:trHeight w:val="283"/>
        </w:trPr>
        <w:tc>
          <w:tcPr>
            <w:tcW w:w="2792" w:type="dxa"/>
            <w:tcBorders>
              <w:top w:val="double" w:sz="4" w:space="0" w:color="000000"/>
              <w:left w:val="single" w:sz="4" w:space="0" w:color="000000"/>
              <w:bottom w:val="single" w:sz="4" w:space="0" w:color="000000"/>
              <w:right w:val="single" w:sz="4" w:space="0" w:color="000000"/>
            </w:tcBorders>
          </w:tcPr>
          <w:p w:rsidR="00AB2D7B" w:rsidRDefault="0096592D">
            <w:pPr>
              <w:ind w:left="154"/>
            </w:pPr>
            <w:r>
              <w:rPr>
                <w:rFonts w:ascii="Times New Roman" w:eastAsia="Times New Roman" w:hAnsi="Times New Roman" w:cs="Times New Roman"/>
                <w:b/>
                <w:i/>
              </w:rPr>
              <w:t xml:space="preserve">Protocol Section </w:t>
            </w:r>
          </w:p>
        </w:tc>
        <w:tc>
          <w:tcPr>
            <w:tcW w:w="6117" w:type="dxa"/>
            <w:tcBorders>
              <w:top w:val="double" w:sz="4" w:space="0" w:color="000000"/>
              <w:left w:val="single" w:sz="4" w:space="0" w:color="000000"/>
              <w:bottom w:val="single" w:sz="4" w:space="0" w:color="000000"/>
              <w:right w:val="single" w:sz="4" w:space="0" w:color="000000"/>
            </w:tcBorders>
          </w:tcPr>
          <w:p w:rsidR="00AB2D7B" w:rsidRDefault="0096592D">
            <w:pPr>
              <w:ind w:left="2211"/>
            </w:pPr>
            <w:r>
              <w:rPr>
                <w:rFonts w:ascii="Times New Roman" w:eastAsia="Times New Roman" w:hAnsi="Times New Roman" w:cs="Times New Roman"/>
                <w:b/>
                <w:i/>
              </w:rPr>
              <w:t xml:space="preserve">Change </w:t>
            </w:r>
          </w:p>
        </w:tc>
      </w:tr>
      <w:tr w:rsidR="00AB2D7B">
        <w:trPr>
          <w:trHeight w:val="533"/>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List of </w:t>
            </w:r>
          </w:p>
          <w:p w:rsidR="00AB2D7B" w:rsidRDefault="0096592D">
            <w:pPr>
              <w:ind w:left="10"/>
            </w:pPr>
            <w:r>
              <w:rPr>
                <w:rFonts w:ascii="Times New Roman" w:eastAsia="Times New Roman" w:hAnsi="Times New Roman" w:cs="Times New Roman"/>
                <w:i/>
              </w:rPr>
              <w:t xml:space="preserve">Abbreviations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
            </w:pPr>
            <w:r>
              <w:rPr>
                <w:rFonts w:ascii="Times New Roman" w:eastAsia="Times New Roman" w:hAnsi="Times New Roman" w:cs="Times New Roman"/>
                <w:i/>
              </w:rPr>
              <w:t xml:space="preserve">Added BRFSS </w:t>
            </w:r>
            <w:ins w:id="1" w:author="Uppal, Teg" w:date="2020-05-04T16:46:00Z">
              <w:r w:rsidR="00A4448B">
                <w:rPr>
                  <w:rFonts w:ascii="Times New Roman" w:eastAsia="Times New Roman" w:hAnsi="Times New Roman" w:cs="Times New Roman"/>
                  <w:i/>
                </w:rPr>
                <w:t xml:space="preserve">and </w:t>
              </w:r>
            </w:ins>
            <w:ins w:id="2" w:author="Uppal, Teg" w:date="2020-05-01T16:00:00Z">
              <w:r w:rsidR="00A73DC2">
                <w:rPr>
                  <w:rFonts w:ascii="Times New Roman" w:eastAsia="Times New Roman" w:hAnsi="Times New Roman" w:cs="Times New Roman"/>
                  <w:i/>
                </w:rPr>
                <w:t xml:space="preserve">ACS </w:t>
              </w:r>
            </w:ins>
            <w:r>
              <w:rPr>
                <w:rFonts w:ascii="Times New Roman" w:eastAsia="Times New Roman" w:hAnsi="Times New Roman" w:cs="Times New Roman"/>
                <w:i/>
              </w:rPr>
              <w:t xml:space="preserve">to list of abbreviations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Protocol Summary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right="36" w:hanging="10"/>
            </w:pPr>
            <w:r>
              <w:rPr>
                <w:rFonts w:ascii="Times New Roman" w:eastAsia="Times New Roman" w:hAnsi="Times New Roman" w:cs="Times New Roman"/>
                <w:i/>
              </w:rPr>
              <w:t xml:space="preserve">Removed rural/urban designation from Objective 3/MEPS analysis, as variable only available through research data center </w:t>
            </w:r>
          </w:p>
        </w:tc>
      </w:tr>
      <w:tr w:rsidR="00AB2D7B">
        <w:trPr>
          <w:trHeight w:val="79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2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right="36" w:hanging="10"/>
            </w:pPr>
            <w:r>
              <w:rPr>
                <w:rFonts w:ascii="Times New Roman" w:eastAsia="Times New Roman" w:hAnsi="Times New Roman" w:cs="Times New Roman"/>
                <w:i/>
              </w:rPr>
              <w:t xml:space="preserve">Removed rural/urban designation from Objective 3/MEPS analysis as variable only available through research data center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4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right="6" w:hanging="10"/>
            </w:pPr>
            <w:r>
              <w:rPr>
                <w:rFonts w:ascii="Times New Roman" w:eastAsia="Times New Roman" w:hAnsi="Times New Roman" w:cs="Times New Roman"/>
                <w:i/>
              </w:rPr>
              <w:t xml:space="preserve">Specified number of discharge diagnoses to be used in identifying diabetes disease state and comorbid conditions </w:t>
            </w:r>
          </w:p>
        </w:tc>
      </w:tr>
      <w:tr w:rsidR="00AB2D7B">
        <w:trPr>
          <w:trHeight w:val="533"/>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4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hanging="10"/>
            </w:pPr>
            <w:r>
              <w:rPr>
                <w:rFonts w:ascii="Times New Roman" w:eastAsia="Times New Roman" w:hAnsi="Times New Roman" w:cs="Times New Roman"/>
                <w:i/>
              </w:rPr>
              <w:t xml:space="preserve">Added criteria for determining Adult population without diabetes-disease state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4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right="36" w:hanging="10"/>
            </w:pPr>
            <w:r>
              <w:rPr>
                <w:rFonts w:ascii="Times New Roman" w:eastAsia="Times New Roman" w:hAnsi="Times New Roman" w:cs="Times New Roman"/>
                <w:i/>
              </w:rPr>
              <w:t xml:space="preserve">Removed rural/urban designation from Objective 3/MEPS analysis, as variable only available through research data center </w:t>
            </w:r>
          </w:p>
        </w:tc>
      </w:tr>
      <w:tr w:rsidR="00AB2D7B">
        <w:trPr>
          <w:trHeight w:val="27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4.2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
            </w:pPr>
            <w:r>
              <w:rPr>
                <w:rFonts w:ascii="Times New Roman" w:eastAsia="Times New Roman" w:hAnsi="Times New Roman" w:cs="Times New Roman"/>
                <w:i/>
              </w:rPr>
              <w:t xml:space="preserve">Added diabetes-status to list of stratifications  </w:t>
            </w:r>
          </w:p>
        </w:tc>
      </w:tr>
      <w:tr w:rsidR="00AB2D7B">
        <w:trPr>
          <w:trHeight w:val="79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4.2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right="36" w:hanging="10"/>
            </w:pPr>
            <w:r>
              <w:rPr>
                <w:rFonts w:ascii="Times New Roman" w:eastAsia="Times New Roman" w:hAnsi="Times New Roman" w:cs="Times New Roman"/>
                <w:i/>
              </w:rPr>
              <w:t xml:space="preserve">Removed rural/urban designation from Objective 3/MEPS analysis, as variable only available through research data center </w:t>
            </w:r>
          </w:p>
        </w:tc>
      </w:tr>
      <w:tr w:rsidR="00AB2D7B">
        <w:trPr>
          <w:trHeight w:val="533"/>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5.1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hanging="10"/>
            </w:pPr>
            <w:r>
              <w:rPr>
                <w:rFonts w:ascii="Times New Roman" w:eastAsia="Times New Roman" w:hAnsi="Times New Roman" w:cs="Times New Roman"/>
                <w:i/>
              </w:rPr>
              <w:t>Added information about BRFSS</w:t>
            </w:r>
            <w:del w:id="3" w:author="Uppal, Teg" w:date="2020-05-04T16:47:00Z">
              <w:r w:rsidDel="00A4448B">
                <w:rPr>
                  <w:rFonts w:ascii="Times New Roman" w:eastAsia="Times New Roman" w:hAnsi="Times New Roman" w:cs="Times New Roman"/>
                  <w:i/>
                </w:rPr>
                <w:delText xml:space="preserve"> </w:delText>
              </w:r>
            </w:del>
            <w:ins w:id="4" w:author="Uppal, Teg" w:date="2020-05-04T16:47:00Z">
              <w:r w:rsidR="00A4448B">
                <w:rPr>
                  <w:rFonts w:ascii="Times New Roman" w:eastAsia="Times New Roman" w:hAnsi="Times New Roman" w:cs="Times New Roman"/>
                  <w:i/>
                </w:rPr>
                <w:t>and ACS</w:t>
              </w:r>
            </w:ins>
            <w:ins w:id="5" w:author="Uppal, Teg" w:date="2020-05-01T16:00:00Z">
              <w:r w:rsidR="00A73DC2">
                <w:rPr>
                  <w:rFonts w:ascii="Times New Roman" w:eastAsia="Times New Roman" w:hAnsi="Times New Roman" w:cs="Times New Roman"/>
                  <w:i/>
                </w:rPr>
                <w:t xml:space="preserve"> </w:t>
              </w:r>
            </w:ins>
            <w:r>
              <w:rPr>
                <w:rFonts w:ascii="Times New Roman" w:eastAsia="Times New Roman" w:hAnsi="Times New Roman" w:cs="Times New Roman"/>
                <w:i/>
              </w:rPr>
              <w:t xml:space="preserve">informed consent procedure </w:t>
            </w:r>
          </w:p>
        </w:tc>
      </w:tr>
      <w:tr w:rsidR="00AB2D7B">
        <w:trPr>
          <w:trHeight w:val="53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7.0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right="17" w:hanging="10"/>
              <w:jc w:val="both"/>
            </w:pPr>
            <w:r>
              <w:rPr>
                <w:rFonts w:ascii="Times New Roman" w:eastAsia="Times New Roman" w:hAnsi="Times New Roman" w:cs="Times New Roman"/>
                <w:i/>
              </w:rPr>
              <w:t>Replaced NHIS with BRFSS</w:t>
            </w:r>
            <w:ins w:id="6" w:author="Uppal, Teg" w:date="2020-05-04T16:47:00Z">
              <w:r w:rsidR="00A4448B">
                <w:rPr>
                  <w:rFonts w:ascii="Times New Roman" w:eastAsia="Times New Roman" w:hAnsi="Times New Roman" w:cs="Times New Roman"/>
                  <w:i/>
                </w:rPr>
                <w:t xml:space="preserve"> and added ACS</w:t>
              </w:r>
            </w:ins>
            <w:del w:id="7" w:author="Uppal, Teg" w:date="2020-05-01T16:01:00Z">
              <w:r w:rsidDel="00A73DC2">
                <w:rPr>
                  <w:rFonts w:ascii="Times New Roman" w:eastAsia="Times New Roman" w:hAnsi="Times New Roman" w:cs="Times New Roman"/>
                  <w:i/>
                </w:rPr>
                <w:delText xml:space="preserve"> </w:delText>
              </w:r>
            </w:del>
            <w:r>
              <w:rPr>
                <w:rFonts w:ascii="Times New Roman" w:eastAsia="Times New Roman" w:hAnsi="Times New Roman" w:cs="Times New Roman"/>
                <w:i/>
              </w:rPr>
              <w:t xml:space="preserve">to analysis design to generate state-level demographic data and rate estimates  </w:t>
            </w:r>
          </w:p>
        </w:tc>
      </w:tr>
      <w:tr w:rsidR="00AB2D7B">
        <w:trPr>
          <w:trHeight w:val="105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7.1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hanging="10"/>
            </w:pPr>
            <w:r>
              <w:rPr>
                <w:rFonts w:ascii="Times New Roman" w:eastAsia="Times New Roman" w:hAnsi="Times New Roman" w:cs="Times New Roman"/>
                <w:i/>
              </w:rPr>
              <w:t xml:space="preserve">Added analysis by diabetes-status to objectives 1 and 2. Added rate standardization to rate calculation, fixed grammatical error at end of objective 2, removed rural/urban from objective 3 </w:t>
            </w:r>
          </w:p>
        </w:tc>
      </w:tr>
      <w:tr w:rsidR="00352C18">
        <w:trPr>
          <w:trHeight w:val="1054"/>
          <w:ins w:id="8" w:author="Uppal, Teg" w:date="2020-05-05T12:01:00Z"/>
        </w:trPr>
        <w:tc>
          <w:tcPr>
            <w:tcW w:w="2792" w:type="dxa"/>
            <w:tcBorders>
              <w:top w:val="single" w:sz="4" w:space="0" w:color="000000"/>
              <w:left w:val="single" w:sz="4" w:space="0" w:color="000000"/>
              <w:bottom w:val="single" w:sz="4" w:space="0" w:color="000000"/>
              <w:right w:val="single" w:sz="4" w:space="0" w:color="000000"/>
            </w:tcBorders>
          </w:tcPr>
          <w:p w:rsidR="00352C18" w:rsidRDefault="0042527B">
            <w:pPr>
              <w:rPr>
                <w:ins w:id="9" w:author="Uppal, Teg" w:date="2020-05-05T12:01:00Z"/>
                <w:rFonts w:ascii="Times New Roman" w:eastAsia="Times New Roman" w:hAnsi="Times New Roman" w:cs="Times New Roman"/>
                <w:i/>
              </w:rPr>
            </w:pPr>
            <w:ins w:id="10" w:author="Uppal, Teg" w:date="2020-05-05T12:15:00Z">
              <w:r>
                <w:rPr>
                  <w:rFonts w:ascii="Times New Roman" w:eastAsia="Times New Roman" w:hAnsi="Times New Roman" w:cs="Times New Roman"/>
                  <w:i/>
                </w:rPr>
                <w:t>7.1</w:t>
              </w:r>
            </w:ins>
          </w:p>
        </w:tc>
        <w:tc>
          <w:tcPr>
            <w:tcW w:w="6117" w:type="dxa"/>
            <w:tcBorders>
              <w:top w:val="single" w:sz="4" w:space="0" w:color="000000"/>
              <w:left w:val="single" w:sz="4" w:space="0" w:color="000000"/>
              <w:bottom w:val="single" w:sz="4" w:space="0" w:color="000000"/>
              <w:right w:val="single" w:sz="4" w:space="0" w:color="000000"/>
            </w:tcBorders>
          </w:tcPr>
          <w:p w:rsidR="00352C18" w:rsidRDefault="0042527B">
            <w:pPr>
              <w:ind w:left="11" w:hanging="10"/>
              <w:rPr>
                <w:ins w:id="11" w:author="Uppal, Teg" w:date="2020-05-05T12:01:00Z"/>
                <w:rFonts w:ascii="Times New Roman" w:eastAsia="Times New Roman" w:hAnsi="Times New Roman" w:cs="Times New Roman"/>
                <w:i/>
              </w:rPr>
            </w:pPr>
            <w:ins w:id="12" w:author="Uppal, Teg" w:date="2020-05-05T12:15:00Z">
              <w:r>
                <w:rPr>
                  <w:rFonts w:ascii="Times New Roman" w:eastAsia="Times New Roman" w:hAnsi="Times New Roman" w:cs="Times New Roman"/>
                  <w:i/>
                </w:rPr>
                <w:t>Added ACS for use as denominator for rates – changed definition of rates to per 10000 p</w:t>
              </w:r>
            </w:ins>
            <w:ins w:id="13" w:author="Uppal, Teg" w:date="2020-05-05T12:16:00Z">
              <w:r>
                <w:rPr>
                  <w:rFonts w:ascii="Times New Roman" w:eastAsia="Times New Roman" w:hAnsi="Times New Roman" w:cs="Times New Roman"/>
                  <w:i/>
                </w:rPr>
                <w:t>ersons as ACS does not have variable for diabetes diagnosis. Maintained BRFSS for use in estimating rates of DM and Non-DM populations.</w:t>
              </w:r>
            </w:ins>
          </w:p>
        </w:tc>
      </w:tr>
      <w:tr w:rsidR="00AB2D7B">
        <w:trPr>
          <w:trHeight w:val="79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7.2.3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hanging="10"/>
            </w:pPr>
            <w:r>
              <w:rPr>
                <w:rFonts w:ascii="Times New Roman" w:eastAsia="Times New Roman" w:hAnsi="Times New Roman" w:cs="Times New Roman"/>
                <w:i/>
              </w:rPr>
              <w:t xml:space="preserve">Added limitation to using discharge diagnoses to identify patient population without diabetes, fixed grammatical error in limitation 3 </w:t>
            </w:r>
          </w:p>
        </w:tc>
      </w:tr>
      <w:tr w:rsidR="00F46A81">
        <w:trPr>
          <w:trHeight w:val="795"/>
          <w:ins w:id="14" w:author="Uppal, Teg" w:date="2020-05-05T12:36:00Z"/>
        </w:trPr>
        <w:tc>
          <w:tcPr>
            <w:tcW w:w="2792" w:type="dxa"/>
            <w:tcBorders>
              <w:top w:val="single" w:sz="4" w:space="0" w:color="000000"/>
              <w:left w:val="single" w:sz="4" w:space="0" w:color="000000"/>
              <w:bottom w:val="single" w:sz="4" w:space="0" w:color="000000"/>
              <w:right w:val="single" w:sz="4" w:space="0" w:color="000000"/>
            </w:tcBorders>
          </w:tcPr>
          <w:p w:rsidR="00F46A81" w:rsidRDefault="00F46A81">
            <w:pPr>
              <w:rPr>
                <w:ins w:id="15" w:author="Uppal, Teg" w:date="2020-05-05T12:36:00Z"/>
                <w:rFonts w:ascii="Times New Roman" w:eastAsia="Times New Roman" w:hAnsi="Times New Roman" w:cs="Times New Roman"/>
                <w:i/>
              </w:rPr>
            </w:pPr>
            <w:ins w:id="16" w:author="Uppal, Teg" w:date="2020-05-05T12:37:00Z">
              <w:r>
                <w:rPr>
                  <w:rFonts w:ascii="Times New Roman" w:eastAsia="Times New Roman" w:hAnsi="Times New Roman" w:cs="Times New Roman"/>
                  <w:i/>
                </w:rPr>
                <w:t>References</w:t>
              </w:r>
            </w:ins>
          </w:p>
        </w:tc>
        <w:tc>
          <w:tcPr>
            <w:tcW w:w="6117" w:type="dxa"/>
            <w:tcBorders>
              <w:top w:val="single" w:sz="4" w:space="0" w:color="000000"/>
              <w:left w:val="single" w:sz="4" w:space="0" w:color="000000"/>
              <w:bottom w:val="single" w:sz="4" w:space="0" w:color="000000"/>
              <w:right w:val="single" w:sz="4" w:space="0" w:color="000000"/>
            </w:tcBorders>
          </w:tcPr>
          <w:p w:rsidR="00F46A81" w:rsidRDefault="00F46A81">
            <w:pPr>
              <w:ind w:left="11" w:hanging="10"/>
              <w:rPr>
                <w:ins w:id="17" w:author="Uppal, Teg" w:date="2020-05-05T12:36:00Z"/>
                <w:rFonts w:ascii="Times New Roman" w:eastAsia="Times New Roman" w:hAnsi="Times New Roman" w:cs="Times New Roman"/>
                <w:i/>
              </w:rPr>
            </w:pPr>
            <w:ins w:id="18" w:author="Uppal, Teg" w:date="2020-05-05T12:37:00Z">
              <w:r>
                <w:rPr>
                  <w:rFonts w:ascii="Times New Roman" w:eastAsia="Times New Roman" w:hAnsi="Times New Roman" w:cs="Times New Roman"/>
                  <w:i/>
                </w:rPr>
                <w:t>Added reference to support ACS legal status and confidentiality standards</w:t>
              </w:r>
            </w:ins>
          </w:p>
        </w:tc>
      </w:tr>
      <w:tr w:rsidR="00AB2D7B">
        <w:trPr>
          <w:trHeight w:val="36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lastRenderedPageBreak/>
              <w:t xml:space="preserve">Appendix 5.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
            </w:pPr>
            <w:r>
              <w:rPr>
                <w:rFonts w:ascii="Times New Roman" w:eastAsia="Times New Roman" w:hAnsi="Times New Roman" w:cs="Times New Roman"/>
                <w:i/>
              </w:rPr>
              <w:t xml:space="preserve">Reformatted tables, replaced </w:t>
            </w:r>
            <w:del w:id="19" w:author="Uppal, Teg" w:date="2020-05-01T16:01:00Z">
              <w:r w:rsidDel="00A73DC2">
                <w:rPr>
                  <w:rFonts w:ascii="Times New Roman" w:eastAsia="Times New Roman" w:hAnsi="Times New Roman" w:cs="Times New Roman"/>
                  <w:i/>
                </w:rPr>
                <w:delText xml:space="preserve">NHIS </w:delText>
              </w:r>
            </w:del>
            <w:ins w:id="20" w:author="Uppal, Teg" w:date="2020-05-01T16:01:00Z">
              <w:r w:rsidR="00A73DC2">
                <w:rPr>
                  <w:rFonts w:ascii="Times New Roman" w:eastAsia="Times New Roman" w:hAnsi="Times New Roman" w:cs="Times New Roman"/>
                  <w:i/>
                </w:rPr>
                <w:t xml:space="preserve">BRFSS </w:t>
              </w:r>
            </w:ins>
            <w:r>
              <w:rPr>
                <w:rFonts w:ascii="Times New Roman" w:eastAsia="Times New Roman" w:hAnsi="Times New Roman" w:cs="Times New Roman"/>
                <w:i/>
              </w:rPr>
              <w:t xml:space="preserve">with </w:t>
            </w:r>
            <w:del w:id="21" w:author="Uppal, Teg" w:date="2020-05-01T16:01:00Z">
              <w:r w:rsidDel="00A73DC2">
                <w:rPr>
                  <w:rFonts w:ascii="Times New Roman" w:eastAsia="Times New Roman" w:hAnsi="Times New Roman" w:cs="Times New Roman"/>
                  <w:i/>
                </w:rPr>
                <w:delText xml:space="preserve">BRFSS  </w:delText>
              </w:r>
            </w:del>
            <w:ins w:id="22" w:author="Uppal, Teg" w:date="2020-05-01T16:01:00Z">
              <w:r w:rsidR="00A73DC2">
                <w:rPr>
                  <w:rFonts w:ascii="Times New Roman" w:eastAsia="Times New Roman" w:hAnsi="Times New Roman" w:cs="Times New Roman"/>
                  <w:i/>
                </w:rPr>
                <w:t xml:space="preserve">ACS  </w:t>
              </w:r>
            </w:ins>
          </w:p>
        </w:tc>
      </w:tr>
      <w:tr w:rsidR="00AB2D7B">
        <w:trPr>
          <w:trHeight w:val="36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Appendix 5.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
            </w:pPr>
            <w:r>
              <w:rPr>
                <w:rFonts w:ascii="Times New Roman" w:eastAsia="Times New Roman" w:hAnsi="Times New Roman" w:cs="Times New Roman"/>
                <w:i/>
              </w:rPr>
              <w:t xml:space="preserve">Added table 7 for analysis with and without diabetes </w:t>
            </w:r>
          </w:p>
        </w:tc>
      </w:tr>
      <w:tr w:rsidR="00AB2D7B">
        <w:trPr>
          <w:trHeight w:val="36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Appendix 5.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
            </w:pPr>
            <w:r>
              <w:rPr>
                <w:rFonts w:ascii="Times New Roman" w:eastAsia="Times New Roman" w:hAnsi="Times New Roman" w:cs="Times New Roman"/>
                <w:i/>
              </w:rPr>
              <w:t xml:space="preserve">Reformatted tables, updated age groups and regions </w:t>
            </w:r>
          </w:p>
        </w:tc>
      </w:tr>
      <w:tr w:rsidR="00AB2D7B">
        <w:trPr>
          <w:trHeight w:val="535"/>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Appendix 6.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hanging="10"/>
            </w:pPr>
            <w:r>
              <w:rPr>
                <w:rFonts w:ascii="Times New Roman" w:eastAsia="Times New Roman" w:hAnsi="Times New Roman" w:cs="Times New Roman"/>
                <w:i/>
              </w:rPr>
              <w:t xml:space="preserve">Reformatted tables, updated age groups and regions, renamed tables to account for new table </w:t>
            </w:r>
          </w:p>
        </w:tc>
      </w:tr>
      <w:tr w:rsidR="00AB2D7B">
        <w:trPr>
          <w:trHeight w:val="794"/>
        </w:trPr>
        <w:tc>
          <w:tcPr>
            <w:tcW w:w="279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i/>
              </w:rPr>
              <w:t xml:space="preserve">Appendix 7.  </w:t>
            </w:r>
          </w:p>
        </w:tc>
        <w:tc>
          <w:tcPr>
            <w:tcW w:w="6117" w:type="dxa"/>
            <w:tcBorders>
              <w:top w:val="single" w:sz="4" w:space="0" w:color="000000"/>
              <w:left w:val="single" w:sz="4" w:space="0" w:color="000000"/>
              <w:bottom w:val="single" w:sz="4" w:space="0" w:color="000000"/>
              <w:right w:val="single" w:sz="4" w:space="0" w:color="000000"/>
            </w:tcBorders>
          </w:tcPr>
          <w:p w:rsidR="00AB2D7B" w:rsidRDefault="0096592D">
            <w:pPr>
              <w:ind w:left="11" w:hanging="10"/>
            </w:pPr>
            <w:r>
              <w:rPr>
                <w:rFonts w:ascii="Times New Roman" w:eastAsia="Times New Roman" w:hAnsi="Times New Roman" w:cs="Times New Roman"/>
                <w:i/>
              </w:rPr>
              <w:t xml:space="preserve">Updated race (reflecting sample size limitations) and region category, and removed rural/urban as data is not available in MEPS </w:t>
            </w:r>
          </w:p>
        </w:tc>
      </w:tr>
    </w:tbl>
    <w:p w:rsidR="00AB2D7B" w:rsidRDefault="0096592D">
      <w:pPr>
        <w:spacing w:after="0"/>
        <w:ind w:left="360"/>
      </w:pPr>
      <w:r>
        <w:rPr>
          <w:rFonts w:ascii="Times New Roman" w:eastAsia="Times New Roman" w:hAnsi="Times New Roman" w:cs="Times New Roman"/>
          <w:b/>
          <w:sz w:val="24"/>
        </w:rPr>
        <w:t xml:space="preserve"> </w:t>
      </w:r>
    </w:p>
    <w:bookmarkStart w:id="23" w:name="_Toc522659" w:displacedByCustomXml="next"/>
    <w:sdt>
      <w:sdtPr>
        <w:rPr>
          <w:rFonts w:ascii="Calibri" w:eastAsia="Calibri" w:hAnsi="Calibri" w:cs="Calibri"/>
          <w:b w:val="0"/>
          <w:sz w:val="22"/>
        </w:rPr>
        <w:id w:val="907888935"/>
        <w:docPartObj>
          <w:docPartGallery w:val="Table of Contents"/>
        </w:docPartObj>
      </w:sdtPr>
      <w:sdtContent>
        <w:p w:rsidR="00AB2D7B" w:rsidRDefault="0096592D">
          <w:pPr>
            <w:pStyle w:val="Heading1"/>
            <w:spacing w:after="0"/>
            <w:ind w:left="0" w:right="405" w:firstLine="0"/>
            <w:jc w:val="center"/>
          </w:pPr>
          <w:r>
            <w:t xml:space="preserve">Table of Contents </w:t>
          </w:r>
          <w:bookmarkEnd w:id="23"/>
        </w:p>
        <w:p w:rsidR="00AB2D7B" w:rsidRDefault="0096592D">
          <w:pPr>
            <w:pStyle w:val="TOC1"/>
            <w:tabs>
              <w:tab w:val="right" w:leader="dot" w:pos="11154"/>
            </w:tabs>
          </w:pPr>
          <w:r>
            <w:fldChar w:fldCharType="begin"/>
          </w:r>
          <w:r>
            <w:instrText xml:space="preserve"> TOC \o "1-3" \h \z \u </w:instrText>
          </w:r>
          <w:r>
            <w:fldChar w:fldCharType="separate"/>
          </w:r>
          <w:hyperlink w:anchor="_Toc522658">
            <w:r>
              <w:t>SUMMARY OF CHANGES (OPTIONAL)</w:t>
            </w:r>
            <w:r>
              <w:tab/>
            </w:r>
            <w:r>
              <w:fldChar w:fldCharType="begin"/>
            </w:r>
            <w:r>
              <w:instrText>PAGEREF _Toc522658 \h</w:instrText>
            </w:r>
            <w:r>
              <w:fldChar w:fldCharType="separate"/>
            </w:r>
            <w:r>
              <w:t xml:space="preserve">2 </w:t>
            </w:r>
            <w:r>
              <w:fldChar w:fldCharType="end"/>
            </w:r>
          </w:hyperlink>
        </w:p>
        <w:p w:rsidR="00AB2D7B" w:rsidRDefault="00A73DC2">
          <w:pPr>
            <w:pStyle w:val="TOC1"/>
            <w:tabs>
              <w:tab w:val="right" w:leader="dot" w:pos="11154"/>
            </w:tabs>
          </w:pPr>
          <w:hyperlink w:anchor="_Toc522659">
            <w:r w:rsidR="0096592D">
              <w:t>TABLE OF CONTENTS</w:t>
            </w:r>
            <w:r w:rsidR="0096592D">
              <w:tab/>
            </w:r>
            <w:r w:rsidR="0096592D">
              <w:fldChar w:fldCharType="begin"/>
            </w:r>
            <w:r w:rsidR="0096592D">
              <w:instrText>PAGEREF _Toc522659 \h</w:instrText>
            </w:r>
            <w:r w:rsidR="0096592D">
              <w:fldChar w:fldCharType="separate"/>
            </w:r>
            <w:r w:rsidR="0096592D">
              <w:t xml:space="preserve">3 </w:t>
            </w:r>
            <w:r w:rsidR="0096592D">
              <w:fldChar w:fldCharType="end"/>
            </w:r>
          </w:hyperlink>
        </w:p>
        <w:p w:rsidR="00AB2D7B" w:rsidRDefault="00A73DC2">
          <w:pPr>
            <w:pStyle w:val="TOC1"/>
            <w:tabs>
              <w:tab w:val="right" w:leader="dot" w:pos="11154"/>
            </w:tabs>
          </w:pPr>
          <w:hyperlink w:anchor="_Toc522660">
            <w:r w:rsidR="0096592D">
              <w:t>LIST OF ABBREVIATIONS</w:t>
            </w:r>
            <w:r w:rsidR="0096592D">
              <w:tab/>
            </w:r>
            <w:r w:rsidR="0096592D">
              <w:fldChar w:fldCharType="begin"/>
            </w:r>
            <w:r w:rsidR="0096592D">
              <w:instrText>PAGEREF _Toc522660 \h</w:instrText>
            </w:r>
            <w:r w:rsidR="0096592D">
              <w:fldChar w:fldCharType="separate"/>
            </w:r>
            <w:r w:rsidR="0096592D">
              <w:t xml:space="preserve">4 </w:t>
            </w:r>
            <w:r w:rsidR="0096592D">
              <w:fldChar w:fldCharType="end"/>
            </w:r>
          </w:hyperlink>
        </w:p>
        <w:p w:rsidR="00AB2D7B" w:rsidRDefault="00A73DC2">
          <w:pPr>
            <w:pStyle w:val="TOC1"/>
            <w:tabs>
              <w:tab w:val="right" w:leader="dot" w:pos="11154"/>
            </w:tabs>
          </w:pPr>
          <w:hyperlink w:anchor="_Toc522661">
            <w:r w:rsidR="0096592D">
              <w:t>LIST OF DEFINITIONS</w:t>
            </w:r>
            <w:r w:rsidR="0096592D">
              <w:tab/>
            </w:r>
            <w:r w:rsidR="0096592D">
              <w:fldChar w:fldCharType="begin"/>
            </w:r>
            <w:r w:rsidR="0096592D">
              <w:instrText>PAGEREF _Toc522661 \h</w:instrText>
            </w:r>
            <w:r w:rsidR="0096592D">
              <w:fldChar w:fldCharType="separate"/>
            </w:r>
            <w:r w:rsidR="0096592D">
              <w:t xml:space="preserve">4 </w:t>
            </w:r>
            <w:r w:rsidR="0096592D">
              <w:fldChar w:fldCharType="end"/>
            </w:r>
          </w:hyperlink>
        </w:p>
        <w:p w:rsidR="00AB2D7B" w:rsidRDefault="00A73DC2">
          <w:pPr>
            <w:pStyle w:val="TOC1"/>
            <w:tabs>
              <w:tab w:val="right" w:leader="dot" w:pos="11154"/>
            </w:tabs>
          </w:pPr>
          <w:hyperlink w:anchor="_Toc522662">
            <w:r w:rsidR="0096592D">
              <w:t>PROTOCOL SUMMARY</w:t>
            </w:r>
            <w:r w:rsidR="0096592D">
              <w:tab/>
            </w:r>
            <w:r w:rsidR="0096592D">
              <w:fldChar w:fldCharType="begin"/>
            </w:r>
            <w:r w:rsidR="0096592D">
              <w:instrText>PAGEREF _Toc522662 \h</w:instrText>
            </w:r>
            <w:r w:rsidR="0096592D">
              <w:fldChar w:fldCharType="separate"/>
            </w:r>
            <w:r w:rsidR="0096592D">
              <w:t xml:space="preserve">5 </w:t>
            </w:r>
            <w:r w:rsidR="0096592D">
              <w:fldChar w:fldCharType="end"/>
            </w:r>
          </w:hyperlink>
        </w:p>
        <w:p w:rsidR="00AB2D7B" w:rsidRDefault="00A73DC2">
          <w:pPr>
            <w:pStyle w:val="TOC1"/>
            <w:tabs>
              <w:tab w:val="right" w:leader="dot" w:pos="11154"/>
            </w:tabs>
          </w:pPr>
          <w:hyperlink w:anchor="_Toc522663">
            <w:r w:rsidR="0096592D">
              <w:t>1</w:t>
            </w:r>
            <w:r w:rsidR="0096592D">
              <w:rPr>
                <w:rFonts w:ascii="Calibri" w:eastAsia="Calibri" w:hAnsi="Calibri" w:cs="Calibri"/>
                <w:b w:val="0"/>
                <w:sz w:val="22"/>
              </w:rPr>
              <w:t xml:space="preserve">  </w:t>
            </w:r>
            <w:r w:rsidR="0096592D">
              <w:t>BACKGROUND AND RATIONALE</w:t>
            </w:r>
            <w:r w:rsidR="0096592D">
              <w:tab/>
            </w:r>
            <w:r w:rsidR="0096592D">
              <w:fldChar w:fldCharType="begin"/>
            </w:r>
            <w:r w:rsidR="0096592D">
              <w:instrText>PAGEREF _Toc522663 \h</w:instrText>
            </w:r>
            <w:r w:rsidR="0096592D">
              <w:fldChar w:fldCharType="separate"/>
            </w:r>
            <w:r w:rsidR="0096592D">
              <w:t xml:space="preserve">6 </w:t>
            </w:r>
            <w:r w:rsidR="0096592D">
              <w:fldChar w:fldCharType="end"/>
            </w:r>
          </w:hyperlink>
        </w:p>
        <w:p w:rsidR="00AB2D7B" w:rsidRDefault="00A73DC2">
          <w:pPr>
            <w:pStyle w:val="TOC2"/>
            <w:tabs>
              <w:tab w:val="right" w:leader="dot" w:pos="11154"/>
            </w:tabs>
          </w:pPr>
          <w:hyperlink w:anchor="_Toc522664">
            <w:r w:rsidR="0096592D">
              <w:t>1.1</w:t>
            </w:r>
            <w:r w:rsidR="0096592D">
              <w:rPr>
                <w:sz w:val="16"/>
              </w:rPr>
              <w:t xml:space="preserve"> </w:t>
            </w:r>
            <w:r w:rsidR="0096592D">
              <w:t>B</w:t>
            </w:r>
            <w:r w:rsidR="0096592D">
              <w:rPr>
                <w:sz w:val="16"/>
              </w:rPr>
              <w:t>ACKGROUND</w:t>
            </w:r>
            <w:r w:rsidR="0096592D">
              <w:tab/>
            </w:r>
            <w:r w:rsidR="0096592D">
              <w:fldChar w:fldCharType="begin"/>
            </w:r>
            <w:r w:rsidR="0096592D">
              <w:instrText>PAGEREF _Toc522664 \h</w:instrText>
            </w:r>
            <w:r w:rsidR="0096592D">
              <w:fldChar w:fldCharType="separate"/>
            </w:r>
            <w:r w:rsidR="0096592D">
              <w:t xml:space="preserve">6 </w:t>
            </w:r>
            <w:r w:rsidR="0096592D">
              <w:fldChar w:fldCharType="end"/>
            </w:r>
          </w:hyperlink>
        </w:p>
        <w:p w:rsidR="00AB2D7B" w:rsidRDefault="00A73DC2">
          <w:pPr>
            <w:pStyle w:val="TOC2"/>
            <w:tabs>
              <w:tab w:val="right" w:leader="dot" w:pos="11154"/>
            </w:tabs>
          </w:pPr>
          <w:hyperlink w:anchor="_Toc522665">
            <w:r w:rsidR="0096592D">
              <w:t>1.2</w:t>
            </w:r>
            <w:r w:rsidR="0096592D">
              <w:rPr>
                <w:sz w:val="16"/>
              </w:rPr>
              <w:t xml:space="preserve"> </w:t>
            </w:r>
            <w:r w:rsidR="0096592D">
              <w:t>R</w:t>
            </w:r>
            <w:r w:rsidR="0096592D">
              <w:rPr>
                <w:sz w:val="16"/>
              </w:rPr>
              <w:t>ATIONALE</w:t>
            </w:r>
            <w:r w:rsidR="0096592D">
              <w:tab/>
            </w:r>
            <w:r w:rsidR="0096592D">
              <w:fldChar w:fldCharType="begin"/>
            </w:r>
            <w:r w:rsidR="0096592D">
              <w:instrText>PAGEREF _Toc522665 \h</w:instrText>
            </w:r>
            <w:r w:rsidR="0096592D">
              <w:fldChar w:fldCharType="separate"/>
            </w:r>
            <w:r w:rsidR="0096592D">
              <w:t xml:space="preserve">6 </w:t>
            </w:r>
            <w:r w:rsidR="0096592D">
              <w:fldChar w:fldCharType="end"/>
            </w:r>
          </w:hyperlink>
        </w:p>
        <w:p w:rsidR="00AB2D7B" w:rsidRDefault="00A73DC2">
          <w:pPr>
            <w:pStyle w:val="TOC1"/>
            <w:tabs>
              <w:tab w:val="right" w:leader="dot" w:pos="11154"/>
            </w:tabs>
          </w:pPr>
          <w:hyperlink w:anchor="_Toc522666">
            <w:r w:rsidR="0096592D">
              <w:t>2   OBJECTIVES AND HYPOTHESES</w:t>
            </w:r>
            <w:r w:rsidR="0096592D">
              <w:tab/>
            </w:r>
            <w:r w:rsidR="0096592D">
              <w:fldChar w:fldCharType="begin"/>
            </w:r>
            <w:r w:rsidR="0096592D">
              <w:instrText>PAGEREF _Toc522666 \h</w:instrText>
            </w:r>
            <w:r w:rsidR="0096592D">
              <w:fldChar w:fldCharType="separate"/>
            </w:r>
            <w:r w:rsidR="0096592D">
              <w:t xml:space="preserve">7 </w:t>
            </w:r>
            <w:r w:rsidR="0096592D">
              <w:fldChar w:fldCharType="end"/>
            </w:r>
          </w:hyperlink>
        </w:p>
        <w:p w:rsidR="00AB2D7B" w:rsidRDefault="00A73DC2">
          <w:pPr>
            <w:pStyle w:val="TOC2"/>
            <w:tabs>
              <w:tab w:val="right" w:leader="dot" w:pos="11154"/>
            </w:tabs>
          </w:pPr>
          <w:hyperlink w:anchor="_Toc522667">
            <w:r w:rsidR="0096592D">
              <w:t>2.1</w:t>
            </w:r>
            <w:r w:rsidR="0096592D">
              <w:rPr>
                <w:sz w:val="16"/>
              </w:rPr>
              <w:t xml:space="preserve">   </w:t>
            </w:r>
            <w:r w:rsidR="0096592D">
              <w:t>P</w:t>
            </w:r>
            <w:r w:rsidR="0096592D">
              <w:rPr>
                <w:sz w:val="16"/>
              </w:rPr>
              <w:t xml:space="preserve">RIMARY </w:t>
            </w:r>
            <w:r w:rsidR="0096592D">
              <w:t>O</w:t>
            </w:r>
            <w:r w:rsidR="0096592D">
              <w:rPr>
                <w:sz w:val="16"/>
              </w:rPr>
              <w:t>BJECTIVE</w:t>
            </w:r>
            <w:r w:rsidR="0096592D">
              <w:t>(</w:t>
            </w:r>
            <w:r w:rsidR="0096592D">
              <w:rPr>
                <w:sz w:val="16"/>
              </w:rPr>
              <w:t>S</w:t>
            </w:r>
            <w:r w:rsidR="0096592D">
              <w:t>)</w:t>
            </w:r>
            <w:r w:rsidR="0096592D">
              <w:rPr>
                <w:sz w:val="16"/>
              </w:rPr>
              <w:t xml:space="preserve"> </w:t>
            </w:r>
            <w:r w:rsidR="0096592D">
              <w:t>&amp;</w:t>
            </w:r>
            <w:r w:rsidR="0096592D">
              <w:rPr>
                <w:sz w:val="16"/>
              </w:rPr>
              <w:t xml:space="preserve"> </w:t>
            </w:r>
            <w:r w:rsidR="0096592D">
              <w:t>H</w:t>
            </w:r>
            <w:r w:rsidR="0096592D">
              <w:rPr>
                <w:sz w:val="16"/>
              </w:rPr>
              <w:t>YPOTHESIS</w:t>
            </w:r>
            <w:r w:rsidR="0096592D">
              <w:t>(</w:t>
            </w:r>
            <w:r w:rsidR="0096592D">
              <w:rPr>
                <w:sz w:val="16"/>
              </w:rPr>
              <w:t>ES</w:t>
            </w:r>
            <w:r w:rsidR="0096592D">
              <w:t>)</w:t>
            </w:r>
            <w:r w:rsidR="0096592D">
              <w:tab/>
            </w:r>
            <w:r w:rsidR="0096592D">
              <w:fldChar w:fldCharType="begin"/>
            </w:r>
            <w:r w:rsidR="0096592D">
              <w:instrText>PAGEREF _Toc522667 \h</w:instrText>
            </w:r>
            <w:r w:rsidR="0096592D">
              <w:fldChar w:fldCharType="separate"/>
            </w:r>
            <w:r w:rsidR="0096592D">
              <w:t xml:space="preserve">7 </w:t>
            </w:r>
            <w:r w:rsidR="0096592D">
              <w:fldChar w:fldCharType="end"/>
            </w:r>
          </w:hyperlink>
        </w:p>
        <w:p w:rsidR="00AB2D7B" w:rsidRDefault="00A73DC2">
          <w:pPr>
            <w:pStyle w:val="TOC1"/>
            <w:tabs>
              <w:tab w:val="right" w:leader="dot" w:pos="11154"/>
            </w:tabs>
          </w:pPr>
          <w:hyperlink w:anchor="_Toc522668">
            <w:r w:rsidR="0096592D">
              <w:t>3   METHODOLOGY</w:t>
            </w:r>
            <w:r w:rsidR="0096592D">
              <w:tab/>
            </w:r>
            <w:r w:rsidR="0096592D">
              <w:fldChar w:fldCharType="begin"/>
            </w:r>
            <w:r w:rsidR="0096592D">
              <w:instrText>PAGEREF _Toc522668 \h</w:instrText>
            </w:r>
            <w:r w:rsidR="0096592D">
              <w:fldChar w:fldCharType="separate"/>
            </w:r>
            <w:r w:rsidR="0096592D">
              <w:t xml:space="preserve">9 </w:t>
            </w:r>
            <w:r w:rsidR="0096592D">
              <w:fldChar w:fldCharType="end"/>
            </w:r>
          </w:hyperlink>
        </w:p>
        <w:p w:rsidR="00AB2D7B" w:rsidRDefault="00A73DC2">
          <w:pPr>
            <w:pStyle w:val="TOC2"/>
            <w:tabs>
              <w:tab w:val="right" w:leader="dot" w:pos="11154"/>
            </w:tabs>
          </w:pPr>
          <w:hyperlink w:anchor="_Toc522669">
            <w:r w:rsidR="0096592D">
              <w:t>3.1</w:t>
            </w:r>
            <w:r w:rsidR="0096592D">
              <w:rPr>
                <w:sz w:val="16"/>
              </w:rPr>
              <w:t xml:space="preserve">   </w:t>
            </w:r>
            <w:r w:rsidR="0096592D">
              <w:t>S</w:t>
            </w:r>
            <w:r w:rsidR="0096592D">
              <w:rPr>
                <w:sz w:val="16"/>
              </w:rPr>
              <w:t xml:space="preserve">UMMARY OF </w:t>
            </w:r>
            <w:r w:rsidR="0096592D">
              <w:t>S</w:t>
            </w:r>
            <w:r w:rsidR="0096592D">
              <w:rPr>
                <w:sz w:val="16"/>
              </w:rPr>
              <w:t xml:space="preserve">TUDY </w:t>
            </w:r>
            <w:r w:rsidR="0096592D">
              <w:t>D</w:t>
            </w:r>
            <w:r w:rsidR="0096592D">
              <w:rPr>
                <w:sz w:val="16"/>
              </w:rPr>
              <w:t>ESIGN</w:t>
            </w:r>
            <w:r w:rsidR="0096592D">
              <w:tab/>
            </w:r>
            <w:r w:rsidR="0096592D">
              <w:fldChar w:fldCharType="begin"/>
            </w:r>
            <w:r w:rsidR="0096592D">
              <w:instrText>PAGEREF _Toc522669 \h</w:instrText>
            </w:r>
            <w:r w:rsidR="0096592D">
              <w:fldChar w:fldCharType="separate"/>
            </w:r>
            <w:r w:rsidR="0096592D">
              <w:t xml:space="preserve">9 </w:t>
            </w:r>
            <w:r w:rsidR="0096592D">
              <w:fldChar w:fldCharType="end"/>
            </w:r>
          </w:hyperlink>
        </w:p>
        <w:p w:rsidR="00AB2D7B" w:rsidRDefault="00A73DC2">
          <w:pPr>
            <w:pStyle w:val="TOC2"/>
            <w:tabs>
              <w:tab w:val="right" w:leader="dot" w:pos="11154"/>
            </w:tabs>
          </w:pPr>
          <w:hyperlink w:anchor="_Toc522670">
            <w:r w:rsidR="0096592D">
              <w:t>3.2</w:t>
            </w:r>
            <w:r w:rsidR="0096592D">
              <w:rPr>
                <w:sz w:val="16"/>
              </w:rPr>
              <w:t xml:space="preserve">   </w:t>
            </w:r>
            <w:r w:rsidR="0096592D">
              <w:t>S</w:t>
            </w:r>
            <w:r w:rsidR="0096592D">
              <w:rPr>
                <w:sz w:val="16"/>
              </w:rPr>
              <w:t xml:space="preserve">TUDY </w:t>
            </w:r>
            <w:r w:rsidR="0096592D">
              <w:t>P</w:t>
            </w:r>
            <w:r w:rsidR="0096592D">
              <w:rPr>
                <w:sz w:val="16"/>
              </w:rPr>
              <w:t>OPULATION</w:t>
            </w:r>
            <w:r w:rsidR="0096592D">
              <w:tab/>
            </w:r>
            <w:r w:rsidR="0096592D">
              <w:fldChar w:fldCharType="begin"/>
            </w:r>
            <w:r w:rsidR="0096592D">
              <w:instrText>PAGEREF _Toc522670 \h</w:instrText>
            </w:r>
            <w:r w:rsidR="0096592D">
              <w:fldChar w:fldCharType="separate"/>
            </w:r>
            <w:r w:rsidR="0096592D">
              <w:t xml:space="preserve">10 </w:t>
            </w:r>
            <w:r w:rsidR="0096592D">
              <w:fldChar w:fldCharType="end"/>
            </w:r>
          </w:hyperlink>
        </w:p>
        <w:p w:rsidR="00AB2D7B" w:rsidRDefault="00A73DC2">
          <w:pPr>
            <w:pStyle w:val="TOC2"/>
            <w:tabs>
              <w:tab w:val="right" w:leader="dot" w:pos="11154"/>
            </w:tabs>
          </w:pPr>
          <w:hyperlink w:anchor="_Toc522671">
            <w:r w:rsidR="0096592D">
              <w:t>3.3</w:t>
            </w:r>
            <w:r w:rsidR="0096592D">
              <w:rPr>
                <w:sz w:val="16"/>
              </w:rPr>
              <w:t xml:space="preserve">   </w:t>
            </w:r>
            <w:r w:rsidR="0096592D">
              <w:t>I</w:t>
            </w:r>
            <w:r w:rsidR="0096592D">
              <w:rPr>
                <w:sz w:val="16"/>
              </w:rPr>
              <w:t xml:space="preserve">NCLUSION </w:t>
            </w:r>
            <w:r w:rsidR="0096592D">
              <w:t>C</w:t>
            </w:r>
            <w:r w:rsidR="0096592D">
              <w:rPr>
                <w:sz w:val="16"/>
              </w:rPr>
              <w:t>RITERIA</w:t>
            </w:r>
            <w:r w:rsidR="0096592D">
              <w:tab/>
            </w:r>
            <w:r w:rsidR="0096592D">
              <w:fldChar w:fldCharType="begin"/>
            </w:r>
            <w:r w:rsidR="0096592D">
              <w:instrText>PAGEREF _Toc522671 \h</w:instrText>
            </w:r>
            <w:r w:rsidR="0096592D">
              <w:fldChar w:fldCharType="separate"/>
            </w:r>
            <w:r w:rsidR="0096592D">
              <w:t xml:space="preserve">11 </w:t>
            </w:r>
            <w:r w:rsidR="0096592D">
              <w:fldChar w:fldCharType="end"/>
            </w:r>
          </w:hyperlink>
        </w:p>
        <w:p w:rsidR="00AB2D7B" w:rsidRDefault="00A73DC2">
          <w:pPr>
            <w:pStyle w:val="TOC2"/>
            <w:tabs>
              <w:tab w:val="right" w:leader="dot" w:pos="11154"/>
            </w:tabs>
          </w:pPr>
          <w:hyperlink w:anchor="_Toc522672">
            <w:r w:rsidR="0096592D">
              <w:t>3.4</w:t>
            </w:r>
            <w:r w:rsidR="0096592D">
              <w:rPr>
                <w:sz w:val="16"/>
              </w:rPr>
              <w:t xml:space="preserve">   </w:t>
            </w:r>
            <w:r w:rsidR="0096592D">
              <w:t>E</w:t>
            </w:r>
            <w:r w:rsidR="0096592D">
              <w:rPr>
                <w:sz w:val="16"/>
              </w:rPr>
              <w:t xml:space="preserve">XCLUSION </w:t>
            </w:r>
            <w:r w:rsidR="0096592D">
              <w:t>C</w:t>
            </w:r>
            <w:r w:rsidR="0096592D">
              <w:rPr>
                <w:sz w:val="16"/>
              </w:rPr>
              <w:t>RITERIA</w:t>
            </w:r>
            <w:r w:rsidR="0096592D">
              <w:tab/>
            </w:r>
            <w:r w:rsidR="0096592D">
              <w:fldChar w:fldCharType="begin"/>
            </w:r>
            <w:r w:rsidR="0096592D">
              <w:instrText>PAGEREF _Toc522672 \h</w:instrText>
            </w:r>
            <w:r w:rsidR="0096592D">
              <w:fldChar w:fldCharType="separate"/>
            </w:r>
            <w:r w:rsidR="0096592D">
              <w:t xml:space="preserve">11 </w:t>
            </w:r>
            <w:r w:rsidR="0096592D">
              <w:fldChar w:fldCharType="end"/>
            </w:r>
          </w:hyperlink>
        </w:p>
        <w:p w:rsidR="00AB2D7B" w:rsidRDefault="00A73DC2">
          <w:pPr>
            <w:pStyle w:val="TOC2"/>
            <w:tabs>
              <w:tab w:val="right" w:leader="dot" w:pos="11154"/>
            </w:tabs>
          </w:pPr>
          <w:hyperlink w:anchor="_Toc522673">
            <w:r w:rsidR="0096592D">
              <w:t>3.5</w:t>
            </w:r>
            <w:r w:rsidR="0096592D">
              <w:rPr>
                <w:sz w:val="16"/>
              </w:rPr>
              <w:t xml:space="preserve">   </w:t>
            </w:r>
            <w:r w:rsidR="0096592D">
              <w:t>S</w:t>
            </w:r>
            <w:r w:rsidR="0096592D">
              <w:rPr>
                <w:sz w:val="16"/>
              </w:rPr>
              <w:t>TRATIFICATION</w:t>
            </w:r>
            <w:r w:rsidR="0096592D">
              <w:tab/>
            </w:r>
            <w:r w:rsidR="0096592D">
              <w:fldChar w:fldCharType="begin"/>
            </w:r>
            <w:r w:rsidR="0096592D">
              <w:instrText>PAGEREF _Toc522673 \h</w:instrText>
            </w:r>
            <w:r w:rsidR="0096592D">
              <w:fldChar w:fldCharType="separate"/>
            </w:r>
            <w:r w:rsidR="0096592D">
              <w:t xml:space="preserve">11 </w:t>
            </w:r>
            <w:r w:rsidR="0096592D">
              <w:fldChar w:fldCharType="end"/>
            </w:r>
          </w:hyperlink>
        </w:p>
        <w:p w:rsidR="00AB2D7B" w:rsidRDefault="00A73DC2">
          <w:pPr>
            <w:pStyle w:val="TOC1"/>
            <w:tabs>
              <w:tab w:val="right" w:leader="dot" w:pos="11154"/>
            </w:tabs>
          </w:pPr>
          <w:hyperlink w:anchor="_Toc522674">
            <w:r w:rsidR="0096592D">
              <w:t>4   VARIABLES AND EPIDEMIOLOGICAL MEASUREMENTS</w:t>
            </w:r>
            <w:r w:rsidR="0096592D">
              <w:tab/>
            </w:r>
            <w:r w:rsidR="0096592D">
              <w:fldChar w:fldCharType="begin"/>
            </w:r>
            <w:r w:rsidR="0096592D">
              <w:instrText>PAGEREF _Toc522674 \h</w:instrText>
            </w:r>
            <w:r w:rsidR="0096592D">
              <w:fldChar w:fldCharType="separate"/>
            </w:r>
            <w:r w:rsidR="0096592D">
              <w:t xml:space="preserve">12 </w:t>
            </w:r>
            <w:r w:rsidR="0096592D">
              <w:fldChar w:fldCharType="end"/>
            </w:r>
          </w:hyperlink>
        </w:p>
        <w:p w:rsidR="00AB2D7B" w:rsidRDefault="00A73DC2">
          <w:pPr>
            <w:pStyle w:val="TOC2"/>
            <w:tabs>
              <w:tab w:val="right" w:leader="dot" w:pos="11154"/>
            </w:tabs>
          </w:pPr>
          <w:hyperlink w:anchor="_Toc522675">
            <w:r w:rsidR="0096592D">
              <w:t>4.2</w:t>
            </w:r>
            <w:r w:rsidR="0096592D">
              <w:rPr>
                <w:sz w:val="16"/>
              </w:rPr>
              <w:t xml:space="preserve">   </w:t>
            </w:r>
            <w:r w:rsidR="0096592D">
              <w:t>O</w:t>
            </w:r>
            <w:r w:rsidR="0096592D">
              <w:rPr>
                <w:sz w:val="16"/>
              </w:rPr>
              <w:t>UTCOMES</w:t>
            </w:r>
            <w:r w:rsidR="0096592D">
              <w:tab/>
            </w:r>
            <w:r w:rsidR="0096592D">
              <w:fldChar w:fldCharType="begin"/>
            </w:r>
            <w:r w:rsidR="0096592D">
              <w:instrText>PAGEREF _Toc522675 \h</w:instrText>
            </w:r>
            <w:r w:rsidR="0096592D">
              <w:fldChar w:fldCharType="separate"/>
            </w:r>
            <w:r w:rsidR="0096592D">
              <w:t xml:space="preserve">26 </w:t>
            </w:r>
            <w:r w:rsidR="0096592D">
              <w:fldChar w:fldCharType="end"/>
            </w:r>
          </w:hyperlink>
        </w:p>
        <w:p w:rsidR="00AB2D7B" w:rsidRDefault="00A73DC2">
          <w:pPr>
            <w:pStyle w:val="TOC1"/>
            <w:tabs>
              <w:tab w:val="right" w:leader="dot" w:pos="11154"/>
            </w:tabs>
          </w:pPr>
          <w:hyperlink w:anchor="_Toc522676">
            <w:r w:rsidR="0096592D">
              <w:t>5   STUDY PROCEDURES</w:t>
            </w:r>
            <w:r w:rsidR="0096592D">
              <w:tab/>
            </w:r>
            <w:r w:rsidR="0096592D">
              <w:fldChar w:fldCharType="begin"/>
            </w:r>
            <w:r w:rsidR="0096592D">
              <w:instrText>PAGEREF _Toc522676 \h</w:instrText>
            </w:r>
            <w:r w:rsidR="0096592D">
              <w:fldChar w:fldCharType="separate"/>
            </w:r>
            <w:r w:rsidR="0096592D">
              <w:t xml:space="preserve">28 </w:t>
            </w:r>
            <w:r w:rsidR="0096592D">
              <w:fldChar w:fldCharType="end"/>
            </w:r>
          </w:hyperlink>
        </w:p>
        <w:p w:rsidR="00AB2D7B" w:rsidRDefault="00A73DC2">
          <w:pPr>
            <w:pStyle w:val="TOC2"/>
            <w:tabs>
              <w:tab w:val="right" w:leader="dot" w:pos="11154"/>
            </w:tabs>
          </w:pPr>
          <w:hyperlink w:anchor="_Toc522677">
            <w:r w:rsidR="0096592D">
              <w:t>5.1</w:t>
            </w:r>
            <w:r w:rsidR="0096592D">
              <w:rPr>
                <w:sz w:val="16"/>
              </w:rPr>
              <w:t xml:space="preserve">   </w:t>
            </w:r>
            <w:r w:rsidR="0096592D">
              <w:t>G</w:t>
            </w:r>
            <w:r w:rsidR="0096592D">
              <w:rPr>
                <w:sz w:val="16"/>
              </w:rPr>
              <w:t xml:space="preserve">ENERAL </w:t>
            </w:r>
            <w:r w:rsidR="0096592D">
              <w:t>I</w:t>
            </w:r>
            <w:r w:rsidR="0096592D">
              <w:rPr>
                <w:sz w:val="16"/>
              </w:rPr>
              <w:t xml:space="preserve">NFORMED </w:t>
            </w:r>
            <w:r w:rsidR="0096592D">
              <w:t>C</w:t>
            </w:r>
            <w:r w:rsidR="0096592D">
              <w:rPr>
                <w:sz w:val="16"/>
              </w:rPr>
              <w:t>ONSENT</w:t>
            </w:r>
            <w:r w:rsidR="0096592D">
              <w:tab/>
            </w:r>
            <w:r w:rsidR="0096592D">
              <w:fldChar w:fldCharType="begin"/>
            </w:r>
            <w:r w:rsidR="0096592D">
              <w:instrText>PAGEREF _Toc522677 \h</w:instrText>
            </w:r>
            <w:r w:rsidR="0096592D">
              <w:fldChar w:fldCharType="separate"/>
            </w:r>
            <w:r w:rsidR="0096592D">
              <w:t xml:space="preserve">28 </w:t>
            </w:r>
            <w:r w:rsidR="0096592D">
              <w:fldChar w:fldCharType="end"/>
            </w:r>
          </w:hyperlink>
        </w:p>
        <w:p w:rsidR="00AB2D7B" w:rsidRDefault="00A73DC2">
          <w:pPr>
            <w:pStyle w:val="TOC1"/>
            <w:tabs>
              <w:tab w:val="right" w:leader="dot" w:pos="11154"/>
            </w:tabs>
          </w:pPr>
          <w:hyperlink w:anchor="_Toc522678">
            <w:r w:rsidR="0096592D">
              <w:t>6   SAFETY AND PRODUCT QUALITY COMPLAINT REPORTING AND RELATED PROCEDURES</w:t>
            </w:r>
            <w:r w:rsidR="0096592D">
              <w:tab/>
            </w:r>
            <w:r w:rsidR="0096592D">
              <w:fldChar w:fldCharType="begin"/>
            </w:r>
            <w:r w:rsidR="0096592D">
              <w:instrText>PAGEREF _Toc522678 \h</w:instrText>
            </w:r>
            <w:r w:rsidR="0096592D">
              <w:fldChar w:fldCharType="separate"/>
            </w:r>
            <w:r w:rsidR="0096592D">
              <w:t xml:space="preserve">28 </w:t>
            </w:r>
            <w:r w:rsidR="0096592D">
              <w:fldChar w:fldCharType="end"/>
            </w:r>
          </w:hyperlink>
        </w:p>
        <w:p w:rsidR="00AB2D7B" w:rsidRDefault="00A73DC2">
          <w:pPr>
            <w:pStyle w:val="TOC2"/>
            <w:tabs>
              <w:tab w:val="right" w:leader="dot" w:pos="11154"/>
            </w:tabs>
          </w:pPr>
          <w:hyperlink w:anchor="_Toc522679">
            <w:r w:rsidR="0096592D">
              <w:t>A</w:t>
            </w:r>
            <w:r w:rsidR="0096592D">
              <w:rPr>
                <w:sz w:val="16"/>
              </w:rPr>
              <w:t xml:space="preserve">DVERSE </w:t>
            </w:r>
            <w:r w:rsidR="0096592D">
              <w:t>E</w:t>
            </w:r>
            <w:r w:rsidR="0096592D">
              <w:rPr>
                <w:sz w:val="16"/>
              </w:rPr>
              <w:t xml:space="preserve">VENT </w:t>
            </w:r>
            <w:r w:rsidR="0096592D">
              <w:t>(AE)</w:t>
            </w:r>
            <w:r w:rsidR="0096592D">
              <w:rPr>
                <w:sz w:val="16"/>
              </w:rPr>
              <w:t xml:space="preserve"> AND </w:t>
            </w:r>
            <w:r w:rsidR="0096592D">
              <w:t>P</w:t>
            </w:r>
            <w:r w:rsidR="0096592D">
              <w:rPr>
                <w:sz w:val="16"/>
              </w:rPr>
              <w:t xml:space="preserve">RODUCT </w:t>
            </w:r>
            <w:r w:rsidR="0096592D">
              <w:t>Q</w:t>
            </w:r>
            <w:r w:rsidR="0096592D">
              <w:rPr>
                <w:sz w:val="16"/>
              </w:rPr>
              <w:t xml:space="preserve">UALITY </w:t>
            </w:r>
            <w:r w:rsidR="0096592D">
              <w:t>C</w:t>
            </w:r>
            <w:r w:rsidR="0096592D">
              <w:rPr>
                <w:sz w:val="16"/>
              </w:rPr>
              <w:t xml:space="preserve">OMPLAINT </w:t>
            </w:r>
            <w:r w:rsidR="0096592D">
              <w:t>(PQC)</w:t>
            </w:r>
            <w:r w:rsidR="0096592D">
              <w:rPr>
                <w:sz w:val="16"/>
              </w:rPr>
              <w:t xml:space="preserve"> </w:t>
            </w:r>
            <w:r w:rsidR="0096592D">
              <w:t>R</w:t>
            </w:r>
            <w:r w:rsidR="0096592D">
              <w:rPr>
                <w:sz w:val="16"/>
              </w:rPr>
              <w:t xml:space="preserve">EPORTING </w:t>
            </w:r>
            <w:r w:rsidR="0096592D">
              <w:t>L</w:t>
            </w:r>
            <w:r w:rsidR="0096592D">
              <w:rPr>
                <w:sz w:val="16"/>
              </w:rPr>
              <w:t xml:space="preserve">ANGUAGE FOR </w:t>
            </w:r>
            <w:r w:rsidR="0096592D">
              <w:t>N</w:t>
            </w:r>
            <w:r w:rsidR="0096592D">
              <w:rPr>
                <w:sz w:val="16"/>
              </w:rPr>
              <w:t>ON</w:t>
            </w:r>
            <w:r w:rsidR="0096592D">
              <w:t>-I</w:t>
            </w:r>
            <w:r w:rsidR="0096592D">
              <w:rPr>
                <w:sz w:val="16"/>
              </w:rPr>
              <w:t xml:space="preserve">NTERVENTIONAL </w:t>
            </w:r>
            <w:r w:rsidR="0096592D">
              <w:tab/>
            </w:r>
            <w:r w:rsidR="0096592D">
              <w:fldChar w:fldCharType="begin"/>
            </w:r>
            <w:r w:rsidR="0096592D">
              <w:instrText>PAGEREF _Toc522679 \h</w:instrText>
            </w:r>
            <w:r w:rsidR="0096592D">
              <w:fldChar w:fldCharType="end"/>
            </w:r>
          </w:hyperlink>
        </w:p>
        <w:p w:rsidR="00AB2D7B" w:rsidRDefault="00A73DC2">
          <w:pPr>
            <w:pStyle w:val="TOC2"/>
            <w:tabs>
              <w:tab w:val="right" w:leader="dot" w:pos="11154"/>
            </w:tabs>
          </w:pPr>
          <w:hyperlink w:anchor="_Toc522680">
            <w:r w:rsidR="0096592D">
              <w:t>S</w:t>
            </w:r>
            <w:r w:rsidR="0096592D">
              <w:rPr>
                <w:sz w:val="16"/>
              </w:rPr>
              <w:t xml:space="preserve">TUDY </w:t>
            </w:r>
            <w:r w:rsidR="0096592D">
              <w:t>P</w:t>
            </w:r>
            <w:r w:rsidR="0096592D">
              <w:rPr>
                <w:sz w:val="16"/>
              </w:rPr>
              <w:t>ROTOCOLS</w:t>
            </w:r>
            <w:r w:rsidR="0096592D">
              <w:tab/>
            </w:r>
            <w:r w:rsidR="0096592D">
              <w:fldChar w:fldCharType="begin"/>
            </w:r>
            <w:r w:rsidR="0096592D">
              <w:instrText>PAGEREF _Toc522680 \h</w:instrText>
            </w:r>
            <w:r w:rsidR="0096592D">
              <w:fldChar w:fldCharType="separate"/>
            </w:r>
            <w:r w:rsidR="0096592D">
              <w:t xml:space="preserve">28 </w:t>
            </w:r>
            <w:r w:rsidR="0096592D">
              <w:fldChar w:fldCharType="end"/>
            </w:r>
          </w:hyperlink>
        </w:p>
        <w:p w:rsidR="00AB2D7B" w:rsidRDefault="00A73DC2">
          <w:pPr>
            <w:pStyle w:val="TOC1"/>
            <w:tabs>
              <w:tab w:val="right" w:leader="dot" w:pos="11154"/>
            </w:tabs>
          </w:pPr>
          <w:hyperlink w:anchor="_Toc522681">
            <w:r w:rsidR="0096592D">
              <w:t>7   STATISTICAL ANALYSIS PLAN</w:t>
            </w:r>
            <w:r w:rsidR="0096592D">
              <w:tab/>
            </w:r>
            <w:r w:rsidR="0096592D">
              <w:fldChar w:fldCharType="begin"/>
            </w:r>
            <w:r w:rsidR="0096592D">
              <w:instrText>PAGEREF _Toc522681 \h</w:instrText>
            </w:r>
            <w:r w:rsidR="0096592D">
              <w:fldChar w:fldCharType="separate"/>
            </w:r>
            <w:r w:rsidR="0096592D">
              <w:t xml:space="preserve">30 </w:t>
            </w:r>
            <w:r w:rsidR="0096592D">
              <w:fldChar w:fldCharType="end"/>
            </w:r>
          </w:hyperlink>
        </w:p>
        <w:p w:rsidR="00AB2D7B" w:rsidRDefault="00A73DC2">
          <w:pPr>
            <w:pStyle w:val="TOC2"/>
            <w:tabs>
              <w:tab w:val="right" w:leader="dot" w:pos="11154"/>
            </w:tabs>
          </w:pPr>
          <w:hyperlink w:anchor="_Toc522682">
            <w:r w:rsidR="0096592D">
              <w:t>7.1</w:t>
            </w:r>
            <w:r w:rsidR="0096592D">
              <w:rPr>
                <w:sz w:val="16"/>
              </w:rPr>
              <w:t xml:space="preserve">   </w:t>
            </w:r>
            <w:r w:rsidR="0096592D">
              <w:t>S</w:t>
            </w:r>
            <w:r w:rsidR="0096592D">
              <w:rPr>
                <w:sz w:val="16"/>
              </w:rPr>
              <w:t xml:space="preserve">TATISTICAL </w:t>
            </w:r>
            <w:r w:rsidR="0096592D">
              <w:t>M</w:t>
            </w:r>
            <w:r w:rsidR="0096592D">
              <w:rPr>
                <w:sz w:val="16"/>
              </w:rPr>
              <w:t>ETHODS</w:t>
            </w:r>
            <w:r w:rsidR="0096592D">
              <w:tab/>
            </w:r>
            <w:r w:rsidR="0096592D">
              <w:fldChar w:fldCharType="begin"/>
            </w:r>
            <w:r w:rsidR="0096592D">
              <w:instrText>PAGEREF _Toc522682 \h</w:instrText>
            </w:r>
            <w:r w:rsidR="0096592D">
              <w:fldChar w:fldCharType="separate"/>
            </w:r>
            <w:r w:rsidR="0096592D">
              <w:t xml:space="preserve">30 </w:t>
            </w:r>
            <w:r w:rsidR="0096592D">
              <w:fldChar w:fldCharType="end"/>
            </w:r>
          </w:hyperlink>
        </w:p>
        <w:p w:rsidR="00AB2D7B" w:rsidRDefault="00A73DC2">
          <w:pPr>
            <w:pStyle w:val="TOC2"/>
            <w:tabs>
              <w:tab w:val="right" w:leader="dot" w:pos="11154"/>
            </w:tabs>
          </w:pPr>
          <w:hyperlink w:anchor="_Toc522683">
            <w:r w:rsidR="0096592D">
              <w:t>7.2</w:t>
            </w:r>
            <w:r w:rsidR="0096592D">
              <w:rPr>
                <w:sz w:val="16"/>
              </w:rPr>
              <w:t xml:space="preserve">   </w:t>
            </w:r>
            <w:r w:rsidR="0096592D">
              <w:t>B</w:t>
            </w:r>
            <w:r w:rsidR="0096592D">
              <w:rPr>
                <w:sz w:val="16"/>
              </w:rPr>
              <w:t>IAS</w:t>
            </w:r>
            <w:r w:rsidR="0096592D">
              <w:tab/>
            </w:r>
            <w:r w:rsidR="0096592D">
              <w:fldChar w:fldCharType="begin"/>
            </w:r>
            <w:r w:rsidR="0096592D">
              <w:instrText>PAGEREF _Toc522683 \h</w:instrText>
            </w:r>
            <w:r w:rsidR="0096592D">
              <w:fldChar w:fldCharType="separate"/>
            </w:r>
            <w:r w:rsidR="0096592D">
              <w:t xml:space="preserve">34 </w:t>
            </w:r>
            <w:r w:rsidR="0096592D">
              <w:fldChar w:fldCharType="end"/>
            </w:r>
          </w:hyperlink>
        </w:p>
        <w:p w:rsidR="00AB2D7B" w:rsidRDefault="00A73DC2">
          <w:pPr>
            <w:pStyle w:val="TOC3"/>
            <w:tabs>
              <w:tab w:val="right" w:leader="dot" w:pos="11154"/>
            </w:tabs>
          </w:pPr>
          <w:hyperlink w:anchor="_Toc522684">
            <w:r w:rsidR="0096592D">
              <w:t>7.2.1   Methods to Minimize Bias</w:t>
            </w:r>
            <w:r w:rsidR="0096592D">
              <w:tab/>
            </w:r>
            <w:r w:rsidR="0096592D">
              <w:fldChar w:fldCharType="begin"/>
            </w:r>
            <w:r w:rsidR="0096592D">
              <w:instrText>PAGEREF _Toc522684 \h</w:instrText>
            </w:r>
            <w:r w:rsidR="0096592D">
              <w:fldChar w:fldCharType="separate"/>
            </w:r>
            <w:r w:rsidR="0096592D">
              <w:t xml:space="preserve">34 </w:t>
            </w:r>
            <w:r w:rsidR="0096592D">
              <w:fldChar w:fldCharType="end"/>
            </w:r>
          </w:hyperlink>
        </w:p>
        <w:p w:rsidR="00AB2D7B" w:rsidRDefault="00A73DC2">
          <w:pPr>
            <w:pStyle w:val="TOC3"/>
            <w:tabs>
              <w:tab w:val="right" w:leader="dot" w:pos="11154"/>
            </w:tabs>
          </w:pPr>
          <w:hyperlink w:anchor="_Toc522685">
            <w:r w:rsidR="0096592D">
              <w:t>7.2.3   Limitations</w:t>
            </w:r>
            <w:r w:rsidR="0096592D">
              <w:tab/>
            </w:r>
            <w:r w:rsidR="0096592D">
              <w:fldChar w:fldCharType="begin"/>
            </w:r>
            <w:r w:rsidR="0096592D">
              <w:instrText>PAGEREF _Toc522685 \h</w:instrText>
            </w:r>
            <w:r w:rsidR="0096592D">
              <w:fldChar w:fldCharType="separate"/>
            </w:r>
            <w:r w:rsidR="0096592D">
              <w:t xml:space="preserve">35 </w:t>
            </w:r>
            <w:r w:rsidR="0096592D">
              <w:fldChar w:fldCharType="end"/>
            </w:r>
          </w:hyperlink>
        </w:p>
        <w:p w:rsidR="00AB2D7B" w:rsidRDefault="00A73DC2">
          <w:pPr>
            <w:pStyle w:val="TOC1"/>
            <w:tabs>
              <w:tab w:val="right" w:leader="dot" w:pos="11154"/>
            </w:tabs>
          </w:pPr>
          <w:hyperlink w:anchor="_Toc522686">
            <w:r w:rsidR="0096592D">
              <w:t>8   ADMINISTRATIVE AND REGULATORY DETAILS</w:t>
            </w:r>
            <w:r w:rsidR="0096592D">
              <w:tab/>
            </w:r>
            <w:r w:rsidR="0096592D">
              <w:fldChar w:fldCharType="begin"/>
            </w:r>
            <w:r w:rsidR="0096592D">
              <w:instrText>PAGEREF _Toc522686 \h</w:instrText>
            </w:r>
            <w:r w:rsidR="0096592D">
              <w:fldChar w:fldCharType="separate"/>
            </w:r>
            <w:r w:rsidR="0096592D">
              <w:t xml:space="preserve">36 </w:t>
            </w:r>
            <w:r w:rsidR="0096592D">
              <w:fldChar w:fldCharType="end"/>
            </w:r>
          </w:hyperlink>
        </w:p>
        <w:p w:rsidR="00AB2D7B" w:rsidRDefault="00A73DC2">
          <w:pPr>
            <w:pStyle w:val="TOC2"/>
            <w:tabs>
              <w:tab w:val="right" w:leader="dot" w:pos="11154"/>
            </w:tabs>
          </w:pPr>
          <w:hyperlink w:anchor="_Toc522687">
            <w:r w:rsidR="0096592D">
              <w:t>8.1</w:t>
            </w:r>
            <w:r w:rsidR="0096592D">
              <w:rPr>
                <w:sz w:val="16"/>
              </w:rPr>
              <w:t xml:space="preserve">   </w:t>
            </w:r>
            <w:r w:rsidR="0096592D">
              <w:t>C</w:t>
            </w:r>
            <w:r w:rsidR="0096592D">
              <w:rPr>
                <w:sz w:val="16"/>
              </w:rPr>
              <w:t>ONFIDENTIALITY</w:t>
            </w:r>
            <w:r w:rsidR="0096592D">
              <w:tab/>
            </w:r>
            <w:r w:rsidR="0096592D">
              <w:fldChar w:fldCharType="begin"/>
            </w:r>
            <w:r w:rsidR="0096592D">
              <w:instrText>PAGEREF _Toc522687 \h</w:instrText>
            </w:r>
            <w:r w:rsidR="0096592D">
              <w:fldChar w:fldCharType="separate"/>
            </w:r>
            <w:r w:rsidR="0096592D">
              <w:t xml:space="preserve">36 </w:t>
            </w:r>
            <w:r w:rsidR="0096592D">
              <w:fldChar w:fldCharType="end"/>
            </w:r>
          </w:hyperlink>
        </w:p>
        <w:p w:rsidR="00AB2D7B" w:rsidRDefault="00A73DC2">
          <w:pPr>
            <w:pStyle w:val="TOC3"/>
            <w:tabs>
              <w:tab w:val="right" w:leader="dot" w:pos="11154"/>
            </w:tabs>
          </w:pPr>
          <w:hyperlink w:anchor="_Toc522688">
            <w:r w:rsidR="0096592D">
              <w:t>8.1.1   Confidentiality of Data</w:t>
            </w:r>
            <w:r w:rsidR="0096592D">
              <w:tab/>
            </w:r>
            <w:r w:rsidR="0096592D">
              <w:fldChar w:fldCharType="begin"/>
            </w:r>
            <w:r w:rsidR="0096592D">
              <w:instrText>PAGEREF _Toc522688 \h</w:instrText>
            </w:r>
            <w:r w:rsidR="0096592D">
              <w:fldChar w:fldCharType="separate"/>
            </w:r>
            <w:r w:rsidR="0096592D">
              <w:t xml:space="preserve">36 </w:t>
            </w:r>
            <w:r w:rsidR="0096592D">
              <w:fldChar w:fldCharType="end"/>
            </w:r>
          </w:hyperlink>
        </w:p>
        <w:p w:rsidR="00AB2D7B" w:rsidRDefault="00A73DC2">
          <w:pPr>
            <w:pStyle w:val="TOC3"/>
            <w:tabs>
              <w:tab w:val="right" w:leader="dot" w:pos="11154"/>
            </w:tabs>
          </w:pPr>
          <w:hyperlink w:anchor="_Toc522689">
            <w:r w:rsidR="0096592D">
              <w:t>8.1.2   Confidentiality of Subject Records</w:t>
            </w:r>
            <w:r w:rsidR="0096592D">
              <w:tab/>
            </w:r>
            <w:r w:rsidR="0096592D">
              <w:fldChar w:fldCharType="begin"/>
            </w:r>
            <w:r w:rsidR="0096592D">
              <w:instrText>PAGEREF _Toc522689 \h</w:instrText>
            </w:r>
            <w:r w:rsidR="0096592D">
              <w:fldChar w:fldCharType="separate"/>
            </w:r>
            <w:r w:rsidR="0096592D">
              <w:t xml:space="preserve">36 </w:t>
            </w:r>
            <w:r w:rsidR="0096592D">
              <w:fldChar w:fldCharType="end"/>
            </w:r>
          </w:hyperlink>
        </w:p>
        <w:p w:rsidR="00AB2D7B" w:rsidRDefault="00A73DC2">
          <w:pPr>
            <w:pStyle w:val="TOC3"/>
            <w:tabs>
              <w:tab w:val="right" w:leader="dot" w:pos="11154"/>
            </w:tabs>
          </w:pPr>
          <w:hyperlink w:anchor="_Toc522690">
            <w:r w:rsidR="0096592D">
              <w:t>8.1.3   Confidentiality of Investigator Information</w:t>
            </w:r>
            <w:r w:rsidR="0096592D">
              <w:tab/>
            </w:r>
            <w:r w:rsidR="0096592D">
              <w:fldChar w:fldCharType="begin"/>
            </w:r>
            <w:r w:rsidR="0096592D">
              <w:instrText>PAGEREF _Toc522690 \h</w:instrText>
            </w:r>
            <w:r w:rsidR="0096592D">
              <w:fldChar w:fldCharType="separate"/>
            </w:r>
            <w:r w:rsidR="0096592D">
              <w:t xml:space="preserve">36 </w:t>
            </w:r>
            <w:r w:rsidR="0096592D">
              <w:fldChar w:fldCharType="end"/>
            </w:r>
          </w:hyperlink>
        </w:p>
        <w:p w:rsidR="00AB2D7B" w:rsidRDefault="00A73DC2">
          <w:pPr>
            <w:pStyle w:val="TOC2"/>
            <w:tabs>
              <w:tab w:val="right" w:leader="dot" w:pos="11154"/>
            </w:tabs>
          </w:pPr>
          <w:hyperlink w:anchor="_Toc522691">
            <w:r w:rsidR="0096592D">
              <w:t>8.2</w:t>
            </w:r>
            <w:r w:rsidR="0096592D">
              <w:rPr>
                <w:sz w:val="16"/>
              </w:rPr>
              <w:t xml:space="preserve">   </w:t>
            </w:r>
            <w:r w:rsidR="0096592D">
              <w:t>C</w:t>
            </w:r>
            <w:r w:rsidR="0096592D">
              <w:rPr>
                <w:sz w:val="16"/>
              </w:rPr>
              <w:t xml:space="preserve">OMPLIANCE WITH </w:t>
            </w:r>
            <w:r w:rsidR="0096592D">
              <w:t>F</w:t>
            </w:r>
            <w:r w:rsidR="0096592D">
              <w:rPr>
                <w:sz w:val="16"/>
              </w:rPr>
              <w:t xml:space="preserve">INANCIAL </w:t>
            </w:r>
            <w:r w:rsidR="0096592D">
              <w:t>D</w:t>
            </w:r>
            <w:r w:rsidR="0096592D">
              <w:rPr>
                <w:sz w:val="16"/>
              </w:rPr>
              <w:t xml:space="preserve">ISCLOSURE </w:t>
            </w:r>
            <w:r w:rsidR="0096592D">
              <w:t>R</w:t>
            </w:r>
            <w:r w:rsidR="0096592D">
              <w:rPr>
                <w:sz w:val="16"/>
              </w:rPr>
              <w:t>EQUIREMENTS</w:t>
            </w:r>
            <w:r w:rsidR="0096592D">
              <w:tab/>
            </w:r>
            <w:r w:rsidR="0096592D">
              <w:fldChar w:fldCharType="begin"/>
            </w:r>
            <w:r w:rsidR="0096592D">
              <w:instrText>PAGEREF _Toc522691 \h</w:instrText>
            </w:r>
            <w:r w:rsidR="0096592D">
              <w:fldChar w:fldCharType="separate"/>
            </w:r>
            <w:r w:rsidR="0096592D">
              <w:t xml:space="preserve">37 </w:t>
            </w:r>
            <w:r w:rsidR="0096592D">
              <w:fldChar w:fldCharType="end"/>
            </w:r>
          </w:hyperlink>
        </w:p>
        <w:p w:rsidR="00AB2D7B" w:rsidRDefault="00A73DC2">
          <w:pPr>
            <w:pStyle w:val="TOC2"/>
            <w:tabs>
              <w:tab w:val="right" w:leader="dot" w:pos="11154"/>
            </w:tabs>
          </w:pPr>
          <w:hyperlink w:anchor="_Toc522692">
            <w:r w:rsidR="0096592D">
              <w:t>8.3</w:t>
            </w:r>
            <w:r w:rsidR="0096592D">
              <w:rPr>
                <w:sz w:val="16"/>
              </w:rPr>
              <w:t xml:space="preserve">   </w:t>
            </w:r>
            <w:r w:rsidR="0096592D">
              <w:t>C</w:t>
            </w:r>
            <w:r w:rsidR="0096592D">
              <w:rPr>
                <w:sz w:val="16"/>
              </w:rPr>
              <w:t xml:space="preserve">OMPLIANCE WITH </w:t>
            </w:r>
            <w:r w:rsidR="0096592D">
              <w:t>L</w:t>
            </w:r>
            <w:r w:rsidR="0096592D">
              <w:rPr>
                <w:sz w:val="16"/>
              </w:rPr>
              <w:t>AW</w:t>
            </w:r>
            <w:r w:rsidR="0096592D">
              <w:t>,</w:t>
            </w:r>
            <w:r w:rsidR="0096592D">
              <w:rPr>
                <w:sz w:val="16"/>
              </w:rPr>
              <w:t xml:space="preserve"> </w:t>
            </w:r>
            <w:r w:rsidR="0096592D">
              <w:t>A</w:t>
            </w:r>
            <w:r w:rsidR="0096592D">
              <w:rPr>
                <w:sz w:val="16"/>
              </w:rPr>
              <w:t xml:space="preserve">UDIT AND </w:t>
            </w:r>
            <w:r w:rsidR="0096592D">
              <w:t>D</w:t>
            </w:r>
            <w:r w:rsidR="0096592D">
              <w:rPr>
                <w:sz w:val="16"/>
              </w:rPr>
              <w:t>EBARMENT</w:t>
            </w:r>
            <w:r w:rsidR="0096592D">
              <w:tab/>
            </w:r>
            <w:r w:rsidR="0096592D">
              <w:fldChar w:fldCharType="begin"/>
            </w:r>
            <w:r w:rsidR="0096592D">
              <w:instrText>PAGEREF _Toc522692 \h</w:instrText>
            </w:r>
            <w:r w:rsidR="0096592D">
              <w:fldChar w:fldCharType="separate"/>
            </w:r>
            <w:r w:rsidR="0096592D">
              <w:t xml:space="preserve">37 </w:t>
            </w:r>
            <w:r w:rsidR="0096592D">
              <w:fldChar w:fldCharType="end"/>
            </w:r>
          </w:hyperlink>
        </w:p>
        <w:p w:rsidR="00AB2D7B" w:rsidRDefault="00A73DC2">
          <w:pPr>
            <w:pStyle w:val="TOC2"/>
            <w:tabs>
              <w:tab w:val="right" w:leader="dot" w:pos="11154"/>
            </w:tabs>
          </w:pPr>
          <w:hyperlink w:anchor="_Toc522693">
            <w:r w:rsidR="0096592D">
              <w:t>8.5</w:t>
            </w:r>
            <w:r w:rsidR="0096592D">
              <w:rPr>
                <w:sz w:val="16"/>
              </w:rPr>
              <w:t xml:space="preserve">   </w:t>
            </w:r>
            <w:r w:rsidR="0096592D">
              <w:t>Q</w:t>
            </w:r>
            <w:r w:rsidR="0096592D">
              <w:rPr>
                <w:sz w:val="16"/>
              </w:rPr>
              <w:t xml:space="preserve">UALITY </w:t>
            </w:r>
            <w:r w:rsidR="0096592D">
              <w:t>M</w:t>
            </w:r>
            <w:r w:rsidR="0096592D">
              <w:rPr>
                <w:sz w:val="16"/>
              </w:rPr>
              <w:t xml:space="preserve">ANAGEMENT </w:t>
            </w:r>
            <w:r w:rsidR="0096592D">
              <w:t>S</w:t>
            </w:r>
            <w:r w:rsidR="0096592D">
              <w:rPr>
                <w:sz w:val="16"/>
              </w:rPr>
              <w:t>YSTEM</w:t>
            </w:r>
            <w:r w:rsidR="0096592D">
              <w:tab/>
            </w:r>
            <w:r w:rsidR="0096592D">
              <w:fldChar w:fldCharType="begin"/>
            </w:r>
            <w:r w:rsidR="0096592D">
              <w:instrText>PAGEREF _Toc522693 \h</w:instrText>
            </w:r>
            <w:r w:rsidR="0096592D">
              <w:fldChar w:fldCharType="separate"/>
            </w:r>
            <w:r w:rsidR="0096592D">
              <w:t xml:space="preserve">38 </w:t>
            </w:r>
            <w:r w:rsidR="0096592D">
              <w:fldChar w:fldCharType="end"/>
            </w:r>
          </w:hyperlink>
        </w:p>
        <w:p w:rsidR="00AB2D7B" w:rsidRDefault="00A73DC2">
          <w:pPr>
            <w:pStyle w:val="TOC2"/>
            <w:tabs>
              <w:tab w:val="right" w:leader="dot" w:pos="11154"/>
            </w:tabs>
          </w:pPr>
          <w:hyperlink w:anchor="_Toc522694">
            <w:r w:rsidR="0096592D">
              <w:t>8.6</w:t>
            </w:r>
            <w:r w:rsidR="0096592D">
              <w:rPr>
                <w:sz w:val="16"/>
              </w:rPr>
              <w:t xml:space="preserve">   </w:t>
            </w:r>
            <w:r w:rsidR="0096592D">
              <w:t>D</w:t>
            </w:r>
            <w:r w:rsidR="0096592D">
              <w:rPr>
                <w:sz w:val="16"/>
              </w:rPr>
              <w:t xml:space="preserve">ATA </w:t>
            </w:r>
            <w:r w:rsidR="0096592D">
              <w:t>M</w:t>
            </w:r>
            <w:r w:rsidR="0096592D">
              <w:rPr>
                <w:sz w:val="16"/>
              </w:rPr>
              <w:t>ANAGEMENT</w:t>
            </w:r>
            <w:r w:rsidR="0096592D">
              <w:tab/>
            </w:r>
            <w:r w:rsidR="0096592D">
              <w:fldChar w:fldCharType="begin"/>
            </w:r>
            <w:r w:rsidR="0096592D">
              <w:instrText>PAGEREF _Toc522694 \h</w:instrText>
            </w:r>
            <w:r w:rsidR="0096592D">
              <w:fldChar w:fldCharType="separate"/>
            </w:r>
            <w:r w:rsidR="0096592D">
              <w:t xml:space="preserve">38 </w:t>
            </w:r>
            <w:r w:rsidR="0096592D">
              <w:fldChar w:fldCharType="end"/>
            </w:r>
          </w:hyperlink>
        </w:p>
        <w:p w:rsidR="00AB2D7B" w:rsidRDefault="00A73DC2">
          <w:pPr>
            <w:pStyle w:val="TOC1"/>
            <w:tabs>
              <w:tab w:val="right" w:leader="dot" w:pos="11154"/>
            </w:tabs>
          </w:pPr>
          <w:hyperlink w:anchor="_Toc522695">
            <w:r w:rsidR="0096592D">
              <w:t>9    PUBLICATIONS</w:t>
            </w:r>
            <w:r w:rsidR="0096592D">
              <w:tab/>
            </w:r>
            <w:r w:rsidR="0096592D">
              <w:fldChar w:fldCharType="begin"/>
            </w:r>
            <w:r w:rsidR="0096592D">
              <w:instrText>PAGEREF _Toc522695 \h</w:instrText>
            </w:r>
            <w:r w:rsidR="0096592D">
              <w:fldChar w:fldCharType="separate"/>
            </w:r>
            <w:r w:rsidR="0096592D">
              <w:t xml:space="preserve">40 </w:t>
            </w:r>
            <w:r w:rsidR="0096592D">
              <w:fldChar w:fldCharType="end"/>
            </w:r>
          </w:hyperlink>
        </w:p>
        <w:p w:rsidR="00AB2D7B" w:rsidRDefault="00A73DC2">
          <w:pPr>
            <w:pStyle w:val="TOC1"/>
            <w:tabs>
              <w:tab w:val="right" w:leader="dot" w:pos="11154"/>
            </w:tabs>
          </w:pPr>
          <w:hyperlink w:anchor="_Toc522696">
            <w:r w:rsidR="0096592D">
              <w:t>10  REFERENCES</w:t>
            </w:r>
            <w:r w:rsidR="0096592D">
              <w:tab/>
            </w:r>
            <w:r w:rsidR="0096592D">
              <w:fldChar w:fldCharType="begin"/>
            </w:r>
            <w:r w:rsidR="0096592D">
              <w:instrText>PAGEREF _Toc522696 \h</w:instrText>
            </w:r>
            <w:r w:rsidR="0096592D">
              <w:fldChar w:fldCharType="separate"/>
            </w:r>
            <w:r w:rsidR="0096592D">
              <w:t xml:space="preserve">41 </w:t>
            </w:r>
            <w:r w:rsidR="0096592D">
              <w:fldChar w:fldCharType="end"/>
            </w:r>
          </w:hyperlink>
        </w:p>
        <w:p w:rsidR="00AB2D7B" w:rsidRDefault="00A73DC2">
          <w:pPr>
            <w:pStyle w:val="TOC1"/>
            <w:tabs>
              <w:tab w:val="right" w:leader="dot" w:pos="11154"/>
            </w:tabs>
          </w:pPr>
          <w:hyperlink w:anchor="_Toc522697">
            <w:r w:rsidR="0096592D">
              <w:t>11  APPENDICES</w:t>
            </w:r>
            <w:r w:rsidR="0096592D">
              <w:tab/>
            </w:r>
            <w:r w:rsidR="0096592D">
              <w:fldChar w:fldCharType="begin"/>
            </w:r>
            <w:r w:rsidR="0096592D">
              <w:instrText>PAGEREF _Toc522697 \h</w:instrText>
            </w:r>
            <w:r w:rsidR="0096592D">
              <w:fldChar w:fldCharType="separate"/>
            </w:r>
            <w:r w:rsidR="0096592D">
              <w:t xml:space="preserve">45 </w:t>
            </w:r>
            <w:r w:rsidR="0096592D">
              <w:fldChar w:fldCharType="end"/>
            </w:r>
          </w:hyperlink>
        </w:p>
        <w:p w:rsidR="00AB2D7B" w:rsidRDefault="00A73DC2">
          <w:pPr>
            <w:pStyle w:val="TOC1"/>
            <w:tabs>
              <w:tab w:val="right" w:leader="dot" w:pos="11154"/>
            </w:tabs>
          </w:pPr>
          <w:hyperlink w:anchor="_Toc522698">
            <w:r w:rsidR="0096592D">
              <w:t>13   SIGNATURES</w:t>
            </w:r>
            <w:r w:rsidR="0096592D">
              <w:tab/>
            </w:r>
            <w:r w:rsidR="0096592D">
              <w:fldChar w:fldCharType="begin"/>
            </w:r>
            <w:r w:rsidR="0096592D">
              <w:instrText>PAGEREF _Toc522698 \h</w:instrText>
            </w:r>
            <w:r w:rsidR="0096592D">
              <w:fldChar w:fldCharType="separate"/>
            </w:r>
            <w:r w:rsidR="0096592D">
              <w:t xml:space="preserve">173 </w:t>
            </w:r>
            <w:r w:rsidR="0096592D">
              <w:fldChar w:fldCharType="end"/>
            </w:r>
          </w:hyperlink>
        </w:p>
        <w:p w:rsidR="00AB2D7B" w:rsidRDefault="0096592D">
          <w:r>
            <w:fldChar w:fldCharType="end"/>
          </w:r>
        </w:p>
      </w:sdtContent>
    </w:sdt>
    <w:p w:rsidR="00AB2D7B" w:rsidRDefault="0096592D">
      <w:pPr>
        <w:spacing w:after="0"/>
        <w:ind w:left="36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
    <w:p w:rsidR="00AB2D7B" w:rsidRDefault="0096592D">
      <w:pPr>
        <w:pStyle w:val="Heading1"/>
        <w:spacing w:after="6"/>
        <w:ind w:left="355" w:right="315"/>
      </w:pPr>
      <w:bookmarkStart w:id="24" w:name="_Toc522660"/>
      <w:r>
        <w:t xml:space="preserve">List of Abbreviations  </w:t>
      </w:r>
      <w:bookmarkEnd w:id="24"/>
    </w:p>
    <w:p w:rsidR="00AB2D7B" w:rsidRDefault="0096592D">
      <w:pPr>
        <w:spacing w:after="0"/>
        <w:ind w:right="1634"/>
        <w:jc w:val="right"/>
      </w:pPr>
      <w:r>
        <w:rPr>
          <w:noProof/>
        </w:rPr>
        <mc:AlternateContent>
          <mc:Choice Requires="wpg">
            <w:drawing>
              <wp:inline distT="0" distB="0" distL="0" distR="0">
                <wp:extent cx="5486400" cy="20701"/>
                <wp:effectExtent l="0" t="0" r="0" b="0"/>
                <wp:docPr id="388152" name="Group 388152"/>
                <wp:cNvGraphicFramePr/>
                <a:graphic xmlns:a="http://schemas.openxmlformats.org/drawingml/2006/main">
                  <a:graphicData uri="http://schemas.microsoft.com/office/word/2010/wordprocessingGroup">
                    <wpg:wgp>
                      <wpg:cNvGrpSpPr/>
                      <wpg:grpSpPr>
                        <a:xfrm>
                          <a:off x="0" y="0"/>
                          <a:ext cx="5486400" cy="20701"/>
                          <a:chOff x="0" y="0"/>
                          <a:chExt cx="5486400" cy="20701"/>
                        </a:xfrm>
                      </wpg:grpSpPr>
                      <wps:wsp>
                        <wps:cNvPr id="527959" name="Shape 527959"/>
                        <wps:cNvSpPr/>
                        <wps:spPr>
                          <a:xfrm>
                            <a:off x="0" y="11811"/>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0" name="Shape 527960"/>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1" name="Shape 527961"/>
                        <wps:cNvSpPr/>
                        <wps:spPr>
                          <a:xfrm>
                            <a:off x="1828800" y="1181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2" name="Shape 527962"/>
                        <wps:cNvSpPr/>
                        <wps:spPr>
                          <a:xfrm>
                            <a:off x="18288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3" name="Shape 527963"/>
                        <wps:cNvSpPr/>
                        <wps:spPr>
                          <a:xfrm>
                            <a:off x="1847088" y="11811"/>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64" name="Shape 527964"/>
                        <wps:cNvSpPr/>
                        <wps:spPr>
                          <a:xfrm>
                            <a:off x="1847088" y="0"/>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F48298" id="Group 388152" o:spid="_x0000_s1026" style="width:6in;height:1.65pt;mso-position-horizontal-relative:char;mso-position-vertical-relative:line" coordsize="5486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">
                <v:shape id="Shape 527959" o:spid="_x0000_s1027" style="position:absolute;top:118;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" path="m,l1828800,r,9144l,9144,,e" fillcolor="black" stroked="f" strokeweight="0">
                  <v:stroke miterlimit="83231f" joinstyle="miter"/>
                  <v:path arrowok="t" textboxrect="0,0,1828800,9144"/>
                </v:shape>
                <v:shape id="Shape 527960" o:spid="_x0000_s1028"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" path="m,l1828800,r,9144l,9144,,e" fillcolor="black" stroked="f" strokeweight="0">
                  <v:stroke miterlimit="83231f" joinstyle="miter"/>
                  <v:path arrowok="t" textboxrect="0,0,1828800,9144"/>
                </v:shape>
                <v:shape id="Shape 527961" o:spid="_x0000_s1029" style="position:absolute;left:18288;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" path="m,l18288,r,9144l,9144,,e" fillcolor="black" stroked="f" strokeweight="0">
                  <v:stroke miterlimit="83231f" joinstyle="miter"/>
                  <v:path arrowok="t" textboxrect="0,0,18288,9144"/>
                </v:shape>
                <v:shape id="Shape 527962" o:spid="_x0000_s1030" style="position:absolute;left:1828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" path="m,l18288,r,9144l,9144,,e" fillcolor="black" stroked="f" strokeweight="0">
                  <v:stroke miterlimit="83231f" joinstyle="miter"/>
                  <v:path arrowok="t" textboxrect="0,0,18288,9144"/>
                </v:shape>
                <v:shape id="Shape 527963" o:spid="_x0000_s1031" style="position:absolute;left:18470;top:118;width:36394;height:91;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" path="m,l3639312,r,9144l,9144,,e" fillcolor="black" stroked="f" strokeweight="0">
                  <v:stroke miterlimit="83231f" joinstyle="miter"/>
                  <v:path arrowok="t" textboxrect="0,0,3639312,9144"/>
                </v:shape>
                <v:shape id="Shape 527964" o:spid="_x0000_s1032" style="position:absolute;left:18470;width:36394;height:91;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" path="m,l3639312,r,9144l,9144,,e" fillcolor="black" stroked="f" strokeweight="0">
                  <v:stroke miterlimit="83231f" joinstyle="miter"/>
                  <v:path arrowok="t" textboxrect="0,0,3639312,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174" w:line="247" w:lineRule="auto"/>
        <w:ind w:left="365" w:right="846" w:hanging="10"/>
      </w:pPr>
      <w:r>
        <w:t xml:space="preserve"> </w:t>
      </w:r>
      <w:r>
        <w:rPr>
          <w:rFonts w:ascii="Times New Roman" w:eastAsia="Times New Roman" w:hAnsi="Times New Roman" w:cs="Times New Roman"/>
        </w:rPr>
        <w:t xml:space="preserve">NIS National Inpatient Sample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t xml:space="preserve"> </w:t>
      </w:r>
      <w:r>
        <w:rPr>
          <w:rFonts w:ascii="Times New Roman" w:eastAsia="Times New Roman" w:hAnsi="Times New Roman" w:cs="Times New Roman"/>
        </w:rPr>
        <w:t xml:space="preserve">NEDS National Emergency Department Sample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t xml:space="preserve"> </w:t>
      </w:r>
      <w:r>
        <w:rPr>
          <w:rFonts w:ascii="Times New Roman" w:eastAsia="Times New Roman" w:hAnsi="Times New Roman" w:cs="Times New Roman"/>
        </w:rPr>
        <w:t xml:space="preserve">SID State Inpatient Databases </w:t>
      </w:r>
      <w:r>
        <w:rPr>
          <w:rFonts w:ascii="Times New Roman" w:eastAsia="Times New Roman" w:hAnsi="Times New Roman" w:cs="Times New Roman"/>
          <w:sz w:val="24"/>
        </w:rPr>
        <w:t xml:space="preserve"> </w:t>
      </w:r>
    </w:p>
    <w:p w:rsidR="00AB2D7B" w:rsidRDefault="0096592D">
      <w:pPr>
        <w:spacing w:after="174" w:line="247" w:lineRule="auto"/>
        <w:ind w:left="365" w:right="846" w:hanging="10"/>
      </w:pPr>
      <w:r>
        <w:t xml:space="preserve"> </w:t>
      </w:r>
      <w:r>
        <w:rPr>
          <w:rFonts w:ascii="Times New Roman" w:eastAsia="Times New Roman" w:hAnsi="Times New Roman" w:cs="Times New Roman"/>
        </w:rPr>
        <w:t xml:space="preserve">SEDD State Emergency Department Databases </w:t>
      </w:r>
      <w:r>
        <w:rPr>
          <w:rFonts w:ascii="Times New Roman" w:eastAsia="Times New Roman" w:hAnsi="Times New Roman" w:cs="Times New Roman"/>
          <w:sz w:val="24"/>
        </w:rPr>
        <w:t xml:space="preserve"> </w:t>
      </w:r>
    </w:p>
    <w:p w:rsidR="00AB2D7B" w:rsidRDefault="0096592D">
      <w:pPr>
        <w:spacing w:after="172" w:line="247" w:lineRule="auto"/>
        <w:ind w:left="365" w:right="846" w:hanging="10"/>
      </w:pPr>
      <w:r>
        <w:t xml:space="preserve"> </w:t>
      </w:r>
      <w:r>
        <w:rPr>
          <w:rFonts w:ascii="Times New Roman" w:eastAsia="Times New Roman" w:hAnsi="Times New Roman" w:cs="Times New Roman"/>
        </w:rPr>
        <w:t xml:space="preserve">ICD-9 International Classification of Disease, 9th Modification </w:t>
      </w:r>
      <w:r>
        <w:rPr>
          <w:rFonts w:ascii="Times New Roman" w:eastAsia="Times New Roman" w:hAnsi="Times New Roman" w:cs="Times New Roman"/>
          <w:sz w:val="24"/>
        </w:rPr>
        <w:t xml:space="preserve"> </w:t>
      </w:r>
    </w:p>
    <w:p w:rsidR="00AB2D7B" w:rsidRDefault="0096592D">
      <w:pPr>
        <w:spacing w:after="174" w:line="247" w:lineRule="auto"/>
        <w:ind w:left="365" w:right="846" w:hanging="10"/>
      </w:pPr>
      <w:r>
        <w:t xml:space="preserve"> </w:t>
      </w:r>
      <w:r>
        <w:rPr>
          <w:rFonts w:ascii="Times New Roman" w:eastAsia="Times New Roman" w:hAnsi="Times New Roman" w:cs="Times New Roman"/>
        </w:rPr>
        <w:t xml:space="preserve">ICD-10 International Classification of Disease, 10th Modification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t xml:space="preserve"> </w:t>
      </w:r>
      <w:r>
        <w:rPr>
          <w:rFonts w:ascii="Times New Roman" w:eastAsia="Times New Roman" w:hAnsi="Times New Roman" w:cs="Times New Roman"/>
        </w:rPr>
        <w:t xml:space="preserve">IRB Institutional Review Board  </w:t>
      </w:r>
      <w:r>
        <w:rPr>
          <w:rFonts w:ascii="Times New Roman" w:eastAsia="Times New Roman" w:hAnsi="Times New Roman" w:cs="Times New Roman"/>
          <w:sz w:val="24"/>
        </w:rPr>
        <w:t xml:space="preserve"> </w:t>
      </w:r>
    </w:p>
    <w:p w:rsidR="00AB2D7B" w:rsidRDefault="0096592D">
      <w:pPr>
        <w:spacing w:after="171" w:line="247" w:lineRule="auto"/>
        <w:ind w:left="365" w:right="846" w:hanging="10"/>
      </w:pPr>
      <w:r>
        <w:t xml:space="preserve"> </w:t>
      </w:r>
      <w:r>
        <w:rPr>
          <w:rFonts w:ascii="Times New Roman" w:eastAsia="Times New Roman" w:hAnsi="Times New Roman" w:cs="Times New Roman"/>
        </w:rPr>
        <w:t xml:space="preserve">ED Emergency Department </w:t>
      </w:r>
      <w:r>
        <w:rPr>
          <w:rFonts w:ascii="Times New Roman" w:eastAsia="Times New Roman" w:hAnsi="Times New Roman" w:cs="Times New Roman"/>
          <w:sz w:val="24"/>
        </w:rPr>
        <w:t xml:space="preserve"> </w:t>
      </w:r>
    </w:p>
    <w:p w:rsidR="00AB2D7B" w:rsidRDefault="0096592D">
      <w:pPr>
        <w:spacing w:after="157" w:line="247" w:lineRule="auto"/>
        <w:ind w:left="365" w:right="846" w:hanging="10"/>
      </w:pPr>
      <w:r>
        <w:t xml:space="preserve"> </w:t>
      </w:r>
      <w:r>
        <w:rPr>
          <w:rFonts w:ascii="Times New Roman" w:eastAsia="Times New Roman" w:hAnsi="Times New Roman" w:cs="Times New Roman"/>
        </w:rPr>
        <w:t xml:space="preserve">PQI Prevention Quality Indicators </w:t>
      </w:r>
      <w:r>
        <w:rPr>
          <w:rFonts w:ascii="Times New Roman" w:eastAsia="Times New Roman" w:hAnsi="Times New Roman" w:cs="Times New Roman"/>
          <w:sz w:val="24"/>
        </w:rPr>
        <w:t xml:space="preserve"> </w:t>
      </w:r>
    </w:p>
    <w:p w:rsidR="00AB2D7B" w:rsidRDefault="0096592D">
      <w:pPr>
        <w:spacing w:after="180" w:line="247" w:lineRule="auto"/>
        <w:ind w:left="365" w:right="846" w:hanging="10"/>
      </w:pPr>
      <w:r>
        <w:t xml:space="preserve"> </w:t>
      </w:r>
      <w:r>
        <w:rPr>
          <w:rFonts w:ascii="Times New Roman" w:eastAsia="Times New Roman" w:hAnsi="Times New Roman" w:cs="Times New Roman"/>
        </w:rPr>
        <w:t xml:space="preserve">AHRQ US Agency for Health Research and Quality  </w:t>
      </w:r>
    </w:p>
    <w:p w:rsidR="00AB2D7B" w:rsidRDefault="0096592D">
      <w:pPr>
        <w:spacing w:after="179" w:line="247" w:lineRule="auto"/>
        <w:ind w:left="365" w:right="846" w:hanging="10"/>
        <w:rPr>
          <w:ins w:id="25" w:author="Uppal, Teg" w:date="2020-05-01T16:01:00Z"/>
          <w:rFonts w:ascii="Times New Roman" w:eastAsia="Times New Roman" w:hAnsi="Times New Roman" w:cs="Times New Roman"/>
          <w:sz w:val="24"/>
        </w:rPr>
      </w:pPr>
      <w:r>
        <w:rPr>
          <w:rFonts w:ascii="Times New Roman" w:eastAsia="Times New Roman" w:hAnsi="Times New Roman" w:cs="Times New Roman"/>
        </w:rPr>
        <w:t>BRFSS Behavioral Risk Factor Surveillance System</w:t>
      </w:r>
      <w:r>
        <w:rPr>
          <w:rFonts w:ascii="Times New Roman" w:eastAsia="Times New Roman" w:hAnsi="Times New Roman" w:cs="Times New Roman"/>
          <w:sz w:val="24"/>
        </w:rPr>
        <w:t xml:space="preserve"> </w:t>
      </w:r>
    </w:p>
    <w:p w:rsidR="00A73DC2" w:rsidRDefault="00A73DC2">
      <w:pPr>
        <w:spacing w:after="179" w:line="247" w:lineRule="auto"/>
        <w:ind w:left="365" w:right="846" w:hanging="10"/>
      </w:pPr>
      <w:ins w:id="26" w:author="Uppal, Teg" w:date="2020-05-01T16:01:00Z">
        <w:r>
          <w:rPr>
            <w:rFonts w:ascii="Times New Roman" w:eastAsia="Times New Roman" w:hAnsi="Times New Roman" w:cs="Times New Roman"/>
            <w:sz w:val="24"/>
          </w:rPr>
          <w:t>ACS American Community Survey</w:t>
        </w:r>
      </w:ins>
    </w:p>
    <w:p w:rsidR="00AB2D7B" w:rsidRDefault="0096592D">
      <w:pPr>
        <w:spacing w:after="207"/>
        <w:ind w:left="36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4"/>
        </w:rPr>
        <w:t xml:space="preserve"> </w:t>
      </w:r>
    </w:p>
    <w:p w:rsidR="00AB2D7B" w:rsidRDefault="0096592D">
      <w:pPr>
        <w:spacing w:after="409"/>
        <w:ind w:right="1636"/>
        <w:jc w:val="right"/>
      </w:pPr>
      <w:r>
        <w:rPr>
          <w:noProof/>
        </w:rPr>
        <mc:AlternateContent>
          <mc:Choice Requires="wpg">
            <w:drawing>
              <wp:inline distT="0" distB="0" distL="0" distR="0">
                <wp:extent cx="5495290" cy="20701"/>
                <wp:effectExtent l="0" t="0" r="0" b="0"/>
                <wp:docPr id="388153" name="Group 388153"/>
                <wp:cNvGraphicFramePr/>
                <a:graphic xmlns:a="http://schemas.openxmlformats.org/drawingml/2006/main">
                  <a:graphicData uri="http://schemas.microsoft.com/office/word/2010/wordprocessingGroup">
                    <wpg:wgp>
                      <wpg:cNvGrpSpPr/>
                      <wpg:grpSpPr>
                        <a:xfrm>
                          <a:off x="0" y="0"/>
                          <a:ext cx="5495290" cy="20701"/>
                          <a:chOff x="0" y="0"/>
                          <a:chExt cx="5495290" cy="20701"/>
                        </a:xfrm>
                      </wpg:grpSpPr>
                      <wps:wsp>
                        <wps:cNvPr id="527971" name="Shape 527971"/>
                        <wps:cNvSpPr/>
                        <wps:spPr>
                          <a:xfrm>
                            <a:off x="0" y="11811"/>
                            <a:ext cx="1837817" cy="9144"/>
                          </a:xfrm>
                          <a:custGeom>
                            <a:avLst/>
                            <a:gdLst/>
                            <a:ahLst/>
                            <a:cxnLst/>
                            <a:rect l="0" t="0" r="0" b="0"/>
                            <a:pathLst>
                              <a:path w="1837817" h="9144">
                                <a:moveTo>
                                  <a:pt x="0" y="0"/>
                                </a:moveTo>
                                <a:lnTo>
                                  <a:pt x="1837817" y="0"/>
                                </a:lnTo>
                                <a:lnTo>
                                  <a:pt x="1837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72" name="Shape 527972"/>
                        <wps:cNvSpPr/>
                        <wps:spPr>
                          <a:xfrm>
                            <a:off x="1828673" y="11811"/>
                            <a:ext cx="3666617" cy="9144"/>
                          </a:xfrm>
                          <a:custGeom>
                            <a:avLst/>
                            <a:gdLst/>
                            <a:ahLst/>
                            <a:cxnLst/>
                            <a:rect l="0" t="0" r="0" b="0"/>
                            <a:pathLst>
                              <a:path w="3666617" h="9144">
                                <a:moveTo>
                                  <a:pt x="0" y="0"/>
                                </a:moveTo>
                                <a:lnTo>
                                  <a:pt x="3666617" y="0"/>
                                </a:lnTo>
                                <a:lnTo>
                                  <a:pt x="3666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73" name="Shape 527973"/>
                        <wps:cNvSpPr/>
                        <wps:spPr>
                          <a:xfrm>
                            <a:off x="0" y="0"/>
                            <a:ext cx="1846961" cy="9144"/>
                          </a:xfrm>
                          <a:custGeom>
                            <a:avLst/>
                            <a:gdLst/>
                            <a:ahLst/>
                            <a:cxnLst/>
                            <a:rect l="0" t="0" r="0" b="0"/>
                            <a:pathLst>
                              <a:path w="1846961" h="9144">
                                <a:moveTo>
                                  <a:pt x="0" y="0"/>
                                </a:moveTo>
                                <a:lnTo>
                                  <a:pt x="1846961" y="0"/>
                                </a:lnTo>
                                <a:lnTo>
                                  <a:pt x="184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74" name="Shape 527974"/>
                        <wps:cNvSpPr/>
                        <wps:spPr>
                          <a:xfrm>
                            <a:off x="1846961" y="0"/>
                            <a:ext cx="3648329" cy="9144"/>
                          </a:xfrm>
                          <a:custGeom>
                            <a:avLst/>
                            <a:gdLst/>
                            <a:ahLst/>
                            <a:cxnLst/>
                            <a:rect l="0" t="0" r="0" b="0"/>
                            <a:pathLst>
                              <a:path w="3648329" h="9144">
                                <a:moveTo>
                                  <a:pt x="0" y="0"/>
                                </a:moveTo>
                                <a:lnTo>
                                  <a:pt x="3648329" y="0"/>
                                </a:lnTo>
                                <a:lnTo>
                                  <a:pt x="3648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0631BA" id="Group 388153" o:spid="_x0000_s1026" style="width:432.7pt;height:1.65pt;mso-position-horizontal-relative:char;mso-position-vertical-relative:line" coordsize="5495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">
                <v:shape id="Shape 527971" o:spid="_x0000_s1027" style="position:absolute;top:118;width:18378;height:91;visibility:visible;mso-wrap-style:square;v-text-anchor:top" coordsize="18378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" path="m,l1837817,r,9144l,9144,,e" fillcolor="black" stroked="f" strokeweight="0">
                  <v:stroke miterlimit="83231f" joinstyle="miter"/>
                  <v:path arrowok="t" textboxrect="0,0,1837817,9144"/>
                </v:shape>
                <v:shape id="Shape 527972" o:spid="_x0000_s1028" style="position:absolute;left:18286;top:118;width:36666;height:91;visibility:visible;mso-wrap-style:square;v-text-anchor:top" coordsize="3666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" path="m,l3666617,r,9144l,9144,,e" fillcolor="black" stroked="f" strokeweight="0">
                  <v:stroke miterlimit="83231f" joinstyle="miter"/>
                  <v:path arrowok="t" textboxrect="0,0,3666617,9144"/>
                </v:shape>
                <v:shape id="Shape 527973" o:spid="_x0000_s1029" style="position:absolute;width:18469;height:91;visibility:visible;mso-wrap-style:square;v-text-anchor:top" coordsize="184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" path="m,l1846961,r,9144l,9144,,e" fillcolor="black" stroked="f" strokeweight="0">
                  <v:stroke miterlimit="83231f" joinstyle="miter"/>
                  <v:path arrowok="t" textboxrect="0,0,1846961,9144"/>
                </v:shape>
                <v:shape id="Shape 527974" o:spid="_x0000_s1030" style="position:absolute;left:18469;width:36483;height:91;visibility:visible;mso-wrap-style:square;v-text-anchor:top" coordsize="36483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" path="m,l3648329,r,9144l,9144,,e" fillcolor="black" stroked="f" strokeweight="0">
                  <v:stroke miterlimit="83231f" joinstyle="miter"/>
                  <v:path arrowok="t" textboxrect="0,0,3648329,9144"/>
                </v:shape>
                <w10:anchorlock/>
              </v:group>
            </w:pict>
          </mc:Fallback>
        </mc:AlternateContent>
      </w:r>
      <w:r>
        <w:rPr>
          <w:rFonts w:ascii="Times New Roman" w:eastAsia="Times New Roman" w:hAnsi="Times New Roman" w:cs="Times New Roman"/>
          <w:sz w:val="24"/>
        </w:rPr>
        <w:t xml:space="preserve"> </w:t>
      </w:r>
    </w:p>
    <w:p w:rsidR="00AB2D7B" w:rsidRDefault="0096592D">
      <w:pPr>
        <w:pStyle w:val="Heading1"/>
        <w:spacing w:after="9"/>
        <w:ind w:left="355" w:right="315"/>
      </w:pPr>
      <w:bookmarkStart w:id="27" w:name="_Toc522661"/>
      <w:r>
        <w:t xml:space="preserve">List of Definitions  </w:t>
      </w:r>
      <w:bookmarkEnd w:id="27"/>
    </w:p>
    <w:p w:rsidR="00AB2D7B" w:rsidRDefault="0096592D">
      <w:pPr>
        <w:spacing w:after="0"/>
        <w:ind w:right="1634"/>
        <w:jc w:val="right"/>
      </w:pPr>
      <w:r>
        <w:rPr>
          <w:noProof/>
        </w:rPr>
        <mc:AlternateContent>
          <mc:Choice Requires="wpg">
            <w:drawing>
              <wp:inline distT="0" distB="0" distL="0" distR="0">
                <wp:extent cx="5486400" cy="20828"/>
                <wp:effectExtent l="0" t="0" r="0" b="0"/>
                <wp:docPr id="388154" name="Group 388154"/>
                <wp:cNvGraphicFramePr/>
                <a:graphic xmlns:a="http://schemas.openxmlformats.org/drawingml/2006/main">
                  <a:graphicData uri="http://schemas.microsoft.com/office/word/2010/wordprocessingGroup">
                    <wpg:wgp>
                      <wpg:cNvGrpSpPr/>
                      <wpg:grpSpPr>
                        <a:xfrm>
                          <a:off x="0" y="0"/>
                          <a:ext cx="5486400" cy="20828"/>
                          <a:chOff x="0" y="0"/>
                          <a:chExt cx="5486400" cy="20828"/>
                        </a:xfrm>
                      </wpg:grpSpPr>
                      <wps:wsp>
                        <wps:cNvPr id="527979" name="Shape 527979"/>
                        <wps:cNvSpPr/>
                        <wps:spPr>
                          <a:xfrm>
                            <a:off x="0" y="11938"/>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0" name="Shape 527980"/>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1" name="Shape 527981"/>
                        <wps:cNvSpPr/>
                        <wps:spPr>
                          <a:xfrm>
                            <a:off x="1828800" y="1193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2" name="Shape 527982"/>
                        <wps:cNvSpPr/>
                        <wps:spPr>
                          <a:xfrm>
                            <a:off x="18288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3" name="Shape 527983"/>
                        <wps:cNvSpPr/>
                        <wps:spPr>
                          <a:xfrm>
                            <a:off x="1847088" y="11938"/>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84" name="Shape 527984"/>
                        <wps:cNvSpPr/>
                        <wps:spPr>
                          <a:xfrm>
                            <a:off x="1847088" y="0"/>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6EE77D" id="Group 388154" o:spid="_x0000_s1026" style="width:6in;height:1.65pt;mso-position-horizontal-relative:char;mso-position-vertical-relative:line" coordsize="5486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">
                <v:shape id="Shape 527979" o:spid="_x0000_s1027" style="position:absolute;top:119;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" path="m,l1828800,r,9144l,9144,,e" fillcolor="black" stroked="f" strokeweight="0">
                  <v:stroke miterlimit="83231f" joinstyle="miter"/>
                  <v:path arrowok="t" textboxrect="0,0,1828800,9144"/>
                </v:shape>
                <v:shape id="Shape 527980" o:spid="_x0000_s1028"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" path="m,l1828800,r,9144l,9144,,e" fillcolor="black" stroked="f" strokeweight="0">
                  <v:stroke miterlimit="83231f" joinstyle="miter"/>
                  <v:path arrowok="t" textboxrect="0,0,1828800,9144"/>
                </v:shape>
                <v:shape id="Shape 527981" o:spid="_x0000_s1029" style="position:absolute;left:18288;top:119;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" path="m,l18288,r,9144l,9144,,e" fillcolor="black" stroked="f" strokeweight="0">
                  <v:stroke miterlimit="83231f" joinstyle="miter"/>
                  <v:path arrowok="t" textboxrect="0,0,18288,9144"/>
                </v:shape>
                <v:shape id="Shape 527982" o:spid="_x0000_s1030" style="position:absolute;left:1828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" path="m,l18288,r,9144l,9144,,e" fillcolor="black" stroked="f" strokeweight="0">
                  <v:stroke miterlimit="83231f" joinstyle="miter"/>
                  <v:path arrowok="t" textboxrect="0,0,18288,9144"/>
                </v:shape>
                <v:shape id="Shape 527983" o:spid="_x0000_s1031" style="position:absolute;left:18470;top:119;width:36394;height:91;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" path="m,l3639312,r,9144l,9144,,e" fillcolor="black" stroked="f" strokeweight="0">
                  <v:stroke miterlimit="83231f" joinstyle="miter"/>
                  <v:path arrowok="t" textboxrect="0,0,3639312,9144"/>
                </v:shape>
                <v:shape id="Shape 527984" o:spid="_x0000_s1032" style="position:absolute;left:18470;width:36394;height:91;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" path="m,l3639312,r,9144l,9144,,e" fillcolor="black" stroked="f" strokeweight="0">
                  <v:stroke miterlimit="83231f" joinstyle="miter"/>
                  <v:path arrowok="t" textboxrect="0,0,3639312,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52" w:line="247" w:lineRule="auto"/>
        <w:ind w:left="3812" w:right="846" w:hanging="2890"/>
      </w:pPr>
      <w:r>
        <w:rPr>
          <w:rFonts w:ascii="Times New Roman" w:eastAsia="Times New Roman" w:hAnsi="Times New Roman" w:cs="Times New Roman"/>
        </w:rPr>
        <w:t xml:space="preserve">Health Care Service Use  </w:t>
      </w:r>
      <w:r>
        <w:rPr>
          <w:rFonts w:ascii="Times New Roman" w:eastAsia="Times New Roman" w:hAnsi="Times New Roman" w:cs="Times New Roman"/>
        </w:rPr>
        <w:tab/>
        <w:t xml:space="preserve">The utilization of the following healthcare services/products: Hospital Inpatient Stays/Hospitalizations, Emergency Department Visits, and Prescription Drugs,  </w:t>
      </w:r>
      <w:r>
        <w:rPr>
          <w:rFonts w:ascii="Times New Roman" w:eastAsia="Times New Roman" w:hAnsi="Times New Roman" w:cs="Times New Roman"/>
          <w:sz w:val="24"/>
        </w:rPr>
        <w:t xml:space="preserve"> </w:t>
      </w:r>
    </w:p>
    <w:p w:rsidR="00AB2D7B" w:rsidRDefault="0096592D">
      <w:pPr>
        <w:tabs>
          <w:tab w:val="center" w:pos="1595"/>
          <w:tab w:val="center" w:pos="7186"/>
        </w:tabs>
        <w:spacing w:after="6"/>
      </w:pPr>
      <w:r>
        <w:tab/>
      </w:r>
      <w:r>
        <w:rPr>
          <w:rFonts w:ascii="Times New Roman" w:eastAsia="Times New Roman" w:hAnsi="Times New Roman" w:cs="Times New Roman"/>
        </w:rPr>
        <w:t xml:space="preserve">cascade of care  </w:t>
      </w:r>
      <w:r>
        <w:rPr>
          <w:rFonts w:ascii="Times New Roman" w:eastAsia="Times New Roman" w:hAnsi="Times New Roman" w:cs="Times New Roman"/>
        </w:rPr>
        <w:tab/>
        <w:t xml:space="preserve">diagnosis, linkage to care, achievement of individual treatment targets, and a </w:t>
      </w:r>
    </w:p>
    <w:p w:rsidR="00AB2D7B" w:rsidRDefault="0096592D">
      <w:pPr>
        <w:spacing w:after="25"/>
        <w:ind w:right="524"/>
        <w:jc w:val="center"/>
      </w:pPr>
      <w:r>
        <w:rPr>
          <w:rFonts w:ascii="Times New Roman" w:eastAsia="Times New Roman" w:hAnsi="Times New Roman" w:cs="Times New Roman"/>
        </w:rPr>
        <w:t xml:space="preserve">composite of all individual targets </w:t>
      </w:r>
      <w:r>
        <w:rPr>
          <w:rFonts w:ascii="Times New Roman" w:eastAsia="Times New Roman" w:hAnsi="Times New Roman" w:cs="Times New Roman"/>
          <w:sz w:val="24"/>
        </w:rPr>
        <w:t xml:space="preserve"> </w:t>
      </w:r>
    </w:p>
    <w:p w:rsidR="00AB2D7B" w:rsidRDefault="0096592D">
      <w:pPr>
        <w:spacing w:after="267"/>
        <w:ind w:right="1636"/>
        <w:jc w:val="right"/>
      </w:pPr>
      <w:r>
        <w:rPr>
          <w:noProof/>
        </w:rPr>
        <mc:AlternateContent>
          <mc:Choice Requires="wpg">
            <w:drawing>
              <wp:inline distT="0" distB="0" distL="0" distR="0">
                <wp:extent cx="5495290" cy="20701"/>
                <wp:effectExtent l="0" t="0" r="0" b="0"/>
                <wp:docPr id="388155" name="Group 388155"/>
                <wp:cNvGraphicFramePr/>
                <a:graphic xmlns:a="http://schemas.openxmlformats.org/drawingml/2006/main">
                  <a:graphicData uri="http://schemas.microsoft.com/office/word/2010/wordprocessingGroup">
                    <wpg:wgp>
                      <wpg:cNvGrpSpPr/>
                      <wpg:grpSpPr>
                        <a:xfrm>
                          <a:off x="0" y="0"/>
                          <a:ext cx="5495290" cy="20701"/>
                          <a:chOff x="0" y="0"/>
                          <a:chExt cx="5495290" cy="20701"/>
                        </a:xfrm>
                      </wpg:grpSpPr>
                      <wps:wsp>
                        <wps:cNvPr id="527991" name="Shape 527991"/>
                        <wps:cNvSpPr/>
                        <wps:spPr>
                          <a:xfrm>
                            <a:off x="0" y="11811"/>
                            <a:ext cx="1837817" cy="9144"/>
                          </a:xfrm>
                          <a:custGeom>
                            <a:avLst/>
                            <a:gdLst/>
                            <a:ahLst/>
                            <a:cxnLst/>
                            <a:rect l="0" t="0" r="0" b="0"/>
                            <a:pathLst>
                              <a:path w="1837817" h="9144">
                                <a:moveTo>
                                  <a:pt x="0" y="0"/>
                                </a:moveTo>
                                <a:lnTo>
                                  <a:pt x="1837817" y="0"/>
                                </a:lnTo>
                                <a:lnTo>
                                  <a:pt x="1837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92" name="Shape 527992"/>
                        <wps:cNvSpPr/>
                        <wps:spPr>
                          <a:xfrm>
                            <a:off x="1828673" y="11811"/>
                            <a:ext cx="3666617" cy="9144"/>
                          </a:xfrm>
                          <a:custGeom>
                            <a:avLst/>
                            <a:gdLst/>
                            <a:ahLst/>
                            <a:cxnLst/>
                            <a:rect l="0" t="0" r="0" b="0"/>
                            <a:pathLst>
                              <a:path w="3666617" h="9144">
                                <a:moveTo>
                                  <a:pt x="0" y="0"/>
                                </a:moveTo>
                                <a:lnTo>
                                  <a:pt x="3666617" y="0"/>
                                </a:lnTo>
                                <a:lnTo>
                                  <a:pt x="3666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93" name="Shape 527993"/>
                        <wps:cNvSpPr/>
                        <wps:spPr>
                          <a:xfrm>
                            <a:off x="0" y="0"/>
                            <a:ext cx="1846961" cy="9144"/>
                          </a:xfrm>
                          <a:custGeom>
                            <a:avLst/>
                            <a:gdLst/>
                            <a:ahLst/>
                            <a:cxnLst/>
                            <a:rect l="0" t="0" r="0" b="0"/>
                            <a:pathLst>
                              <a:path w="1846961" h="9144">
                                <a:moveTo>
                                  <a:pt x="0" y="0"/>
                                </a:moveTo>
                                <a:lnTo>
                                  <a:pt x="1846961" y="0"/>
                                </a:lnTo>
                                <a:lnTo>
                                  <a:pt x="184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994" name="Shape 527994"/>
                        <wps:cNvSpPr/>
                        <wps:spPr>
                          <a:xfrm>
                            <a:off x="1846961" y="0"/>
                            <a:ext cx="3648329" cy="9144"/>
                          </a:xfrm>
                          <a:custGeom>
                            <a:avLst/>
                            <a:gdLst/>
                            <a:ahLst/>
                            <a:cxnLst/>
                            <a:rect l="0" t="0" r="0" b="0"/>
                            <a:pathLst>
                              <a:path w="3648329" h="9144">
                                <a:moveTo>
                                  <a:pt x="0" y="0"/>
                                </a:moveTo>
                                <a:lnTo>
                                  <a:pt x="3648329" y="0"/>
                                </a:lnTo>
                                <a:lnTo>
                                  <a:pt x="36483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C68A6B" id="Group 388155" o:spid="_x0000_s1026" style="width:432.7pt;height:1.65pt;mso-position-horizontal-relative:char;mso-position-vertical-relative:line" coordsize="5495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">
                <v:shape id="Shape 527991" o:spid="_x0000_s1027" style="position:absolute;top:118;width:18378;height:91;visibility:visible;mso-wrap-style:square;v-text-anchor:top" coordsize="18378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" path="m,l1837817,r,9144l,9144,,e" fillcolor="black" stroked="f" strokeweight="0">
                  <v:stroke miterlimit="83231f" joinstyle="miter"/>
                  <v:path arrowok="t" textboxrect="0,0,1837817,9144"/>
                </v:shape>
                <v:shape id="Shape 527992" o:spid="_x0000_s1028" style="position:absolute;left:18286;top:118;width:36666;height:91;visibility:visible;mso-wrap-style:square;v-text-anchor:top" coordsize="3666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" path="m,l3666617,r,9144l,9144,,e" fillcolor="black" stroked="f" strokeweight="0">
                  <v:stroke miterlimit="83231f" joinstyle="miter"/>
                  <v:path arrowok="t" textboxrect="0,0,3666617,9144"/>
                </v:shape>
                <v:shape id="Shape 527993" o:spid="_x0000_s1029" style="position:absolute;width:18469;height:91;visibility:visible;mso-wrap-style:square;v-text-anchor:top" coordsize="184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" path="m,l1846961,r,9144l,9144,,e" fillcolor="black" stroked="f" strokeweight="0">
                  <v:stroke miterlimit="83231f" joinstyle="miter"/>
                  <v:path arrowok="t" textboxrect="0,0,1846961,9144"/>
                </v:shape>
                <v:shape id="Shape 527994" o:spid="_x0000_s1030" style="position:absolute;left:18469;width:36483;height:91;visibility:visible;mso-wrap-style:square;v-text-anchor:top" coordsize="36483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" path="m,l3648329,r,9144l,9144,,e" fillcolor="black" stroked="f" strokeweight="0">
                  <v:stroke miterlimit="83231f" joinstyle="miter"/>
                  <v:path arrowok="t" textboxrect="0,0,3648329,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lastRenderedPageBreak/>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1"/>
        <w:spacing w:after="0"/>
        <w:ind w:left="3426" w:right="315"/>
      </w:pPr>
      <w:bookmarkStart w:id="28" w:name="_Toc522662"/>
      <w:r>
        <w:t xml:space="preserve">Protocol summary  </w:t>
      </w:r>
      <w:bookmarkEnd w:id="28"/>
    </w:p>
    <w:tbl>
      <w:tblPr>
        <w:tblStyle w:val="TableGrid"/>
        <w:tblW w:w="10316" w:type="dxa"/>
        <w:tblInd w:w="397" w:type="dxa"/>
        <w:tblCellMar>
          <w:top w:w="117" w:type="dxa"/>
          <w:left w:w="166" w:type="dxa"/>
          <w:right w:w="115" w:type="dxa"/>
        </w:tblCellMar>
        <w:tblLook w:val="04A0" w:firstRow="1" w:lastRow="0" w:firstColumn="1" w:lastColumn="0" w:noHBand="0" w:noVBand="1"/>
      </w:tblPr>
      <w:tblGrid>
        <w:gridCol w:w="2778"/>
        <w:gridCol w:w="7538"/>
      </w:tblGrid>
      <w:tr w:rsidR="00AB2D7B">
        <w:trPr>
          <w:trHeight w:val="631"/>
        </w:trPr>
        <w:tc>
          <w:tcPr>
            <w:tcW w:w="2778" w:type="dxa"/>
            <w:tcBorders>
              <w:top w:val="double" w:sz="6" w:space="0" w:color="000000"/>
              <w:left w:val="single" w:sz="9" w:space="0" w:color="000000"/>
              <w:bottom w:val="single" w:sz="12" w:space="0" w:color="000000"/>
              <w:right w:val="double" w:sz="6" w:space="0" w:color="000000"/>
            </w:tcBorders>
          </w:tcPr>
          <w:p w:rsidR="00AB2D7B" w:rsidRDefault="0096592D">
            <w:pPr>
              <w:ind w:left="1"/>
            </w:pPr>
            <w:r>
              <w:rPr>
                <w:sz w:val="20"/>
              </w:rPr>
              <w:t xml:space="preserve">Title </w:t>
            </w:r>
            <w:r>
              <w:rPr>
                <w:sz w:val="24"/>
              </w:rPr>
              <w:t xml:space="preserve"> </w:t>
            </w:r>
          </w:p>
        </w:tc>
        <w:tc>
          <w:tcPr>
            <w:tcW w:w="7538" w:type="dxa"/>
            <w:tcBorders>
              <w:top w:val="double" w:sz="6" w:space="0" w:color="000000"/>
              <w:left w:val="double" w:sz="6" w:space="0" w:color="000000"/>
              <w:bottom w:val="single" w:sz="12" w:space="0" w:color="000000"/>
              <w:right w:val="single" w:sz="10" w:space="0" w:color="000000"/>
            </w:tcBorders>
          </w:tcPr>
          <w:p w:rsidR="00AB2D7B" w:rsidRDefault="0096592D">
            <w:pPr>
              <w:ind w:left="9" w:hanging="2"/>
            </w:pPr>
            <w:r>
              <w:rPr>
                <w:sz w:val="20"/>
              </w:rPr>
              <w:t xml:space="preserve">Estimating Diabetes-Related Disparities in Health Care Use Trends with Healthcare Cost and Utilization Project Data and Medical Expenditure Panel Survey Data </w:t>
            </w:r>
            <w:r>
              <w:rPr>
                <w:sz w:val="24"/>
              </w:rPr>
              <w:t xml:space="preserve"> </w:t>
            </w:r>
          </w:p>
        </w:tc>
      </w:tr>
      <w:tr w:rsidR="00AB2D7B">
        <w:trPr>
          <w:trHeight w:val="408"/>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t xml:space="preserve">Vendor/Collaborator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ind w:left="5"/>
            </w:pPr>
            <w:r>
              <w:rPr>
                <w:sz w:val="20"/>
              </w:rPr>
              <w:t xml:space="preserve">Emory Healthcare </w:t>
            </w:r>
            <w:r>
              <w:rPr>
                <w:sz w:val="24"/>
              </w:rPr>
              <w:t xml:space="preserve"> </w:t>
            </w:r>
          </w:p>
        </w:tc>
      </w:tr>
      <w:tr w:rsidR="00AB2D7B">
        <w:trPr>
          <w:trHeight w:val="1159"/>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t xml:space="preserve">Rationale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ind w:left="16" w:right="554" w:hanging="2"/>
            </w:pPr>
            <w:r>
              <w:rPr>
                <w:sz w:val="20"/>
              </w:rPr>
              <w:t xml:space="preserve">There exists limited data on the healthcare service utilization trends among people with diabetes by sociodemographic group. Identifying contributors to disparities in diabetes management will shed light on possible intervention targets to reduce these disparities and improve outcomes.   </w:t>
            </w:r>
            <w:r>
              <w:rPr>
                <w:sz w:val="24"/>
              </w:rPr>
              <w:t xml:space="preserve"> </w:t>
            </w:r>
          </w:p>
        </w:tc>
      </w:tr>
      <w:tr w:rsidR="00AB2D7B">
        <w:trPr>
          <w:trHeight w:val="3450"/>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t xml:space="preserve">Primary Objective(s)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line="235" w:lineRule="auto"/>
              <w:ind w:left="9" w:hanging="2"/>
            </w:pPr>
            <w:r>
              <w:rPr>
                <w:sz w:val="20"/>
              </w:rPr>
              <w:t xml:space="preserve">Objective 1. To describe trends in ED visit rates and inpatient use rates among adults with diabetes in the United States from 2005-2016 by age, sex, race/ethnicity, rural/urban designation, presence of comorbidities, geographic region, and health insurance coverage. </w:t>
            </w:r>
            <w:r>
              <w:rPr>
                <w:sz w:val="24"/>
              </w:rPr>
              <w:t xml:space="preserve"> </w:t>
            </w:r>
          </w:p>
          <w:p w:rsidR="00AB2D7B" w:rsidRDefault="0096592D">
            <w:pPr>
              <w:spacing w:line="253" w:lineRule="auto"/>
              <w:ind w:left="10" w:right="809" w:hanging="10"/>
            </w:pPr>
            <w:r>
              <w:rPr>
                <w:sz w:val="20"/>
              </w:rPr>
              <w:t xml:space="preserve">Objective 2. To describe trends in the rates of potentially preventable hospitalizations, as defined by, among adults with diabetes in the United States from 2005-2016 by age, sex, race/ethnicity, rural/urban designation, presence of comorbidities, geographic region, and health insurance coverage. </w:t>
            </w:r>
            <w:r>
              <w:rPr>
                <w:sz w:val="24"/>
              </w:rPr>
              <w:t xml:space="preserve"> </w:t>
            </w:r>
          </w:p>
          <w:p w:rsidR="00AB2D7B" w:rsidRDefault="0096592D">
            <w:r>
              <w:rPr>
                <w:sz w:val="20"/>
              </w:rPr>
              <w:t xml:space="preserve"> Objective 3. To describe trends of prescription drug usage </w:t>
            </w:r>
            <w:r>
              <w:rPr>
                <w:sz w:val="24"/>
              </w:rPr>
              <w:t xml:space="preserve"> </w:t>
            </w:r>
          </w:p>
          <w:p w:rsidR="00AB2D7B" w:rsidRDefault="0096592D">
            <w:pPr>
              <w:ind w:left="10" w:right="442" w:hanging="10"/>
            </w:pPr>
            <w:r>
              <w:rPr>
                <w:sz w:val="20"/>
              </w:rPr>
              <w:t xml:space="preserve">(antihyperglycemic agents, antihyperlipidemic agents, antihypertensive agents, antiplatelet agents, and antidepressant/anxiolytic agents) among adults with diabetes in the United States from 2005-2016 by age, sex, race/ethnicity, , presence of comorbidities, geographic region, and health insurance coverage. </w:t>
            </w:r>
            <w:r>
              <w:rPr>
                <w:sz w:val="24"/>
              </w:rPr>
              <w:t xml:space="preserve"> </w:t>
            </w:r>
          </w:p>
        </w:tc>
      </w:tr>
      <w:tr w:rsidR="00AB2D7B">
        <w:trPr>
          <w:trHeight w:val="684"/>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t xml:space="preserve">Study Design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spacing w:after="32"/>
              <w:ind w:left="7"/>
            </w:pPr>
            <w:r>
              <w:rPr>
                <w:sz w:val="20"/>
              </w:rPr>
              <w:t xml:space="preserve">Retrospective serial cross-sectional design using data from the AHRQ’s </w:t>
            </w:r>
          </w:p>
          <w:p w:rsidR="00AB2D7B" w:rsidRDefault="0096592D">
            <w:pPr>
              <w:ind w:left="10"/>
            </w:pPr>
            <w:r>
              <w:rPr>
                <w:sz w:val="20"/>
              </w:rPr>
              <w:t xml:space="preserve">Healthcare Cost and Utilization Project and Medical Expenditure Panel Survey </w:t>
            </w:r>
            <w:r>
              <w:rPr>
                <w:sz w:val="24"/>
              </w:rPr>
              <w:t xml:space="preserve"> </w:t>
            </w:r>
          </w:p>
        </w:tc>
      </w:tr>
      <w:tr w:rsidR="00AB2D7B">
        <w:trPr>
          <w:trHeight w:val="422"/>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t xml:space="preserve">Study Population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vAlign w:val="center"/>
          </w:tcPr>
          <w:p w:rsidR="00AB2D7B" w:rsidRDefault="0096592D">
            <w:pPr>
              <w:ind w:left="7"/>
            </w:pPr>
            <w:r>
              <w:rPr>
                <w:sz w:val="20"/>
              </w:rPr>
              <w:t xml:space="preserve">U.S. non-institutionalized population aged 18+, diagnosed with diabetes </w:t>
            </w:r>
            <w:r>
              <w:rPr>
                <w:sz w:val="24"/>
              </w:rPr>
              <w:t xml:space="preserve"> </w:t>
            </w:r>
          </w:p>
        </w:tc>
      </w:tr>
      <w:tr w:rsidR="00AB2D7B">
        <w:trPr>
          <w:trHeight w:val="410"/>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t xml:space="preserve">Study Duration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ind w:left="7"/>
            </w:pPr>
            <w:r>
              <w:rPr>
                <w:sz w:val="20"/>
              </w:rPr>
              <w:t xml:space="preserve">10 Years </w:t>
            </w:r>
            <w:r>
              <w:rPr>
                <w:sz w:val="24"/>
              </w:rPr>
              <w:t xml:space="preserve"> </w:t>
            </w:r>
          </w:p>
        </w:tc>
      </w:tr>
      <w:tr w:rsidR="00AB2D7B">
        <w:trPr>
          <w:trHeight w:val="1647"/>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t xml:space="preserve">Outcomes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ind w:left="7"/>
            </w:pPr>
            <w:r>
              <w:rPr>
                <w:sz w:val="20"/>
              </w:rPr>
              <w:t xml:space="preserve">Number and Rates of Hospital Stays and ED visits across </w:t>
            </w:r>
            <w:r>
              <w:rPr>
                <w:sz w:val="24"/>
              </w:rPr>
              <w:t xml:space="preserve"> </w:t>
            </w:r>
          </w:p>
          <w:p w:rsidR="00AB2D7B" w:rsidRDefault="0096592D">
            <w:pPr>
              <w:ind w:left="7"/>
            </w:pPr>
            <w:r>
              <w:rPr>
                <w:sz w:val="20"/>
              </w:rPr>
              <w:t xml:space="preserve">sociodemographic groups, 2008-2016 </w:t>
            </w:r>
            <w:r>
              <w:rPr>
                <w:sz w:val="24"/>
              </w:rPr>
              <w:t xml:space="preserve"> </w:t>
            </w:r>
          </w:p>
          <w:p w:rsidR="00AB2D7B" w:rsidRDefault="0096592D">
            <w:pPr>
              <w:spacing w:after="16" w:line="223" w:lineRule="auto"/>
              <w:ind w:left="17" w:right="162" w:hanging="10"/>
            </w:pPr>
            <w:r>
              <w:rPr>
                <w:sz w:val="20"/>
              </w:rPr>
              <w:t xml:space="preserve">Number and Rates of Potentially Preventable Hospitalizations across sociodemographic groups, 2008-2016 </w:t>
            </w:r>
            <w:r>
              <w:rPr>
                <w:sz w:val="24"/>
              </w:rPr>
              <w:t xml:space="preserve"> </w:t>
            </w:r>
          </w:p>
          <w:p w:rsidR="00AB2D7B" w:rsidRDefault="0096592D">
            <w:pPr>
              <w:ind w:left="7"/>
            </w:pPr>
            <w:r>
              <w:rPr>
                <w:sz w:val="20"/>
              </w:rPr>
              <w:t xml:space="preserve">Number and rates of People with Diabetes Prescribed Cardiovascular </w:t>
            </w:r>
            <w:r>
              <w:rPr>
                <w:sz w:val="24"/>
              </w:rPr>
              <w:t xml:space="preserve"> </w:t>
            </w:r>
          </w:p>
          <w:p w:rsidR="00AB2D7B" w:rsidRDefault="0096592D">
            <w:pPr>
              <w:ind w:left="7"/>
            </w:pPr>
            <w:r>
              <w:rPr>
                <w:sz w:val="20"/>
              </w:rPr>
              <w:t xml:space="preserve">Modifying Agents across sociodemographic groups, 2008-2016 </w:t>
            </w:r>
            <w:r>
              <w:rPr>
                <w:sz w:val="24"/>
              </w:rPr>
              <w:t xml:space="preserve"> </w:t>
            </w:r>
          </w:p>
        </w:tc>
      </w:tr>
      <w:tr w:rsidR="00AB2D7B">
        <w:trPr>
          <w:trHeight w:val="886"/>
        </w:trPr>
        <w:tc>
          <w:tcPr>
            <w:tcW w:w="2778" w:type="dxa"/>
            <w:tcBorders>
              <w:top w:val="single" w:sz="12" w:space="0" w:color="000000"/>
              <w:left w:val="single" w:sz="9" w:space="0" w:color="000000"/>
              <w:bottom w:val="single" w:sz="12" w:space="0" w:color="000000"/>
              <w:right w:val="double" w:sz="6" w:space="0" w:color="000000"/>
            </w:tcBorders>
          </w:tcPr>
          <w:p w:rsidR="00AB2D7B" w:rsidRDefault="0096592D">
            <w:pPr>
              <w:ind w:left="1"/>
            </w:pPr>
            <w:r>
              <w:rPr>
                <w:sz w:val="20"/>
              </w:rPr>
              <w:lastRenderedPageBreak/>
              <w:t xml:space="preserve">Statistical Methods </w:t>
            </w:r>
            <w:r>
              <w:rPr>
                <w:sz w:val="24"/>
              </w:rPr>
              <w:t xml:space="preserve"> </w:t>
            </w:r>
          </w:p>
        </w:tc>
        <w:tc>
          <w:tcPr>
            <w:tcW w:w="7538" w:type="dxa"/>
            <w:tcBorders>
              <w:top w:val="single" w:sz="12" w:space="0" w:color="000000"/>
              <w:left w:val="double" w:sz="6" w:space="0" w:color="000000"/>
              <w:bottom w:val="single" w:sz="12" w:space="0" w:color="000000"/>
              <w:right w:val="single" w:sz="10" w:space="0" w:color="000000"/>
            </w:tcBorders>
          </w:tcPr>
          <w:p w:rsidR="00AB2D7B" w:rsidRDefault="0096592D">
            <w:pPr>
              <w:ind w:left="16" w:right="22" w:hanging="2"/>
            </w:pPr>
            <w:r>
              <w:rPr>
                <w:sz w:val="20"/>
              </w:rPr>
              <w:t xml:space="preserve">Descriptive Statistics of Survey and Administrative Claims Data. Survey weights, calculation of mean and standard deviation, frequency tables, Taylor-Series linearization, and Jack-Knife methods will be used to generate estimates. </w:t>
            </w:r>
            <w:r>
              <w:rPr>
                <w:sz w:val="24"/>
              </w:rPr>
              <w:t xml:space="preserve"> </w:t>
            </w:r>
          </w:p>
        </w:tc>
      </w:tr>
      <w:tr w:rsidR="00AB2D7B">
        <w:trPr>
          <w:trHeight w:val="2424"/>
        </w:trPr>
        <w:tc>
          <w:tcPr>
            <w:tcW w:w="2778" w:type="dxa"/>
            <w:tcBorders>
              <w:top w:val="single" w:sz="12" w:space="0" w:color="000000"/>
              <w:left w:val="single" w:sz="9" w:space="0" w:color="000000"/>
              <w:bottom w:val="double" w:sz="6" w:space="0" w:color="000000"/>
              <w:right w:val="double" w:sz="6" w:space="0" w:color="000000"/>
            </w:tcBorders>
          </w:tcPr>
          <w:p w:rsidR="00AB2D7B" w:rsidRDefault="0096592D">
            <w:pPr>
              <w:ind w:left="1"/>
            </w:pPr>
            <w:r>
              <w:rPr>
                <w:sz w:val="20"/>
              </w:rPr>
              <w:t xml:space="preserve">Limitations </w:t>
            </w:r>
            <w:r>
              <w:rPr>
                <w:sz w:val="24"/>
              </w:rPr>
              <w:t xml:space="preserve"> </w:t>
            </w:r>
          </w:p>
        </w:tc>
        <w:tc>
          <w:tcPr>
            <w:tcW w:w="7538" w:type="dxa"/>
            <w:tcBorders>
              <w:top w:val="single" w:sz="12" w:space="0" w:color="000000"/>
              <w:left w:val="double" w:sz="6" w:space="0" w:color="000000"/>
              <w:bottom w:val="double" w:sz="6" w:space="0" w:color="000000"/>
              <w:right w:val="single" w:sz="10" w:space="0" w:color="000000"/>
            </w:tcBorders>
          </w:tcPr>
          <w:p w:rsidR="00AB2D7B" w:rsidRDefault="0096592D">
            <w:pPr>
              <w:numPr>
                <w:ilvl w:val="0"/>
                <w:numId w:val="9"/>
              </w:numPr>
              <w:spacing w:after="13" w:line="231" w:lineRule="auto"/>
              <w:ind w:right="325" w:hanging="10"/>
            </w:pPr>
            <w:r>
              <w:rPr>
                <w:sz w:val="20"/>
              </w:rPr>
              <w:t xml:space="preserve">Generalizability issues arising from state selection and National Inpatient Sample sampling methods. </w:t>
            </w:r>
            <w:r>
              <w:rPr>
                <w:sz w:val="24"/>
              </w:rPr>
              <w:t xml:space="preserve"> </w:t>
            </w:r>
          </w:p>
          <w:p w:rsidR="00AB2D7B" w:rsidRDefault="0096592D">
            <w:pPr>
              <w:numPr>
                <w:ilvl w:val="0"/>
                <w:numId w:val="9"/>
              </w:numPr>
              <w:spacing w:after="13" w:line="229" w:lineRule="auto"/>
              <w:ind w:right="325" w:hanging="10"/>
            </w:pPr>
            <w:r>
              <w:rPr>
                <w:sz w:val="20"/>
              </w:rPr>
              <w:t xml:space="preserve">Reliance on administrative claims data and clinician billing to identify diabetes-related claims. </w:t>
            </w:r>
            <w:r>
              <w:rPr>
                <w:sz w:val="24"/>
              </w:rPr>
              <w:t xml:space="preserve"> </w:t>
            </w:r>
          </w:p>
          <w:p w:rsidR="00AB2D7B" w:rsidRDefault="0096592D">
            <w:pPr>
              <w:numPr>
                <w:ilvl w:val="0"/>
                <w:numId w:val="9"/>
              </w:numPr>
              <w:spacing w:after="16" w:line="222" w:lineRule="auto"/>
              <w:ind w:right="325" w:hanging="10"/>
            </w:pPr>
            <w:r>
              <w:rPr>
                <w:sz w:val="20"/>
              </w:rPr>
              <w:t xml:space="preserve">Generation of encounter-level estimates, rather than patient-level estimates </w:t>
            </w:r>
            <w:r>
              <w:rPr>
                <w:sz w:val="24"/>
              </w:rPr>
              <w:t xml:space="preserve"> </w:t>
            </w:r>
          </w:p>
          <w:p w:rsidR="00AB2D7B" w:rsidRDefault="0096592D">
            <w:pPr>
              <w:numPr>
                <w:ilvl w:val="0"/>
                <w:numId w:val="9"/>
              </w:numPr>
              <w:spacing w:after="31" w:line="231" w:lineRule="auto"/>
              <w:ind w:right="325" w:hanging="10"/>
            </w:pPr>
            <w:r>
              <w:rPr>
                <w:sz w:val="20"/>
              </w:rPr>
              <w:t xml:space="preserve">Reliance on ICD codes provided by the AHRQ’s Prevention Quality Indicators to define Potentially Preventable Hospitalizations </w:t>
            </w:r>
            <w:r>
              <w:rPr>
                <w:sz w:val="24"/>
              </w:rPr>
              <w:t xml:space="preserve"> </w:t>
            </w:r>
          </w:p>
          <w:p w:rsidR="00AB2D7B" w:rsidRDefault="0096592D">
            <w:pPr>
              <w:ind w:left="7"/>
            </w:pPr>
            <w:r>
              <w:rPr>
                <w:sz w:val="20"/>
              </w:rPr>
              <w:t xml:space="preserve"> </w:t>
            </w:r>
            <w:r>
              <w:rPr>
                <w:sz w:val="24"/>
              </w:rPr>
              <w:t xml:space="preserve"> </w:t>
            </w:r>
          </w:p>
        </w:tc>
      </w:tr>
    </w:tbl>
    <w:p w:rsidR="00AB2D7B" w:rsidRDefault="0096592D">
      <w:pPr>
        <w:pStyle w:val="Heading1"/>
        <w:tabs>
          <w:tab w:val="center" w:pos="440"/>
          <w:tab w:val="center" w:pos="2918"/>
        </w:tabs>
        <w:ind w:left="0" w:right="0" w:firstLine="0"/>
      </w:pPr>
      <w:bookmarkStart w:id="29" w:name="_Toc522663"/>
      <w:r>
        <w:rPr>
          <w:rFonts w:ascii="Calibri" w:eastAsia="Calibri" w:hAnsi="Calibri" w:cs="Calibri"/>
          <w:b w:val="0"/>
          <w:sz w:val="22"/>
        </w:rPr>
        <w:tab/>
      </w:r>
      <w:r>
        <w:t xml:space="preserve">1 </w:t>
      </w:r>
      <w:r>
        <w:tab/>
        <w:t xml:space="preserve">Background and Rationale </w:t>
      </w:r>
      <w:bookmarkEnd w:id="29"/>
    </w:p>
    <w:p w:rsidR="00AB2D7B" w:rsidRDefault="0096592D">
      <w:pPr>
        <w:pStyle w:val="Heading2"/>
        <w:ind w:left="345"/>
      </w:pPr>
      <w:bookmarkStart w:id="30" w:name="_Toc522664"/>
      <w:r>
        <w:t xml:space="preserve">1.1 Background  </w:t>
      </w:r>
      <w:bookmarkEnd w:id="30"/>
    </w:p>
    <w:p w:rsidR="00AB2D7B" w:rsidRDefault="0096592D">
      <w:pPr>
        <w:spacing w:after="5" w:line="249" w:lineRule="auto"/>
        <w:ind w:left="355" w:right="897" w:hanging="10"/>
      </w:pPr>
      <w:r>
        <w:rPr>
          <w:rFonts w:ascii="Times New Roman" w:eastAsia="Times New Roman" w:hAnsi="Times New Roman" w:cs="Times New Roman"/>
          <w:sz w:val="24"/>
        </w:rPr>
        <w:t>From 1990 to 2010, the number of people with a diabetes diagnosis more than tripled, from 6.5 million to 20.7 million.</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As of 2015, approximately 9.4% of the United States population have diabetes.</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The increased burden of diabetes bears large costs to society; the American Diabetes Association estimates the direct cost of diabetes at $237 billion in 2017, or approximately 1 in 4 health care dollars spent in the United States.</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There exist wide-ranging disparities in diabetes prevalence,</w:t>
      </w:r>
      <w:r>
        <w:rPr>
          <w:rFonts w:ascii="Times New Roman" w:eastAsia="Times New Roman" w:hAnsi="Times New Roman" w:cs="Times New Roman"/>
          <w:sz w:val="24"/>
          <w:vertAlign w:val="superscript"/>
        </w:rPr>
        <w:t>4,5</w:t>
      </w:r>
      <w:r>
        <w:rPr>
          <w:rFonts w:ascii="Times New Roman" w:eastAsia="Times New Roman" w:hAnsi="Times New Roman" w:cs="Times New Roman"/>
          <w:sz w:val="24"/>
        </w:rPr>
        <w:t xml:space="preserve"> quality of care,</w:t>
      </w:r>
      <w:r>
        <w:rPr>
          <w:rFonts w:ascii="Times New Roman" w:eastAsia="Times New Roman" w:hAnsi="Times New Roman" w:cs="Times New Roman"/>
          <w:sz w:val="24"/>
          <w:vertAlign w:val="superscript"/>
        </w:rPr>
        <w:t>6,7</w:t>
      </w:r>
      <w:r>
        <w:rPr>
          <w:rFonts w:ascii="Times New Roman" w:eastAsia="Times New Roman" w:hAnsi="Times New Roman" w:cs="Times New Roman"/>
          <w:sz w:val="24"/>
        </w:rPr>
        <w:t xml:space="preserve"> and outcomes</w:t>
      </w:r>
      <w:r>
        <w:rPr>
          <w:rFonts w:ascii="Times New Roman" w:eastAsia="Times New Roman" w:hAnsi="Times New Roman" w:cs="Times New Roman"/>
          <w:sz w:val="24"/>
          <w:vertAlign w:val="superscript"/>
        </w:rPr>
        <w:t>8–10</w:t>
      </w:r>
      <w:r>
        <w:rPr>
          <w:rFonts w:ascii="Times New Roman" w:eastAsia="Times New Roman" w:hAnsi="Times New Roman" w:cs="Times New Roman"/>
          <w:sz w:val="24"/>
        </w:rPr>
        <w:t xml:space="preserve"> in the United States. In terms of race, American Indians, Black, and Hispanic patients account for a disproportionate share of diabetes complications and worse disease-related outcomes,</w:t>
      </w:r>
      <w:r>
        <w:rPr>
          <w:rFonts w:ascii="Times New Roman" w:eastAsia="Times New Roman" w:hAnsi="Times New Roman" w:cs="Times New Roman"/>
          <w:sz w:val="24"/>
          <w:vertAlign w:val="superscript"/>
        </w:rPr>
        <w:t>11,12</w:t>
      </w:r>
      <w:r>
        <w:rPr>
          <w:rFonts w:ascii="Times New Roman" w:eastAsia="Times New Roman" w:hAnsi="Times New Roman" w:cs="Times New Roman"/>
          <w:sz w:val="24"/>
        </w:rPr>
        <w:t xml:space="preserve"> whereas Whites have a higher risk of all-cause mortality and cardiovascular disease compared to ethnic minorities. Prevalence of diabetes has significantly increased in both White and Black residents of the southeastern Stroke Belt states, indicating regional variation.</w:t>
      </w:r>
      <w:r>
        <w:rPr>
          <w:rFonts w:ascii="Times New Roman" w:eastAsia="Times New Roman" w:hAnsi="Times New Roman" w:cs="Times New Roman"/>
          <w:sz w:val="24"/>
          <w:vertAlign w:val="superscript"/>
        </w:rPr>
        <w:t>5</w:t>
      </w:r>
      <w:r>
        <w:rPr>
          <w:rFonts w:ascii="Times New Roman" w:eastAsia="Times New Roman" w:hAnsi="Times New Roman" w:cs="Times New Roman"/>
          <w:sz w:val="24"/>
        </w:rPr>
        <w:t xml:space="preserve"> Further, diabetes is more prevalent and inadequately managed in rural areas.</w:t>
      </w:r>
      <w:r>
        <w:rPr>
          <w:rFonts w:ascii="Times New Roman" w:eastAsia="Times New Roman" w:hAnsi="Times New Roman" w:cs="Times New Roman"/>
          <w:sz w:val="24"/>
          <w:vertAlign w:val="superscript"/>
        </w:rPr>
        <w:t>13,14</w:t>
      </w:r>
      <w:r>
        <w:rPr>
          <w:rFonts w:ascii="Times New Roman" w:eastAsia="Times New Roman" w:hAnsi="Times New Roman" w:cs="Times New Roman"/>
          <w:sz w:val="24"/>
        </w:rPr>
        <w:t xml:space="preserve"> Recent cost-saving trends towards high deductible health insurance plans disproportionately impact lower-income individuals, who may forego necessary care until the disease progresses.</w:t>
      </w:r>
      <w:r>
        <w:rPr>
          <w:rFonts w:ascii="Times New Roman" w:eastAsia="Times New Roman" w:hAnsi="Times New Roman" w:cs="Times New Roman"/>
          <w:sz w:val="24"/>
          <w:vertAlign w:val="superscript"/>
        </w:rPr>
        <w:t>15</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0" w:line="249" w:lineRule="auto"/>
        <w:ind w:left="355" w:right="897" w:hanging="10"/>
      </w:pPr>
      <w:r>
        <w:rPr>
          <w:rFonts w:ascii="Times New Roman" w:eastAsia="Times New Roman" w:hAnsi="Times New Roman" w:cs="Times New Roman"/>
          <w:sz w:val="24"/>
        </w:rPr>
        <w:t>Although studies reported an improvement in population achievement of diabetes treatment goals from 1990-2010 - recent data indicate there has not been an improvement from 2005 to 2016.</w:t>
      </w:r>
      <w:r>
        <w:rPr>
          <w:rFonts w:ascii="Times New Roman" w:eastAsia="Times New Roman" w:hAnsi="Times New Roman" w:cs="Times New Roman"/>
          <w:sz w:val="24"/>
          <w:vertAlign w:val="superscript"/>
        </w:rPr>
        <w:t>16,17</w:t>
      </w:r>
      <w:r>
        <w:rPr>
          <w:rFonts w:ascii="Times New Roman" w:eastAsia="Times New Roman" w:hAnsi="Times New Roman" w:cs="Times New Roman"/>
          <w:sz w:val="24"/>
        </w:rPr>
        <w:t xml:space="preserve"> Currently, only an estimated 23% of those with diabetes engaged in health care and met four major care goals: blood pressure, cholesterol, lipoprotein cholesterol target, and smoking abstinence.</w:t>
      </w:r>
      <w:r>
        <w:rPr>
          <w:rFonts w:ascii="Times New Roman" w:eastAsia="Times New Roman" w:hAnsi="Times New Roman" w:cs="Times New Roman"/>
          <w:sz w:val="24"/>
          <w:vertAlign w:val="superscript"/>
        </w:rPr>
        <w:t>17</w:t>
      </w:r>
      <w:r>
        <w:rPr>
          <w:rFonts w:ascii="Times New Roman" w:eastAsia="Times New Roman" w:hAnsi="Times New Roman" w:cs="Times New Roman"/>
          <w:sz w:val="24"/>
        </w:rPr>
        <w:t xml:space="preserve"> Clinicians may fail to escalate treatment to achieve treatment goals - even though patients are not reaching glycemic targets.</w:t>
      </w:r>
      <w:r>
        <w:rPr>
          <w:rFonts w:ascii="Times New Roman" w:eastAsia="Times New Roman" w:hAnsi="Times New Roman" w:cs="Times New Roman"/>
          <w:sz w:val="24"/>
          <w:vertAlign w:val="superscript"/>
        </w:rPr>
        <w:t>18</w:t>
      </w:r>
      <w:r>
        <w:rPr>
          <w:rFonts w:ascii="Times New Roman" w:eastAsia="Times New Roman" w:hAnsi="Times New Roman" w:cs="Times New Roman"/>
          <w:sz w:val="24"/>
        </w:rPr>
        <w:t xml:space="preserve"> Termed clinical inertia, this inefficient care delivery may also be influenced by a patient’s sociodemographic factors. Research suggests that older and White patients are more likely to have treatment intensified at lower HbA1c compared to younger and Black patients.</w:t>
      </w:r>
      <w:r>
        <w:rPr>
          <w:rFonts w:ascii="Times New Roman" w:eastAsia="Times New Roman" w:hAnsi="Times New Roman" w:cs="Times New Roman"/>
          <w:sz w:val="24"/>
          <w:vertAlign w:val="superscript"/>
        </w:rPr>
        <w:t>19</w:t>
      </w:r>
      <w:r>
        <w:rPr>
          <w:rFonts w:ascii="Times New Roman" w:eastAsia="Times New Roman" w:hAnsi="Times New Roman" w:cs="Times New Roman"/>
          <w:sz w:val="24"/>
        </w:rPr>
        <w:t xml:space="preserve">   </w:t>
      </w:r>
    </w:p>
    <w:p w:rsidR="00AB2D7B" w:rsidRDefault="0096592D">
      <w:pPr>
        <w:spacing w:after="1"/>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lastRenderedPageBreak/>
        <w:t xml:space="preserve">Given the progressive nature of diabetes, quality care delivery along the care cascade— the process of diagnosis, linkage to care, and the achievement of treatment targets—is necessary to prevent the development of severe complications and comorbidities. Disparities exist along the diabetes care cascade, as young adults, women, non-Hispanic Blacks, and patients that were covered by Medicaid or uninsured are less likely to meet  </w:t>
      </w:r>
    </w:p>
    <w:p w:rsidR="00AB2D7B" w:rsidRDefault="0096592D">
      <w:pPr>
        <w:spacing w:after="134" w:line="249" w:lineRule="auto"/>
        <w:ind w:left="355" w:right="897" w:hanging="10"/>
      </w:pPr>
      <w:r>
        <w:rPr>
          <w:rFonts w:ascii="Times New Roman" w:eastAsia="Times New Roman" w:hAnsi="Times New Roman" w:cs="Times New Roman"/>
          <w:sz w:val="24"/>
        </w:rPr>
        <w:t>care goals.</w:t>
      </w:r>
      <w:r>
        <w:rPr>
          <w:rFonts w:ascii="Times New Roman" w:eastAsia="Times New Roman" w:hAnsi="Times New Roman" w:cs="Times New Roman"/>
          <w:sz w:val="24"/>
          <w:vertAlign w:val="superscript"/>
        </w:rPr>
        <w:t>17,20</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Although interventions have been conducted to address clinical inertia and improve provider behavior,</w:t>
      </w:r>
      <w:r>
        <w:rPr>
          <w:rFonts w:ascii="Times New Roman" w:eastAsia="Times New Roman" w:hAnsi="Times New Roman" w:cs="Times New Roman"/>
          <w:sz w:val="24"/>
          <w:vertAlign w:val="superscript"/>
        </w:rPr>
        <w:t>21</w:t>
      </w:r>
      <w:r>
        <w:rPr>
          <w:rFonts w:ascii="Times New Roman" w:eastAsia="Times New Roman" w:hAnsi="Times New Roman" w:cs="Times New Roman"/>
          <w:sz w:val="24"/>
        </w:rPr>
        <w:t xml:space="preserve"> there still remains gaps in the literature in describing how health care use varies among those with diabetes. This project seeks to understand those utilization patterns and identify whether trends in health care use vary by sociodemographic groups. These data will serve to guide future research efforts and interventions towards improving the quality and equity along the diabetes care cascade.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pStyle w:val="Heading2"/>
        <w:ind w:left="345"/>
      </w:pPr>
      <w:bookmarkStart w:id="31" w:name="_Toc522665"/>
      <w:r>
        <w:t xml:space="preserve">1.2 Rationale  </w:t>
      </w:r>
      <w:bookmarkEnd w:id="31"/>
    </w:p>
    <w:p w:rsidR="00AB2D7B" w:rsidRDefault="0096592D">
      <w:pPr>
        <w:spacing w:after="105" w:line="249" w:lineRule="auto"/>
        <w:ind w:left="355" w:right="897" w:hanging="10"/>
      </w:pPr>
      <w:r>
        <w:rPr>
          <w:rFonts w:ascii="Times New Roman" w:eastAsia="Times New Roman" w:hAnsi="Times New Roman" w:cs="Times New Roman"/>
          <w:sz w:val="24"/>
        </w:rPr>
        <w:t>Although trends in outpatient use, ED visits, and hospital discharges have been examined by race, age group, sex, complication type, and health insurance coverage, there has been no data published on trends by geographic region, rural/urban location.</w:t>
      </w:r>
      <w:r>
        <w:rPr>
          <w:rFonts w:ascii="Times New Roman" w:eastAsia="Times New Roman" w:hAnsi="Times New Roman" w:cs="Times New Roman"/>
          <w:sz w:val="24"/>
          <w:vertAlign w:val="superscript"/>
        </w:rPr>
        <w:t>22,23</w:t>
      </w:r>
      <w:r>
        <w:rPr>
          <w:rFonts w:ascii="Times New Roman" w:eastAsia="Times New Roman" w:hAnsi="Times New Roman" w:cs="Times New Roman"/>
          <w:sz w:val="24"/>
        </w:rPr>
        <w:t xml:space="preserve"> Further, the aforementioned data describe trends until 2011. This provides an opportunity to both update and further describe healthcare utilization trends among people with diabetes  </w:t>
      </w:r>
    </w:p>
    <w:p w:rsidR="00AB2D7B" w:rsidRDefault="0096592D">
      <w:pPr>
        <w:spacing w:after="107" w:line="249" w:lineRule="auto"/>
        <w:ind w:left="355" w:right="897" w:hanging="10"/>
      </w:pPr>
      <w:r>
        <w:rPr>
          <w:rFonts w:ascii="Times New Roman" w:eastAsia="Times New Roman" w:hAnsi="Times New Roman" w:cs="Times New Roman"/>
          <w:sz w:val="24"/>
        </w:rPr>
        <w:t xml:space="preserve">Further, existing data show distributions of healthcare use, but there are no data examining the same people linked across datasets and how they use health care in a given year. Using data that link individuals throughout the continuum of care, we can examine what differentiates individuals that are readmitted and those that are not.   </w:t>
      </w:r>
    </w:p>
    <w:p w:rsidR="00AB2D7B" w:rsidRDefault="0096592D">
      <w:pPr>
        <w:spacing w:after="109" w:line="249" w:lineRule="auto"/>
        <w:ind w:left="355" w:right="897" w:hanging="10"/>
      </w:pPr>
      <w:r>
        <w:rPr>
          <w:rFonts w:ascii="Times New Roman" w:eastAsia="Times New Roman" w:hAnsi="Times New Roman" w:cs="Times New Roman"/>
          <w:sz w:val="24"/>
        </w:rPr>
        <w:t>Potentially preventable hospitalizations are defined as conditions for which good outpatient care can prevent the need for hospitalization, or for which early intervention can prevent complications or more serious disease.</w:t>
      </w:r>
      <w:r>
        <w:rPr>
          <w:rFonts w:ascii="Times New Roman" w:eastAsia="Times New Roman" w:hAnsi="Times New Roman" w:cs="Times New Roman"/>
          <w:sz w:val="24"/>
          <w:vertAlign w:val="superscript"/>
        </w:rPr>
        <w:t>24</w:t>
      </w:r>
      <w:r>
        <w:rPr>
          <w:rFonts w:ascii="Times New Roman" w:eastAsia="Times New Roman" w:hAnsi="Times New Roman" w:cs="Times New Roman"/>
          <w:sz w:val="24"/>
        </w:rPr>
        <w:t xml:space="preserve"> Recent research on trends in potentially preventable hospitalizations among people with diabetes has been stratified in terms of age, sex, health insurance coverage, income, region, conditions, and race.</w:t>
      </w:r>
      <w:r>
        <w:rPr>
          <w:rFonts w:ascii="Times New Roman" w:eastAsia="Times New Roman" w:hAnsi="Times New Roman" w:cs="Times New Roman"/>
          <w:sz w:val="24"/>
          <w:vertAlign w:val="superscript"/>
        </w:rPr>
        <w:t>25–27</w:t>
      </w:r>
      <w:r>
        <w:rPr>
          <w:rFonts w:ascii="Times New Roman" w:eastAsia="Times New Roman" w:hAnsi="Times New Roman" w:cs="Times New Roman"/>
          <w:sz w:val="24"/>
        </w:rPr>
        <w:t xml:space="preserve">   </w:t>
      </w:r>
    </w:p>
    <w:p w:rsidR="00AB2D7B" w:rsidRDefault="0096592D">
      <w:pPr>
        <w:spacing w:after="33"/>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This analysis will use criteria defined by the AHRQ’s diabetes-related PQIs to define potentially preventable hospitalizations, with the expanded composite proposed by Tseng et al. functioning as parameters for a sensitivity analysis.</w:t>
      </w:r>
      <w:r>
        <w:rPr>
          <w:rFonts w:ascii="Times New Roman" w:eastAsia="Times New Roman" w:hAnsi="Times New Roman" w:cs="Times New Roman"/>
          <w:sz w:val="24"/>
          <w:vertAlign w:val="superscript"/>
        </w:rPr>
        <w:t>28</w:t>
      </w:r>
      <w:r>
        <w:rPr>
          <w:rFonts w:ascii="Times New Roman" w:eastAsia="Times New Roman" w:hAnsi="Times New Roman" w:cs="Times New Roman"/>
          <w:sz w:val="24"/>
        </w:rPr>
        <w:t xml:space="preserve"> Using an expanded composite with HCUP data will test their validity at the national scale, whereas the original analysis was limited to Veteran’s Administration data. We will also examine potentially preventable hospitalization trends stratified by geographic regions and rural/urban location, addressing the remaining gap in the literature.   </w:t>
      </w:r>
    </w:p>
    <w:p w:rsidR="00AB2D7B" w:rsidRDefault="0096592D">
      <w:pPr>
        <w:spacing w:after="93"/>
        <w:ind w:left="360"/>
      </w:pPr>
      <w:r>
        <w:rPr>
          <w:rFonts w:ascii="Times New Roman" w:eastAsia="Times New Roman" w:hAnsi="Times New Roman" w:cs="Times New Roman"/>
          <w:sz w:val="24"/>
        </w:rPr>
        <w:t xml:space="preserve">  </w:t>
      </w:r>
    </w:p>
    <w:p w:rsidR="00AB2D7B" w:rsidRDefault="0096592D">
      <w:pPr>
        <w:spacing w:after="461" w:line="249" w:lineRule="auto"/>
        <w:ind w:left="355" w:right="897" w:hanging="10"/>
      </w:pPr>
      <w:r>
        <w:rPr>
          <w:rFonts w:ascii="Times New Roman" w:eastAsia="Times New Roman" w:hAnsi="Times New Roman" w:cs="Times New Roman"/>
          <w:sz w:val="24"/>
        </w:rPr>
        <w:t xml:space="preserve">No literature has been published which describes the trends in medications commonly prescribed (antihyperglycemic agents, antihyperlipidemic agents, antihypertensive agents, antiplatelet agents, and antidepressant/anxiolytic agents) among people with diabetes. We will fill this gap in the literature and </w:t>
      </w:r>
      <w:r>
        <w:rPr>
          <w:rFonts w:ascii="Times New Roman" w:eastAsia="Times New Roman" w:hAnsi="Times New Roman" w:cs="Times New Roman"/>
          <w:sz w:val="24"/>
        </w:rPr>
        <w:lastRenderedPageBreak/>
        <w:t xml:space="preserve">determine if these patterns of use vary by age, sex, race/ethnicity, rural/urban designation, presence of comorbidities, geographic region, or health insurance coverage. Identifying contributors to disparities in diabetes management will shed light on possible intervention targets to reduce these disparities and improve outcomes.     </w:t>
      </w:r>
    </w:p>
    <w:p w:rsidR="00AB2D7B" w:rsidRDefault="0096592D">
      <w:pPr>
        <w:pStyle w:val="Heading1"/>
        <w:ind w:left="355" w:right="315"/>
      </w:pPr>
      <w:bookmarkStart w:id="32" w:name="_Toc522666"/>
      <w:r>
        <w:t xml:space="preserve">2   Objectives and Hypotheses </w:t>
      </w:r>
      <w:bookmarkEnd w:id="32"/>
    </w:p>
    <w:p w:rsidR="00AB2D7B" w:rsidRDefault="0096592D">
      <w:pPr>
        <w:pStyle w:val="Heading2"/>
        <w:ind w:left="345"/>
      </w:pPr>
      <w:bookmarkStart w:id="33" w:name="_Toc522667"/>
      <w:r>
        <w:t xml:space="preserve">2.1   Primary Objective(s) &amp; Hypothesis(es)  </w:t>
      </w:r>
      <w:bookmarkEnd w:id="33"/>
    </w:p>
    <w:p w:rsidR="00AB2D7B" w:rsidRDefault="0096592D">
      <w:pPr>
        <w:spacing w:after="108" w:line="249" w:lineRule="auto"/>
        <w:ind w:left="355" w:right="897" w:hanging="10"/>
      </w:pPr>
      <w:r>
        <w:rPr>
          <w:rFonts w:ascii="Times New Roman" w:eastAsia="Times New Roman" w:hAnsi="Times New Roman" w:cs="Times New Roman"/>
          <w:sz w:val="24"/>
        </w:rPr>
        <w:t xml:space="preserve">Objective 1. To describe trends in ED visit rates and inpatient use rates among adults with diabetes in the United States from 2005-2016.   </w:t>
      </w:r>
    </w:p>
    <w:p w:rsidR="00AB2D7B" w:rsidRDefault="0096592D">
      <w:pPr>
        <w:spacing w:after="5" w:line="249" w:lineRule="auto"/>
        <w:ind w:left="355" w:right="897" w:hanging="10"/>
      </w:pPr>
      <w:r>
        <w:rPr>
          <w:rFonts w:ascii="Times New Roman" w:eastAsia="Times New Roman" w:hAnsi="Times New Roman" w:cs="Times New Roman"/>
          <w:sz w:val="24"/>
        </w:rPr>
        <w:t xml:space="preserve">Trends will be stratified by age, sex, race/ethnicity, rural/urban designation (as defined by the National </w:t>
      </w:r>
    </w:p>
    <w:p w:rsidR="00AB2D7B" w:rsidRDefault="0096592D">
      <w:pPr>
        <w:spacing w:after="106" w:line="249" w:lineRule="auto"/>
        <w:ind w:left="355" w:right="897" w:hanging="10"/>
      </w:pPr>
      <w:r>
        <w:rPr>
          <w:rFonts w:ascii="Times New Roman" w:eastAsia="Times New Roman" w:hAnsi="Times New Roman" w:cs="Times New Roman"/>
          <w:sz w:val="24"/>
        </w:rPr>
        <w:t>Center for Health Statistics and described in Section 4: Variables</w:t>
      </w:r>
      <w:r>
        <w:rPr>
          <w:rFonts w:ascii="Times New Roman" w:eastAsia="Times New Roman" w:hAnsi="Times New Roman" w:cs="Times New Roman"/>
          <w:sz w:val="20"/>
        </w:rPr>
        <w:t>)</w:t>
      </w:r>
      <w:r>
        <w:rPr>
          <w:rFonts w:ascii="Times New Roman" w:eastAsia="Times New Roman" w:hAnsi="Times New Roman" w:cs="Times New Roman"/>
          <w:sz w:val="24"/>
        </w:rPr>
        <w:t xml:space="preserve">, presence of comorbidities (microvascular, macrovascular, and depression/anxiety), geographic region, and health insurance coverage.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106" w:line="249" w:lineRule="auto"/>
        <w:ind w:left="355" w:right="897" w:hanging="10"/>
      </w:pPr>
      <w:r>
        <w:rPr>
          <w:rFonts w:ascii="Times New Roman" w:eastAsia="Times New Roman" w:hAnsi="Times New Roman" w:cs="Times New Roman"/>
          <w:sz w:val="24"/>
        </w:rPr>
        <w:t xml:space="preserve">Objective 2. To describe trends in the rates of potentially preventable diabetes-related hospitalizations, as defined by ICD-9 and ICD-10 codes for Prevention Quality Indicators 1, 3, 14, and 16 published by the AHRQ’s Preventable Quality Indicators (described in Section 4: Variables) among adults with diabetes in the United States from 2005-2016.   </w:t>
      </w:r>
    </w:p>
    <w:p w:rsidR="00AB2D7B" w:rsidRDefault="0096592D">
      <w:pPr>
        <w:spacing w:after="106" w:line="249" w:lineRule="auto"/>
        <w:ind w:left="355" w:right="897" w:hanging="10"/>
      </w:pPr>
      <w:r>
        <w:rPr>
          <w:rFonts w:ascii="Times New Roman" w:eastAsia="Times New Roman" w:hAnsi="Times New Roman" w:cs="Times New Roman"/>
          <w:sz w:val="24"/>
        </w:rPr>
        <w:t xml:space="preserve">Trends will be stratified by age, sex, race/ethnicity, rural/urban designation, presence of comorbidities, geographic region, and health insurance coverage.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106" w:line="249" w:lineRule="auto"/>
        <w:ind w:left="355" w:right="897" w:hanging="10"/>
      </w:pPr>
      <w:r>
        <w:rPr>
          <w:rFonts w:ascii="Times New Roman" w:eastAsia="Times New Roman" w:hAnsi="Times New Roman" w:cs="Times New Roman"/>
          <w:sz w:val="24"/>
        </w:rPr>
        <w:t xml:space="preserve">Objective 3. To describe trends of prescription drug usage (antihyperglycemic agents, antihyperlipidemic agents, antihypertensive agents, antiplatelet agents, and antidepressant/anxiolytic agents) among adults with diabetes in the United States from 2005-2016.   </w:t>
      </w:r>
    </w:p>
    <w:p w:rsidR="00AB2D7B" w:rsidRDefault="0096592D">
      <w:pPr>
        <w:spacing w:after="5" w:line="249" w:lineRule="auto"/>
        <w:ind w:left="355" w:right="897" w:hanging="10"/>
      </w:pPr>
      <w:r>
        <w:rPr>
          <w:rFonts w:ascii="Times New Roman" w:eastAsia="Times New Roman" w:hAnsi="Times New Roman" w:cs="Times New Roman"/>
          <w:sz w:val="24"/>
        </w:rPr>
        <w:t xml:space="preserve">Trends will be stratified by age, sex, race/ethnicity, , presence of comorbidities, geographic region, and health insurance coverage. </w:t>
      </w:r>
    </w:p>
    <w:p w:rsidR="00AB2D7B" w:rsidRDefault="0096592D">
      <w:pPr>
        <w:spacing w:after="0"/>
        <w:ind w:left="346"/>
      </w:pPr>
      <w:r>
        <w:rPr>
          <w:rFonts w:ascii="Times New Roman" w:eastAsia="Times New Roman" w:hAnsi="Times New Roman" w:cs="Times New Roman"/>
          <w:sz w:val="24"/>
        </w:rPr>
        <w:t xml:space="preserve">  </w:t>
      </w:r>
      <w:r>
        <w:br w:type="page"/>
      </w:r>
    </w:p>
    <w:p w:rsidR="00AB2D7B" w:rsidRDefault="0096592D">
      <w:pPr>
        <w:pStyle w:val="Heading1"/>
        <w:ind w:left="355" w:right="315"/>
      </w:pPr>
      <w:bookmarkStart w:id="34" w:name="_Toc522668"/>
      <w:r>
        <w:lastRenderedPageBreak/>
        <w:t xml:space="preserve">3   METHODOLOGY  </w:t>
      </w:r>
      <w:bookmarkEnd w:id="34"/>
    </w:p>
    <w:p w:rsidR="00AB2D7B" w:rsidRDefault="0096592D">
      <w:pPr>
        <w:pStyle w:val="Heading2"/>
        <w:ind w:left="345"/>
      </w:pPr>
      <w:bookmarkStart w:id="35" w:name="_Toc522669"/>
      <w:r>
        <w:t xml:space="preserve">3.1   Summary of Study Design  </w:t>
      </w:r>
      <w:bookmarkEnd w:id="35"/>
    </w:p>
    <w:p w:rsidR="00AB2D7B" w:rsidRDefault="0096592D">
      <w:pPr>
        <w:spacing w:after="129" w:line="247" w:lineRule="auto"/>
        <w:ind w:left="365" w:right="846" w:hanging="10"/>
      </w:pPr>
      <w:r>
        <w:rPr>
          <w:rFonts w:ascii="Times New Roman" w:eastAsia="Times New Roman" w:hAnsi="Times New Roman" w:cs="Times New Roman"/>
        </w:rPr>
        <w:t xml:space="preserve">The analysis will be conducted using a retrospective serial cross-sectional design using data from the AHRQ’s Healthcare Cost and Utilization Project. Specifically, data from the National Inpatient Sample, the Nationwide Emergency Department Sample, the State Inpatient Database, and the State Emergency Department Database, and the Medical Expenditure Panel Survey will be used for the analysis.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AHRQ’s Healthcare Cost and Utilization Project (HCUP) is the “largest collection of all payer, encounterlevel hospital care data in the United States.” There are multiple HCUP datasets: The National Inpatient Sample </w:t>
      </w:r>
    </w:p>
    <w:p w:rsidR="00AB2D7B" w:rsidRDefault="0096592D">
      <w:pPr>
        <w:spacing w:after="6" w:line="247" w:lineRule="auto"/>
        <w:ind w:left="365" w:right="846" w:hanging="10"/>
      </w:pPr>
      <w:r>
        <w:rPr>
          <w:rFonts w:ascii="Times New Roman" w:eastAsia="Times New Roman" w:hAnsi="Times New Roman" w:cs="Times New Roman"/>
        </w:rPr>
        <w:t xml:space="preserve">(NIS), the Nationwide Emergency Department Sample (NEDS), the State Inpatient Database (SID), and the State Emergency Department Database (SEDD).  Each dataset contains hospital-level claims data. MEPS provides data from self-reported survey responses, physician claims data, hospital claims data, and pharmaceutical claims data.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NIS: The NIS contains a record of every non-psychiatric, non-federal hospital discharge from a nationally representative sample over a single year.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NEDD: The NEDD contains a record of every non-psychiatric, non-federal hospital emergency department discharge from a nationally representative sample over a single year.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SID: The SID contains a record of every non-psychiatric, non-federal hospital discharge in an individual state over a single year.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SEDD: The SEDD contains a record of ED visits at hospital-affiliated EDs that do not result in a hospital admission. </w:t>
      </w:r>
      <w:r>
        <w:rPr>
          <w:rFonts w:ascii="Times New Roman" w:eastAsia="Times New Roman" w:hAnsi="Times New Roman" w:cs="Times New Roman"/>
          <w:sz w:val="24"/>
        </w:rPr>
        <w:t xml:space="preserve"> </w:t>
      </w:r>
    </w:p>
    <w:p w:rsidR="00AB2D7B" w:rsidRDefault="0096592D">
      <w:pPr>
        <w:spacing w:after="0"/>
        <w:ind w:left="1071"/>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National Inpatient Sample is a database of hospital inpatient stays derived from billing data by U.S community hospitals. Data are systematically sampled from the State Inpatient Databases. </w:t>
      </w:r>
      <w:r>
        <w:rPr>
          <w:rFonts w:ascii="Times New Roman" w:eastAsia="Times New Roman" w:hAnsi="Times New Roman" w:cs="Times New Roman"/>
          <w:sz w:val="24"/>
        </w:rPr>
        <w:t xml:space="preserve"> </w:t>
      </w:r>
    </w:p>
    <w:p w:rsidR="00AB2D7B" w:rsidRDefault="0096592D">
      <w:pPr>
        <w:spacing w:after="59" w:line="247" w:lineRule="auto"/>
        <w:ind w:left="365" w:right="846" w:hanging="10"/>
      </w:pPr>
      <w:r>
        <w:rPr>
          <w:rFonts w:ascii="Times New Roman" w:eastAsia="Times New Roman" w:hAnsi="Times New Roman" w:cs="Times New Roman"/>
        </w:rPr>
        <w:t xml:space="preserve">Each year of the NIS includes over 7 million inpatient stays. The Nationwide Emergency Department Sample contains data from approximately 31 million ED visits per year and estimates roughly 143 million ED visits.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These datasets are available for purchase through the HCUP website. The HCUP data use agreement requires that researchers do not attempt to discover the individual identity of anyone in the database. A powerful tool within these datasets is the “revisit variable,” a unique code applied to a patient that allows him or her to be followed throughout one year of data. Importantly, revisit variables reset each year, so the same patient may have different revisit variables in different years of the data, thereby preventing tracking of patients between years of the dataset. The revisit variable also allows for analysis of a patient’s healthcare use across datasets (i.e. </w:t>
      </w:r>
    </w:p>
    <w:p w:rsidR="00AB2D7B" w:rsidRDefault="0096592D">
      <w:pPr>
        <w:spacing w:after="6" w:line="247" w:lineRule="auto"/>
        <w:ind w:left="365" w:right="846" w:hanging="10"/>
      </w:pPr>
      <w:r>
        <w:rPr>
          <w:rFonts w:ascii="Times New Roman" w:eastAsia="Times New Roman" w:hAnsi="Times New Roman" w:cs="Times New Roman"/>
        </w:rPr>
        <w:t xml:space="preserve">a patient’s use of emergency departments and inpatient stays over the course of a year).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There are 11 states with State Inpatient and State Emergency Department datasets for the years of interest (2016, </w:t>
      </w:r>
    </w:p>
    <w:p w:rsidR="00AB2D7B" w:rsidRDefault="0096592D">
      <w:pPr>
        <w:spacing w:after="6" w:line="247" w:lineRule="auto"/>
        <w:ind w:left="365" w:right="846" w:hanging="10"/>
      </w:pPr>
      <w:r>
        <w:rPr>
          <w:rFonts w:ascii="Times New Roman" w:eastAsia="Times New Roman" w:hAnsi="Times New Roman" w:cs="Times New Roman"/>
        </w:rPr>
        <w:t xml:space="preserve">2014, 2011, and 2008): Arizona, Florida, Iowa, Kentucky, Maryland, Nebraska, New York, New Jersey, North Carolina, Vermont, and Utah (Figure 1). Four of these states carry the revisit variable that allows for linkage across datasets and the tracking of a single patient’s health care use: Florida, Nebraska, New York, and Utah. These states have data available since 2006.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u w:val="single" w:color="7F7F7F"/>
        </w:rPr>
        <w:t>Table 1. Census Geographic Region and Medicaid Expansion Stat</w:t>
      </w:r>
      <w:r>
        <w:rPr>
          <w:rFonts w:ascii="Times New Roman" w:eastAsia="Times New Roman" w:hAnsi="Times New Roman" w:cs="Times New Roman"/>
        </w:rPr>
        <w:t xml:space="preserve">us for States Considered </w:t>
      </w:r>
      <w:r>
        <w:rPr>
          <w:rFonts w:ascii="Times New Roman" w:eastAsia="Times New Roman" w:hAnsi="Times New Roman" w:cs="Times New Roman"/>
          <w:sz w:val="24"/>
        </w:rPr>
        <w:t xml:space="preserve"> </w:t>
      </w:r>
    </w:p>
    <w:p w:rsidR="00AB2D7B" w:rsidRDefault="0096592D">
      <w:pPr>
        <w:spacing w:after="69"/>
        <w:ind w:left="6328"/>
      </w:pPr>
      <w:r>
        <w:rPr>
          <w:noProof/>
        </w:rPr>
        <mc:AlternateContent>
          <mc:Choice Requires="wpg">
            <w:drawing>
              <wp:inline distT="0" distB="0" distL="0" distR="0">
                <wp:extent cx="1697990" cy="6096"/>
                <wp:effectExtent l="0" t="0" r="0" b="0"/>
                <wp:docPr id="393943" name="Group 393943"/>
                <wp:cNvGraphicFramePr/>
                <a:graphic xmlns:a="http://schemas.openxmlformats.org/drawingml/2006/main">
                  <a:graphicData uri="http://schemas.microsoft.com/office/word/2010/wordprocessingGroup">
                    <wpg:wgp>
                      <wpg:cNvGrpSpPr/>
                      <wpg:grpSpPr>
                        <a:xfrm>
                          <a:off x="0" y="0"/>
                          <a:ext cx="1697990" cy="6096"/>
                          <a:chOff x="0" y="0"/>
                          <a:chExt cx="1697990" cy="6096"/>
                        </a:xfrm>
                      </wpg:grpSpPr>
                      <wps:wsp>
                        <wps:cNvPr id="527999" name="Shape 527999"/>
                        <wps:cNvSpPr/>
                        <wps:spPr>
                          <a:xfrm>
                            <a:off x="0" y="0"/>
                            <a:ext cx="1697990" cy="9144"/>
                          </a:xfrm>
                          <a:custGeom>
                            <a:avLst/>
                            <a:gdLst/>
                            <a:ahLst/>
                            <a:cxnLst/>
                            <a:rect l="0" t="0" r="0" b="0"/>
                            <a:pathLst>
                              <a:path w="1697990" h="9144">
                                <a:moveTo>
                                  <a:pt x="0" y="0"/>
                                </a:moveTo>
                                <a:lnTo>
                                  <a:pt x="1697990" y="0"/>
                                </a:lnTo>
                                <a:lnTo>
                                  <a:pt x="169799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347156E8" id="Group 393943" o:spid="_x0000_s1026" style="width:133.7pt;height:.5pt;mso-position-horizontal-relative:char;mso-position-vertical-relative:line" coordsize="169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">
                <v:shape id="Shape 527999" o:spid="_x0000_s1027" style="position:absolute;width:16979;height:91;visibility:visible;mso-wrap-style:square;v-text-anchor:top" coordsize="16979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" path="m,l1697990,r,9144l,9144,,e" fillcolor="#7f7f7f" stroked="f" strokeweight="0">
                  <v:stroke miterlimit="83231f" joinstyle="miter"/>
                  <v:path arrowok="t" textboxrect="0,0,1697990,9144"/>
                </v:shape>
                <w10:anchorlock/>
              </v:group>
            </w:pict>
          </mc:Fallback>
        </mc:AlternateContent>
      </w:r>
    </w:p>
    <w:p w:rsidR="00AB2D7B" w:rsidRDefault="0096592D">
      <w:pPr>
        <w:tabs>
          <w:tab w:val="center" w:pos="691"/>
          <w:tab w:val="center" w:pos="4054"/>
          <w:tab w:val="center" w:pos="7215"/>
        </w:tabs>
        <w:spacing w:after="3"/>
      </w:pPr>
      <w:r>
        <w:tab/>
        <w:t xml:space="preserve">State </w:t>
      </w:r>
      <w:r>
        <w:rPr>
          <w:sz w:val="24"/>
        </w:rPr>
        <w:t xml:space="preserve"> </w:t>
      </w:r>
      <w:r>
        <w:rPr>
          <w:sz w:val="24"/>
        </w:rPr>
        <w:tab/>
      </w:r>
      <w:r>
        <w:t xml:space="preserve">Census Geographic Region </w:t>
      </w:r>
      <w:r>
        <w:rPr>
          <w:sz w:val="24"/>
        </w:rPr>
        <w:t xml:space="preserve"> </w:t>
      </w:r>
      <w:r>
        <w:rPr>
          <w:sz w:val="24"/>
        </w:rPr>
        <w:tab/>
      </w:r>
      <w:r>
        <w:t xml:space="preserve">Medicaid Expansion </w:t>
      </w:r>
    </w:p>
    <w:p w:rsidR="00AB2D7B" w:rsidRDefault="0096592D">
      <w:pPr>
        <w:spacing w:after="0"/>
        <w:ind w:left="2064"/>
        <w:jc w:val="center"/>
      </w:pPr>
      <w:r>
        <w:lastRenderedPageBreak/>
        <w:t xml:space="preserve">Status </w:t>
      </w:r>
      <w:r>
        <w:rPr>
          <w:sz w:val="24"/>
        </w:rPr>
        <w:t xml:space="preserve"> </w:t>
      </w:r>
    </w:p>
    <w:p w:rsidR="00AB2D7B" w:rsidRDefault="0096592D">
      <w:pPr>
        <w:spacing w:after="69"/>
        <w:ind w:left="346"/>
      </w:pPr>
      <w:r>
        <w:rPr>
          <w:noProof/>
        </w:rPr>
        <mc:AlternateContent>
          <mc:Choice Requires="wpg">
            <w:drawing>
              <wp:inline distT="0" distB="0" distL="0" distR="0">
                <wp:extent cx="5496687" cy="6097"/>
                <wp:effectExtent l="0" t="0" r="0" b="0"/>
                <wp:docPr id="393944" name="Group 393944"/>
                <wp:cNvGraphicFramePr/>
                <a:graphic xmlns:a="http://schemas.openxmlformats.org/drawingml/2006/main">
                  <a:graphicData uri="http://schemas.microsoft.com/office/word/2010/wordprocessingGroup">
                    <wpg:wgp>
                      <wpg:cNvGrpSpPr/>
                      <wpg:grpSpPr>
                        <a:xfrm>
                          <a:off x="0" y="0"/>
                          <a:ext cx="5496687" cy="6097"/>
                          <a:chOff x="0" y="0"/>
                          <a:chExt cx="5496687" cy="6097"/>
                        </a:xfrm>
                      </wpg:grpSpPr>
                      <wps:wsp>
                        <wps:cNvPr id="528001" name="Shape 528001"/>
                        <wps:cNvSpPr/>
                        <wps:spPr>
                          <a:xfrm>
                            <a:off x="0" y="0"/>
                            <a:ext cx="1606550" cy="9144"/>
                          </a:xfrm>
                          <a:custGeom>
                            <a:avLst/>
                            <a:gdLst/>
                            <a:ahLst/>
                            <a:cxnLst/>
                            <a:rect l="0" t="0" r="0" b="0"/>
                            <a:pathLst>
                              <a:path w="1606550" h="9144">
                                <a:moveTo>
                                  <a:pt x="0" y="0"/>
                                </a:moveTo>
                                <a:lnTo>
                                  <a:pt x="1606550" y="0"/>
                                </a:lnTo>
                                <a:lnTo>
                                  <a:pt x="1606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2" name="Shape 528002"/>
                        <wps:cNvSpPr/>
                        <wps:spPr>
                          <a:xfrm>
                            <a:off x="16065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3" name="Shape 528003"/>
                        <wps:cNvSpPr/>
                        <wps:spPr>
                          <a:xfrm>
                            <a:off x="1612646" y="0"/>
                            <a:ext cx="2186051" cy="9144"/>
                          </a:xfrm>
                          <a:custGeom>
                            <a:avLst/>
                            <a:gdLst/>
                            <a:ahLst/>
                            <a:cxnLst/>
                            <a:rect l="0" t="0" r="0" b="0"/>
                            <a:pathLst>
                              <a:path w="2186051" h="9144">
                                <a:moveTo>
                                  <a:pt x="0" y="0"/>
                                </a:moveTo>
                                <a:lnTo>
                                  <a:pt x="2186051" y="0"/>
                                </a:lnTo>
                                <a:lnTo>
                                  <a:pt x="21860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4" name="Shape 528004"/>
                        <wps:cNvSpPr/>
                        <wps:spPr>
                          <a:xfrm>
                            <a:off x="37986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05" name="Shape 528005"/>
                        <wps:cNvSpPr/>
                        <wps:spPr>
                          <a:xfrm>
                            <a:off x="3804793" y="0"/>
                            <a:ext cx="1691894" cy="9144"/>
                          </a:xfrm>
                          <a:custGeom>
                            <a:avLst/>
                            <a:gdLst/>
                            <a:ahLst/>
                            <a:cxnLst/>
                            <a:rect l="0" t="0" r="0" b="0"/>
                            <a:pathLst>
                              <a:path w="1691894" h="9144">
                                <a:moveTo>
                                  <a:pt x="0" y="0"/>
                                </a:moveTo>
                                <a:lnTo>
                                  <a:pt x="1691894" y="0"/>
                                </a:lnTo>
                                <a:lnTo>
                                  <a:pt x="1691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C5EE23" id="Group 393944" o:spid="_x0000_s1026" style="width:432.8pt;height:.5pt;mso-position-horizontal-relative:char;mso-position-vertical-relative:line" coordsize="54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">
                <v:shape id="Shape 528001" o:spid="_x0000_s1027" style="position:absolute;width:16065;height:91;visibility:visible;mso-wrap-style:square;v-text-anchor:top" coordsize="16065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" path="m,l1606550,r,9144l,9144,,e" fillcolor="black" stroked="f" strokeweight="0">
                  <v:stroke miterlimit="83231f" joinstyle="miter"/>
                  <v:path arrowok="t" textboxrect="0,0,1606550,9144"/>
                </v:shape>
                <v:shape id="Shape 528002" o:spid="_x0000_s1028" style="position:absolute;left:160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" path="m,l9144,r,9144l,9144,,e" fillcolor="black" stroked="f" strokeweight="0">
                  <v:stroke miterlimit="83231f" joinstyle="miter"/>
                  <v:path arrowok="t" textboxrect="0,0,9144,9144"/>
                </v:shape>
                <v:shape id="Shape 528003" o:spid="_x0000_s1029" style="position:absolute;left:16126;width:21860;height:91;visibility:visible;mso-wrap-style:square;v-text-anchor:top" coordsize="21860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" path="m,l2186051,r,9144l,9144,,e" fillcolor="black" stroked="f" strokeweight="0">
                  <v:stroke miterlimit="83231f" joinstyle="miter"/>
                  <v:path arrowok="t" textboxrect="0,0,2186051,9144"/>
                </v:shape>
                <v:shape id="Shape 528004" o:spid="_x0000_s1030" style="position:absolute;left:379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" path="m,l9144,r,9144l,9144,,e" fillcolor="black" stroked="f" strokeweight="0">
                  <v:stroke miterlimit="83231f" joinstyle="miter"/>
                  <v:path arrowok="t" textboxrect="0,0,9144,9144"/>
                </v:shape>
                <v:shape id="Shape 528005" o:spid="_x0000_s1031" style="position:absolute;left:38047;width:16919;height:91;visibility:visible;mso-wrap-style:square;v-text-anchor:top" coordsize="1691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" path="m,l1691894,r,9144l,9144,,e" fillcolor="black" stroked="f" strokeweight="0">
                  <v:stroke miterlimit="83231f" joinstyle="miter"/>
                  <v:path arrowok="t" textboxrect="0,0,1691894,9144"/>
                </v:shape>
                <w10:anchorlock/>
              </v:group>
            </w:pict>
          </mc:Fallback>
        </mc:AlternateContent>
      </w:r>
    </w:p>
    <w:p w:rsidR="00AB2D7B" w:rsidRDefault="0096592D">
      <w:pPr>
        <w:tabs>
          <w:tab w:val="center" w:pos="870"/>
          <w:tab w:val="center" w:pos="3137"/>
          <w:tab w:val="center" w:pos="6959"/>
        </w:tabs>
        <w:spacing w:after="3"/>
      </w:pPr>
      <w:r>
        <w:tab/>
        <w:t xml:space="preserve">Kentucky </w:t>
      </w:r>
      <w:r>
        <w:rPr>
          <w:sz w:val="24"/>
        </w:rPr>
        <w:t xml:space="preserve"> </w:t>
      </w:r>
      <w:r>
        <w:rPr>
          <w:sz w:val="24"/>
        </w:rPr>
        <w:tab/>
      </w:r>
      <w:r>
        <w:t xml:space="preserve">South </w:t>
      </w:r>
      <w:r>
        <w:rPr>
          <w:sz w:val="24"/>
        </w:rPr>
        <w:t xml:space="preserve"> </w:t>
      </w:r>
      <w:r>
        <w:rPr>
          <w:sz w:val="24"/>
        </w:rPr>
        <w:tab/>
      </w:r>
      <w:r>
        <w:t xml:space="preserve">Full Expansion </w:t>
      </w:r>
      <w:r>
        <w:rPr>
          <w:sz w:val="24"/>
        </w:rPr>
        <w:t xml:space="preserve"> </w:t>
      </w:r>
    </w:p>
    <w:tbl>
      <w:tblPr>
        <w:tblStyle w:val="TableGrid"/>
        <w:tblW w:w="7498" w:type="dxa"/>
        <w:tblInd w:w="458" w:type="dxa"/>
        <w:tblCellMar>
          <w:top w:w="13" w:type="dxa"/>
        </w:tblCellMar>
        <w:tblLook w:val="04A0" w:firstRow="1" w:lastRow="0" w:firstColumn="1" w:lastColumn="0" w:noHBand="0" w:noVBand="1"/>
      </w:tblPr>
      <w:tblGrid>
        <w:gridCol w:w="1361"/>
        <w:gridCol w:w="4499"/>
        <w:gridCol w:w="1638"/>
      </w:tblGrid>
      <w:tr w:rsidR="00AB2D7B">
        <w:trPr>
          <w:trHeight w:val="282"/>
        </w:trPr>
        <w:tc>
          <w:tcPr>
            <w:tcW w:w="1361" w:type="dxa"/>
            <w:tcBorders>
              <w:top w:val="nil"/>
              <w:left w:val="nil"/>
              <w:bottom w:val="nil"/>
              <w:right w:val="nil"/>
            </w:tcBorders>
          </w:tcPr>
          <w:p w:rsidR="00AB2D7B" w:rsidRDefault="0096592D">
            <w:r>
              <w:t xml:space="preserve">Arizona </w:t>
            </w:r>
            <w:r>
              <w:rPr>
                <w:sz w:val="24"/>
              </w:rPr>
              <w:t xml:space="preserve"> </w:t>
            </w:r>
          </w:p>
        </w:tc>
        <w:tc>
          <w:tcPr>
            <w:tcW w:w="4499" w:type="dxa"/>
            <w:tcBorders>
              <w:top w:val="nil"/>
              <w:left w:val="nil"/>
              <w:bottom w:val="nil"/>
              <w:right w:val="nil"/>
            </w:tcBorders>
          </w:tcPr>
          <w:p w:rsidR="00AB2D7B" w:rsidRDefault="0096592D">
            <w:pPr>
              <w:ind w:left="1056"/>
            </w:pPr>
            <w:r>
              <w:t xml:space="preserve">South </w:t>
            </w:r>
            <w:r>
              <w:rPr>
                <w:sz w:val="24"/>
              </w:rPr>
              <w:t xml:space="preserve"> </w:t>
            </w:r>
          </w:p>
        </w:tc>
        <w:tc>
          <w:tcPr>
            <w:tcW w:w="1638" w:type="dxa"/>
            <w:tcBorders>
              <w:top w:val="nil"/>
              <w:left w:val="nil"/>
              <w:bottom w:val="nil"/>
              <w:right w:val="nil"/>
            </w:tcBorders>
          </w:tcPr>
          <w:p w:rsidR="00AB2D7B" w:rsidRDefault="0096592D">
            <w:pPr>
              <w:ind w:left="10"/>
            </w:pPr>
            <w:r>
              <w:t xml:space="preserve">Full Expansion </w:t>
            </w:r>
            <w:r>
              <w:rPr>
                <w:sz w:val="24"/>
              </w:rPr>
              <w:t xml:space="preserve"> </w:t>
            </w:r>
          </w:p>
        </w:tc>
      </w:tr>
      <w:tr w:rsidR="00AB2D7B">
        <w:trPr>
          <w:trHeight w:val="319"/>
        </w:trPr>
        <w:tc>
          <w:tcPr>
            <w:tcW w:w="1361" w:type="dxa"/>
            <w:tcBorders>
              <w:top w:val="nil"/>
              <w:left w:val="nil"/>
              <w:bottom w:val="nil"/>
              <w:right w:val="nil"/>
            </w:tcBorders>
          </w:tcPr>
          <w:p w:rsidR="00AB2D7B" w:rsidRDefault="0096592D">
            <w:r>
              <w:t xml:space="preserve">Iowa </w:t>
            </w:r>
            <w:r>
              <w:rPr>
                <w:sz w:val="24"/>
              </w:rPr>
              <w:t xml:space="preserve"> </w:t>
            </w:r>
          </w:p>
        </w:tc>
        <w:tc>
          <w:tcPr>
            <w:tcW w:w="4499" w:type="dxa"/>
            <w:tcBorders>
              <w:top w:val="nil"/>
              <w:left w:val="nil"/>
              <w:bottom w:val="nil"/>
              <w:right w:val="nil"/>
            </w:tcBorders>
          </w:tcPr>
          <w:p w:rsidR="00AB2D7B" w:rsidRDefault="0096592D">
            <w:pPr>
              <w:ind w:left="1049"/>
            </w:pPr>
            <w:r>
              <w:t xml:space="preserve">Midwest </w:t>
            </w:r>
            <w:r>
              <w:rPr>
                <w:sz w:val="24"/>
              </w:rPr>
              <w:t xml:space="preserve"> </w:t>
            </w:r>
          </w:p>
        </w:tc>
        <w:tc>
          <w:tcPr>
            <w:tcW w:w="1638" w:type="dxa"/>
            <w:tcBorders>
              <w:top w:val="nil"/>
              <w:left w:val="nil"/>
              <w:bottom w:val="nil"/>
              <w:right w:val="nil"/>
            </w:tcBorders>
          </w:tcPr>
          <w:p w:rsidR="00AB2D7B" w:rsidRDefault="0096592D">
            <w:r>
              <w:t xml:space="preserve">Full Expansion </w:t>
            </w:r>
            <w:r>
              <w:rPr>
                <w:sz w:val="24"/>
              </w:rPr>
              <w:t xml:space="preserve"> </w:t>
            </w:r>
          </w:p>
        </w:tc>
      </w:tr>
      <w:tr w:rsidR="00AB2D7B">
        <w:trPr>
          <w:trHeight w:val="319"/>
        </w:trPr>
        <w:tc>
          <w:tcPr>
            <w:tcW w:w="1361" w:type="dxa"/>
            <w:tcBorders>
              <w:top w:val="nil"/>
              <w:left w:val="nil"/>
              <w:bottom w:val="nil"/>
              <w:right w:val="nil"/>
            </w:tcBorders>
          </w:tcPr>
          <w:p w:rsidR="00AB2D7B" w:rsidRDefault="0096592D">
            <w:r>
              <w:t xml:space="preserve">Maryland </w:t>
            </w:r>
            <w:r>
              <w:rPr>
                <w:sz w:val="24"/>
              </w:rPr>
              <w:t xml:space="preserve"> </w:t>
            </w:r>
          </w:p>
        </w:tc>
        <w:tc>
          <w:tcPr>
            <w:tcW w:w="4499" w:type="dxa"/>
            <w:tcBorders>
              <w:top w:val="nil"/>
              <w:left w:val="nil"/>
              <w:bottom w:val="nil"/>
              <w:right w:val="nil"/>
            </w:tcBorders>
          </w:tcPr>
          <w:p w:rsidR="00AB2D7B" w:rsidRDefault="0096592D">
            <w:pPr>
              <w:ind w:left="1056"/>
            </w:pPr>
            <w:r>
              <w:t xml:space="preserve">South </w:t>
            </w:r>
            <w:r>
              <w:rPr>
                <w:sz w:val="24"/>
              </w:rPr>
              <w:t xml:space="preserve"> </w:t>
            </w:r>
          </w:p>
        </w:tc>
        <w:tc>
          <w:tcPr>
            <w:tcW w:w="1638" w:type="dxa"/>
            <w:tcBorders>
              <w:top w:val="nil"/>
              <w:left w:val="nil"/>
              <w:bottom w:val="nil"/>
              <w:right w:val="nil"/>
            </w:tcBorders>
          </w:tcPr>
          <w:p w:rsidR="00AB2D7B" w:rsidRDefault="0096592D">
            <w:pPr>
              <w:ind w:left="2"/>
            </w:pPr>
            <w:r>
              <w:t xml:space="preserve">Full Expansion </w:t>
            </w:r>
            <w:r>
              <w:rPr>
                <w:sz w:val="24"/>
              </w:rPr>
              <w:t xml:space="preserve"> </w:t>
            </w:r>
          </w:p>
        </w:tc>
      </w:tr>
      <w:tr w:rsidR="00AB2D7B">
        <w:trPr>
          <w:trHeight w:val="320"/>
        </w:trPr>
        <w:tc>
          <w:tcPr>
            <w:tcW w:w="1361" w:type="dxa"/>
            <w:tcBorders>
              <w:top w:val="nil"/>
              <w:left w:val="nil"/>
              <w:bottom w:val="nil"/>
              <w:right w:val="nil"/>
            </w:tcBorders>
          </w:tcPr>
          <w:p w:rsidR="00AB2D7B" w:rsidRDefault="0096592D">
            <w:r>
              <w:t xml:space="preserve">New Jersey </w:t>
            </w:r>
            <w:r>
              <w:rPr>
                <w:sz w:val="24"/>
              </w:rPr>
              <w:t xml:space="preserve"> </w:t>
            </w:r>
          </w:p>
        </w:tc>
        <w:tc>
          <w:tcPr>
            <w:tcW w:w="4499" w:type="dxa"/>
            <w:tcBorders>
              <w:top w:val="nil"/>
              <w:left w:val="nil"/>
              <w:bottom w:val="nil"/>
              <w:right w:val="nil"/>
            </w:tcBorders>
          </w:tcPr>
          <w:p w:rsidR="00AB2D7B" w:rsidRDefault="0096592D">
            <w:pPr>
              <w:ind w:left="1056"/>
            </w:pPr>
            <w:r>
              <w:t xml:space="preserve">Northeast </w:t>
            </w:r>
            <w:r>
              <w:rPr>
                <w:sz w:val="24"/>
              </w:rPr>
              <w:t xml:space="preserve"> </w:t>
            </w:r>
          </w:p>
        </w:tc>
        <w:tc>
          <w:tcPr>
            <w:tcW w:w="1638" w:type="dxa"/>
            <w:tcBorders>
              <w:top w:val="nil"/>
              <w:left w:val="nil"/>
              <w:bottom w:val="nil"/>
              <w:right w:val="nil"/>
            </w:tcBorders>
          </w:tcPr>
          <w:p w:rsidR="00AB2D7B" w:rsidRDefault="0096592D">
            <w:pPr>
              <w:ind w:left="2"/>
            </w:pPr>
            <w:r>
              <w:t xml:space="preserve">Full Expansion </w:t>
            </w:r>
            <w:r>
              <w:rPr>
                <w:sz w:val="24"/>
              </w:rPr>
              <w:t xml:space="preserve"> </w:t>
            </w:r>
          </w:p>
        </w:tc>
      </w:tr>
      <w:tr w:rsidR="00AB2D7B">
        <w:trPr>
          <w:trHeight w:val="320"/>
        </w:trPr>
        <w:tc>
          <w:tcPr>
            <w:tcW w:w="1361" w:type="dxa"/>
            <w:tcBorders>
              <w:top w:val="nil"/>
              <w:left w:val="nil"/>
              <w:bottom w:val="nil"/>
              <w:right w:val="nil"/>
            </w:tcBorders>
          </w:tcPr>
          <w:p w:rsidR="00AB2D7B" w:rsidRDefault="0096592D">
            <w:r>
              <w:t xml:space="preserve">New York </w:t>
            </w:r>
            <w:r>
              <w:rPr>
                <w:sz w:val="24"/>
              </w:rPr>
              <w:t xml:space="preserve"> </w:t>
            </w:r>
          </w:p>
        </w:tc>
        <w:tc>
          <w:tcPr>
            <w:tcW w:w="4499" w:type="dxa"/>
            <w:tcBorders>
              <w:top w:val="nil"/>
              <w:left w:val="nil"/>
              <w:bottom w:val="nil"/>
              <w:right w:val="nil"/>
            </w:tcBorders>
          </w:tcPr>
          <w:p w:rsidR="00AB2D7B" w:rsidRDefault="0096592D">
            <w:pPr>
              <w:ind w:left="1049"/>
            </w:pPr>
            <w:r>
              <w:t xml:space="preserve">Northeast </w:t>
            </w:r>
            <w:r>
              <w:rPr>
                <w:sz w:val="24"/>
              </w:rPr>
              <w:t xml:space="preserve"> </w:t>
            </w:r>
          </w:p>
        </w:tc>
        <w:tc>
          <w:tcPr>
            <w:tcW w:w="1638" w:type="dxa"/>
            <w:tcBorders>
              <w:top w:val="nil"/>
              <w:left w:val="nil"/>
              <w:bottom w:val="nil"/>
              <w:right w:val="nil"/>
            </w:tcBorders>
          </w:tcPr>
          <w:p w:rsidR="00AB2D7B" w:rsidRDefault="0096592D">
            <w:pPr>
              <w:ind w:left="2"/>
            </w:pPr>
            <w:r>
              <w:t xml:space="preserve">Full Expansion </w:t>
            </w:r>
            <w:r>
              <w:rPr>
                <w:sz w:val="24"/>
              </w:rPr>
              <w:t xml:space="preserve"> </w:t>
            </w:r>
          </w:p>
        </w:tc>
      </w:tr>
      <w:tr w:rsidR="00AB2D7B">
        <w:trPr>
          <w:trHeight w:val="319"/>
        </w:trPr>
        <w:tc>
          <w:tcPr>
            <w:tcW w:w="1361" w:type="dxa"/>
            <w:tcBorders>
              <w:top w:val="nil"/>
              <w:left w:val="nil"/>
              <w:bottom w:val="nil"/>
              <w:right w:val="nil"/>
            </w:tcBorders>
          </w:tcPr>
          <w:p w:rsidR="00AB2D7B" w:rsidRDefault="0096592D">
            <w:r>
              <w:t xml:space="preserve">Vermont </w:t>
            </w:r>
            <w:r>
              <w:rPr>
                <w:sz w:val="24"/>
              </w:rPr>
              <w:t xml:space="preserve"> </w:t>
            </w:r>
          </w:p>
        </w:tc>
        <w:tc>
          <w:tcPr>
            <w:tcW w:w="4499" w:type="dxa"/>
            <w:tcBorders>
              <w:top w:val="nil"/>
              <w:left w:val="nil"/>
              <w:bottom w:val="nil"/>
              <w:right w:val="nil"/>
            </w:tcBorders>
          </w:tcPr>
          <w:p w:rsidR="00AB2D7B" w:rsidRDefault="0096592D">
            <w:pPr>
              <w:ind w:left="1049"/>
            </w:pPr>
            <w:r>
              <w:t xml:space="preserve">Northeast </w:t>
            </w:r>
            <w:r>
              <w:rPr>
                <w:sz w:val="24"/>
              </w:rPr>
              <w:t xml:space="preserve"> </w:t>
            </w:r>
          </w:p>
        </w:tc>
        <w:tc>
          <w:tcPr>
            <w:tcW w:w="1638" w:type="dxa"/>
            <w:tcBorders>
              <w:top w:val="nil"/>
              <w:left w:val="nil"/>
              <w:bottom w:val="nil"/>
              <w:right w:val="nil"/>
            </w:tcBorders>
          </w:tcPr>
          <w:p w:rsidR="00AB2D7B" w:rsidRDefault="0096592D">
            <w:pPr>
              <w:ind w:left="2"/>
            </w:pPr>
            <w:r>
              <w:t xml:space="preserve">Full Expansion </w:t>
            </w:r>
            <w:r>
              <w:rPr>
                <w:sz w:val="24"/>
              </w:rPr>
              <w:t xml:space="preserve"> </w:t>
            </w:r>
          </w:p>
        </w:tc>
      </w:tr>
      <w:tr w:rsidR="00AB2D7B">
        <w:trPr>
          <w:trHeight w:val="320"/>
        </w:trPr>
        <w:tc>
          <w:tcPr>
            <w:tcW w:w="1361" w:type="dxa"/>
            <w:tcBorders>
              <w:top w:val="nil"/>
              <w:left w:val="nil"/>
              <w:bottom w:val="nil"/>
              <w:right w:val="nil"/>
            </w:tcBorders>
          </w:tcPr>
          <w:p w:rsidR="00AB2D7B" w:rsidRDefault="0096592D">
            <w:r>
              <w:t xml:space="preserve">Nebraska </w:t>
            </w:r>
            <w:r>
              <w:rPr>
                <w:sz w:val="24"/>
              </w:rPr>
              <w:t xml:space="preserve"> </w:t>
            </w:r>
          </w:p>
        </w:tc>
        <w:tc>
          <w:tcPr>
            <w:tcW w:w="4499" w:type="dxa"/>
            <w:tcBorders>
              <w:top w:val="nil"/>
              <w:left w:val="nil"/>
              <w:bottom w:val="nil"/>
              <w:right w:val="nil"/>
            </w:tcBorders>
          </w:tcPr>
          <w:p w:rsidR="00AB2D7B" w:rsidRDefault="0096592D">
            <w:pPr>
              <w:ind w:left="1046"/>
            </w:pPr>
            <w:r>
              <w:t xml:space="preserve">Midwest </w:t>
            </w:r>
            <w:r>
              <w:rPr>
                <w:sz w:val="24"/>
              </w:rPr>
              <w:t xml:space="preserve"> </w:t>
            </w:r>
          </w:p>
        </w:tc>
        <w:tc>
          <w:tcPr>
            <w:tcW w:w="1638" w:type="dxa"/>
            <w:tcBorders>
              <w:top w:val="nil"/>
              <w:left w:val="nil"/>
              <w:bottom w:val="nil"/>
              <w:right w:val="nil"/>
            </w:tcBorders>
          </w:tcPr>
          <w:p w:rsidR="00AB2D7B" w:rsidRDefault="0096592D">
            <w:pPr>
              <w:ind w:left="10"/>
            </w:pPr>
            <w:r>
              <w:t xml:space="preserve">Full Expansion </w:t>
            </w:r>
            <w:r>
              <w:rPr>
                <w:sz w:val="24"/>
              </w:rPr>
              <w:t xml:space="preserve"> </w:t>
            </w:r>
          </w:p>
        </w:tc>
      </w:tr>
      <w:tr w:rsidR="00AB2D7B">
        <w:trPr>
          <w:trHeight w:val="283"/>
        </w:trPr>
        <w:tc>
          <w:tcPr>
            <w:tcW w:w="1361" w:type="dxa"/>
            <w:tcBorders>
              <w:top w:val="nil"/>
              <w:left w:val="nil"/>
              <w:bottom w:val="nil"/>
              <w:right w:val="nil"/>
            </w:tcBorders>
          </w:tcPr>
          <w:p w:rsidR="00AB2D7B" w:rsidRDefault="0096592D">
            <w:r>
              <w:t xml:space="preserve">Utah </w:t>
            </w:r>
            <w:r>
              <w:rPr>
                <w:sz w:val="24"/>
              </w:rPr>
              <w:t xml:space="preserve"> </w:t>
            </w:r>
          </w:p>
        </w:tc>
        <w:tc>
          <w:tcPr>
            <w:tcW w:w="4499" w:type="dxa"/>
            <w:tcBorders>
              <w:top w:val="nil"/>
              <w:left w:val="nil"/>
              <w:bottom w:val="nil"/>
              <w:right w:val="nil"/>
            </w:tcBorders>
          </w:tcPr>
          <w:p w:rsidR="00AB2D7B" w:rsidRDefault="0096592D">
            <w:pPr>
              <w:ind w:left="1046"/>
            </w:pPr>
            <w:r>
              <w:t xml:space="preserve">West </w:t>
            </w:r>
            <w:r>
              <w:rPr>
                <w:sz w:val="24"/>
              </w:rPr>
              <w:t xml:space="preserve"> </w:t>
            </w:r>
          </w:p>
        </w:tc>
        <w:tc>
          <w:tcPr>
            <w:tcW w:w="1638" w:type="dxa"/>
            <w:tcBorders>
              <w:top w:val="nil"/>
              <w:left w:val="nil"/>
              <w:bottom w:val="nil"/>
              <w:right w:val="nil"/>
            </w:tcBorders>
          </w:tcPr>
          <w:p w:rsidR="00AB2D7B" w:rsidRDefault="0096592D">
            <w:pPr>
              <w:ind w:left="2"/>
              <w:jc w:val="both"/>
            </w:pPr>
            <w:r>
              <w:t xml:space="preserve">Partial Expansion </w:t>
            </w:r>
            <w:r>
              <w:rPr>
                <w:sz w:val="24"/>
              </w:rPr>
              <w:t xml:space="preserve"> </w:t>
            </w:r>
          </w:p>
        </w:tc>
      </w:tr>
    </w:tbl>
    <w:p w:rsidR="00AB2D7B" w:rsidRDefault="0096592D">
      <w:pPr>
        <w:spacing w:after="0"/>
        <w:ind w:left="331"/>
      </w:pPr>
      <w:r>
        <w:rPr>
          <w:noProof/>
        </w:rPr>
        <mc:AlternateContent>
          <mc:Choice Requires="wpg">
            <w:drawing>
              <wp:inline distT="0" distB="0" distL="0" distR="0">
                <wp:extent cx="5505831" cy="3329965"/>
                <wp:effectExtent l="0" t="0" r="0" b="0"/>
                <wp:docPr id="388628" name="Group 388628"/>
                <wp:cNvGraphicFramePr/>
                <a:graphic xmlns:a="http://schemas.openxmlformats.org/drawingml/2006/main">
                  <a:graphicData uri="http://schemas.microsoft.com/office/word/2010/wordprocessingGroup">
                    <wpg:wgp>
                      <wpg:cNvGrpSpPr/>
                      <wpg:grpSpPr>
                        <a:xfrm>
                          <a:off x="0" y="0"/>
                          <a:ext cx="5505831" cy="3329965"/>
                          <a:chOff x="0" y="0"/>
                          <a:chExt cx="5505831" cy="3329965"/>
                        </a:xfrm>
                      </wpg:grpSpPr>
                      <wps:wsp>
                        <wps:cNvPr id="2387" name="Rectangle 2387"/>
                        <wps:cNvSpPr/>
                        <wps:spPr>
                          <a:xfrm>
                            <a:off x="80772" y="9144"/>
                            <a:ext cx="563160" cy="189937"/>
                          </a:xfrm>
                          <a:prstGeom prst="rect">
                            <a:avLst/>
                          </a:prstGeom>
                          <a:ln>
                            <a:noFill/>
                          </a:ln>
                        </wps:spPr>
                        <wps:txbx>
                          <w:txbxContent>
                            <w:p w:rsidR="00AB2D7B" w:rsidRDefault="0096592D">
                              <w:r>
                                <w:t xml:space="preserve">Florida </w:t>
                              </w:r>
                            </w:p>
                          </w:txbxContent>
                        </wps:txbx>
                        <wps:bodyPr horzOverflow="overflow" vert="horz" lIns="0" tIns="0" rIns="0" bIns="0" rtlCol="0">
                          <a:noAutofit/>
                        </wps:bodyPr>
                      </wps:wsp>
                      <wps:wsp>
                        <wps:cNvPr id="2388" name="Rectangle 2388"/>
                        <wps:cNvSpPr/>
                        <wps:spPr>
                          <a:xfrm>
                            <a:off x="503225" y="0"/>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89" name="Rectangle 2389"/>
                        <wps:cNvSpPr/>
                        <wps:spPr>
                          <a:xfrm>
                            <a:off x="1615694" y="9144"/>
                            <a:ext cx="484093" cy="189937"/>
                          </a:xfrm>
                          <a:prstGeom prst="rect">
                            <a:avLst/>
                          </a:prstGeom>
                          <a:ln>
                            <a:noFill/>
                          </a:ln>
                        </wps:spPr>
                        <wps:txbx>
                          <w:txbxContent>
                            <w:p w:rsidR="00AB2D7B" w:rsidRDefault="0096592D">
                              <w:r>
                                <w:t xml:space="preserve">South </w:t>
                              </w:r>
                            </w:p>
                          </w:txbxContent>
                        </wps:txbx>
                        <wps:bodyPr horzOverflow="overflow" vert="horz" lIns="0" tIns="0" rIns="0" bIns="0" rtlCol="0">
                          <a:noAutofit/>
                        </wps:bodyPr>
                      </wps:wsp>
                      <wps:wsp>
                        <wps:cNvPr id="2390" name="Rectangle 2390"/>
                        <wps:cNvSpPr/>
                        <wps:spPr>
                          <a:xfrm>
                            <a:off x="1978787" y="0"/>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1" name="Rectangle 2391"/>
                        <wps:cNvSpPr/>
                        <wps:spPr>
                          <a:xfrm>
                            <a:off x="3801745" y="9144"/>
                            <a:ext cx="1069444" cy="189937"/>
                          </a:xfrm>
                          <a:prstGeom prst="rect">
                            <a:avLst/>
                          </a:prstGeom>
                          <a:ln>
                            <a:noFill/>
                          </a:ln>
                        </wps:spPr>
                        <wps:txbx>
                          <w:txbxContent>
                            <w:p w:rsidR="00AB2D7B" w:rsidRDefault="0096592D">
                              <w:r>
                                <w:t xml:space="preserve">No Expansion </w:t>
                              </w:r>
                            </w:p>
                          </w:txbxContent>
                        </wps:txbx>
                        <wps:bodyPr horzOverflow="overflow" vert="horz" lIns="0" tIns="0" rIns="0" bIns="0" rtlCol="0">
                          <a:noAutofit/>
                        </wps:bodyPr>
                      </wps:wsp>
                      <wps:wsp>
                        <wps:cNvPr id="2392" name="Rectangle 2392"/>
                        <wps:cNvSpPr/>
                        <wps:spPr>
                          <a:xfrm>
                            <a:off x="4604893" y="0"/>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3" name="Rectangle 2393"/>
                        <wps:cNvSpPr/>
                        <wps:spPr>
                          <a:xfrm>
                            <a:off x="80772" y="212217"/>
                            <a:ext cx="1150934" cy="189937"/>
                          </a:xfrm>
                          <a:prstGeom prst="rect">
                            <a:avLst/>
                          </a:prstGeom>
                          <a:ln>
                            <a:noFill/>
                          </a:ln>
                        </wps:spPr>
                        <wps:txbx>
                          <w:txbxContent>
                            <w:p w:rsidR="00AB2D7B" w:rsidRDefault="0096592D">
                              <w:r>
                                <w:t xml:space="preserve">North Carolina </w:t>
                              </w:r>
                            </w:p>
                          </w:txbxContent>
                        </wps:txbx>
                        <wps:bodyPr horzOverflow="overflow" vert="horz" lIns="0" tIns="0" rIns="0" bIns="0" rtlCol="0">
                          <a:noAutofit/>
                        </wps:bodyPr>
                      </wps:wsp>
                      <wps:wsp>
                        <wps:cNvPr id="2394" name="Rectangle 2394"/>
                        <wps:cNvSpPr/>
                        <wps:spPr>
                          <a:xfrm>
                            <a:off x="945134" y="203073"/>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5" name="Rectangle 2395"/>
                        <wps:cNvSpPr/>
                        <wps:spPr>
                          <a:xfrm>
                            <a:off x="1615694" y="212217"/>
                            <a:ext cx="484093" cy="189937"/>
                          </a:xfrm>
                          <a:prstGeom prst="rect">
                            <a:avLst/>
                          </a:prstGeom>
                          <a:ln>
                            <a:noFill/>
                          </a:ln>
                        </wps:spPr>
                        <wps:txbx>
                          <w:txbxContent>
                            <w:p w:rsidR="00AB2D7B" w:rsidRDefault="0096592D">
                              <w:r>
                                <w:t xml:space="preserve">South </w:t>
                              </w:r>
                            </w:p>
                          </w:txbxContent>
                        </wps:txbx>
                        <wps:bodyPr horzOverflow="overflow" vert="horz" lIns="0" tIns="0" rIns="0" bIns="0" rtlCol="0">
                          <a:noAutofit/>
                        </wps:bodyPr>
                      </wps:wsp>
                      <wps:wsp>
                        <wps:cNvPr id="2396" name="Rectangle 2396"/>
                        <wps:cNvSpPr/>
                        <wps:spPr>
                          <a:xfrm>
                            <a:off x="1978787" y="203073"/>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2397" name="Rectangle 2397"/>
                        <wps:cNvSpPr/>
                        <wps:spPr>
                          <a:xfrm>
                            <a:off x="3801745" y="212217"/>
                            <a:ext cx="1069444" cy="189937"/>
                          </a:xfrm>
                          <a:prstGeom prst="rect">
                            <a:avLst/>
                          </a:prstGeom>
                          <a:ln>
                            <a:noFill/>
                          </a:ln>
                        </wps:spPr>
                        <wps:txbx>
                          <w:txbxContent>
                            <w:p w:rsidR="00AB2D7B" w:rsidRDefault="0096592D">
                              <w:r>
                                <w:t xml:space="preserve">No Expansion </w:t>
                              </w:r>
                            </w:p>
                          </w:txbxContent>
                        </wps:txbx>
                        <wps:bodyPr horzOverflow="overflow" vert="horz" lIns="0" tIns="0" rIns="0" bIns="0" rtlCol="0">
                          <a:noAutofit/>
                        </wps:bodyPr>
                      </wps:wsp>
                      <wps:wsp>
                        <wps:cNvPr id="2398" name="Rectangle 2398"/>
                        <wps:cNvSpPr/>
                        <wps:spPr>
                          <a:xfrm>
                            <a:off x="4604893" y="203073"/>
                            <a:ext cx="45808" cy="206453"/>
                          </a:xfrm>
                          <a:prstGeom prst="rect">
                            <a:avLst/>
                          </a:prstGeom>
                          <a:ln>
                            <a:noFill/>
                          </a:ln>
                        </wps:spPr>
                        <wps:txbx>
                          <w:txbxContent>
                            <w:p w:rsidR="00AB2D7B" w:rsidRDefault="0096592D">
                              <w:r>
                                <w:rPr>
                                  <w:sz w:val="24"/>
                                </w:rPr>
                                <w:t xml:space="preserve"> </w:t>
                              </w:r>
                            </w:p>
                          </w:txbxContent>
                        </wps:txbx>
                        <wps:bodyPr horzOverflow="overflow" vert="horz" lIns="0" tIns="0" rIns="0" bIns="0" rtlCol="0">
                          <a:noAutofit/>
                        </wps:bodyPr>
                      </wps:wsp>
                      <wps:wsp>
                        <wps:cNvPr id="528011" name="Shape 528011"/>
                        <wps:cNvSpPr/>
                        <wps:spPr>
                          <a:xfrm>
                            <a:off x="0" y="370713"/>
                            <a:ext cx="1615694" cy="9144"/>
                          </a:xfrm>
                          <a:custGeom>
                            <a:avLst/>
                            <a:gdLst/>
                            <a:ahLst/>
                            <a:cxnLst/>
                            <a:rect l="0" t="0" r="0" b="0"/>
                            <a:pathLst>
                              <a:path w="1615694" h="9144">
                                <a:moveTo>
                                  <a:pt x="0" y="0"/>
                                </a:moveTo>
                                <a:lnTo>
                                  <a:pt x="1615694" y="0"/>
                                </a:lnTo>
                                <a:lnTo>
                                  <a:pt x="1615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2" name="Shape 528012"/>
                        <wps:cNvSpPr/>
                        <wps:spPr>
                          <a:xfrm>
                            <a:off x="1606550" y="3707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3" name="Shape 528013"/>
                        <wps:cNvSpPr/>
                        <wps:spPr>
                          <a:xfrm>
                            <a:off x="1612646" y="370713"/>
                            <a:ext cx="2195195" cy="9144"/>
                          </a:xfrm>
                          <a:custGeom>
                            <a:avLst/>
                            <a:gdLst/>
                            <a:ahLst/>
                            <a:cxnLst/>
                            <a:rect l="0" t="0" r="0" b="0"/>
                            <a:pathLst>
                              <a:path w="2195195" h="9144">
                                <a:moveTo>
                                  <a:pt x="0" y="0"/>
                                </a:moveTo>
                                <a:lnTo>
                                  <a:pt x="2195195" y="0"/>
                                </a:lnTo>
                                <a:lnTo>
                                  <a:pt x="21951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4" name="Shape 528014"/>
                        <wps:cNvSpPr/>
                        <wps:spPr>
                          <a:xfrm>
                            <a:off x="3798697" y="3707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15" name="Shape 528015"/>
                        <wps:cNvSpPr/>
                        <wps:spPr>
                          <a:xfrm>
                            <a:off x="3804793" y="370713"/>
                            <a:ext cx="1701038" cy="9144"/>
                          </a:xfrm>
                          <a:custGeom>
                            <a:avLst/>
                            <a:gdLst/>
                            <a:ahLst/>
                            <a:cxnLst/>
                            <a:rect l="0" t="0" r="0" b="0"/>
                            <a:pathLst>
                              <a:path w="1701038" h="9144">
                                <a:moveTo>
                                  <a:pt x="0" y="0"/>
                                </a:moveTo>
                                <a:lnTo>
                                  <a:pt x="1701038" y="0"/>
                                </a:lnTo>
                                <a:lnTo>
                                  <a:pt x="1701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 name="Rectangle 2404"/>
                        <wps:cNvSpPr/>
                        <wps:spPr>
                          <a:xfrm>
                            <a:off x="18288" y="393616"/>
                            <a:ext cx="46619" cy="206430"/>
                          </a:xfrm>
                          <a:prstGeom prst="rect">
                            <a:avLst/>
                          </a:prstGeom>
                          <a:ln>
                            <a:noFill/>
                          </a:ln>
                        </wps:spPr>
                        <wps:txbx>
                          <w:txbxContent>
                            <w:p w:rsidR="00AB2D7B" w:rsidRDefault="0096592D">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05" name="Rectangle 2405"/>
                        <wps:cNvSpPr/>
                        <wps:spPr>
                          <a:xfrm>
                            <a:off x="53340" y="382753"/>
                            <a:ext cx="50673" cy="224380"/>
                          </a:xfrm>
                          <a:prstGeom prst="rect">
                            <a:avLst/>
                          </a:prstGeom>
                          <a:ln>
                            <a:noFill/>
                          </a:ln>
                        </wps:spPr>
                        <wps:txbx>
                          <w:txbxContent>
                            <w:p w:rsidR="00AB2D7B" w:rsidRDefault="0096592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06" name="Rectangle 2406"/>
                        <wps:cNvSpPr/>
                        <wps:spPr>
                          <a:xfrm>
                            <a:off x="9144" y="574972"/>
                            <a:ext cx="3721701" cy="206429"/>
                          </a:xfrm>
                          <a:prstGeom prst="rect">
                            <a:avLst/>
                          </a:prstGeom>
                          <a:ln>
                            <a:noFill/>
                          </a:ln>
                        </wps:spPr>
                        <wps:txbx>
                          <w:txbxContent>
                            <w:p w:rsidR="00AB2D7B" w:rsidRDefault="0096592D">
                              <w:r>
                                <w:rPr>
                                  <w:rFonts w:ascii="Times New Roman" w:eastAsia="Times New Roman" w:hAnsi="Times New Roman" w:cs="Times New Roman"/>
                                </w:rPr>
                                <w:t xml:space="preserve">Figure 1. State distribution to be used in analysis  </w:t>
                              </w:r>
                            </w:p>
                          </w:txbxContent>
                        </wps:txbx>
                        <wps:bodyPr horzOverflow="overflow" vert="horz" lIns="0" tIns="0" rIns="0" bIns="0" rtlCol="0">
                          <a:noAutofit/>
                        </wps:bodyPr>
                      </wps:wsp>
                      <wps:wsp>
                        <wps:cNvPr id="2407" name="Rectangle 2407"/>
                        <wps:cNvSpPr/>
                        <wps:spPr>
                          <a:xfrm>
                            <a:off x="2807843" y="564108"/>
                            <a:ext cx="50673" cy="224380"/>
                          </a:xfrm>
                          <a:prstGeom prst="rect">
                            <a:avLst/>
                          </a:prstGeom>
                          <a:ln>
                            <a:noFill/>
                          </a:ln>
                        </wps:spPr>
                        <wps:txbx>
                          <w:txbxContent>
                            <w:p w:rsidR="00AB2D7B" w:rsidRDefault="0096592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08" name="Rectangle 2408"/>
                        <wps:cNvSpPr/>
                        <wps:spPr>
                          <a:xfrm>
                            <a:off x="4432681" y="3172122"/>
                            <a:ext cx="46619" cy="206430"/>
                          </a:xfrm>
                          <a:prstGeom prst="rect">
                            <a:avLst/>
                          </a:prstGeom>
                          <a:ln>
                            <a:noFill/>
                          </a:ln>
                        </wps:spPr>
                        <wps:txbx>
                          <w:txbxContent>
                            <w:p w:rsidR="00AB2D7B" w:rsidRDefault="0096592D">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09" name="Rectangle 2409"/>
                        <wps:cNvSpPr/>
                        <wps:spPr>
                          <a:xfrm>
                            <a:off x="4467733" y="3161259"/>
                            <a:ext cx="50673" cy="224380"/>
                          </a:xfrm>
                          <a:prstGeom prst="rect">
                            <a:avLst/>
                          </a:prstGeom>
                          <a:ln>
                            <a:noFill/>
                          </a:ln>
                        </wps:spPr>
                        <wps:txbx>
                          <w:txbxContent>
                            <w:p w:rsidR="00AB2D7B" w:rsidRDefault="0096592D">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451" name="Picture 2451"/>
                          <pic:cNvPicPr/>
                        </pic:nvPicPr>
                        <pic:blipFill>
                          <a:blip r:embed="rId8"/>
                          <a:stretch>
                            <a:fillRect/>
                          </a:stretch>
                        </pic:blipFill>
                        <pic:spPr>
                          <a:xfrm>
                            <a:off x="442150" y="734695"/>
                            <a:ext cx="3990975" cy="2561590"/>
                          </a:xfrm>
                          <a:prstGeom prst="rect">
                            <a:avLst/>
                          </a:prstGeom>
                        </pic:spPr>
                      </pic:pic>
                    </wpg:wgp>
                  </a:graphicData>
                </a:graphic>
              </wp:inline>
            </w:drawing>
          </mc:Choice>
          <mc:Fallback>
            <w:pict>
              <v:group id="Group 388628" o:spid="_x0000_s1026" style="width:433.55pt;height:262.2pt;mso-position-horizontal-relative:char;mso-position-vertical-relative:line" coordsize="55058,332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">
                <v:rect id="Rectangle 2387" o:spid="_x0000_s1027" style="position:absolute;left:807;top:91;width:56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rsidR="00AB2D7B" w:rsidRDefault="0096592D">
                        <w:r>
                          <w:t xml:space="preserve">Florida </w:t>
                        </w:r>
                      </w:p>
                    </w:txbxContent>
                  </v:textbox>
                </v:rect>
                <v:rect id="Rectangle 2388" o:spid="_x0000_s1028" style="position:absolute;left:50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rsidR="00AB2D7B" w:rsidRDefault="0096592D">
                        <w:r>
                          <w:rPr>
                            <w:sz w:val="24"/>
                          </w:rPr>
                          <w:t xml:space="preserve"> </w:t>
                        </w:r>
                      </w:p>
                    </w:txbxContent>
                  </v:textbox>
                </v:rect>
                <v:rect id="Rectangle 2389" o:spid="_x0000_s1029" style="position:absolute;left:16156;top:91;width:4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rsidR="00AB2D7B" w:rsidRDefault="0096592D">
                        <w:r>
                          <w:t xml:space="preserve">South </w:t>
                        </w:r>
                      </w:p>
                    </w:txbxContent>
                  </v:textbox>
                </v:rect>
                <v:rect id="Rectangle 2390" o:spid="_x0000_s1030" style="position:absolute;left:1978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rsidR="00AB2D7B" w:rsidRDefault="0096592D">
                        <w:r>
                          <w:rPr>
                            <w:sz w:val="24"/>
                          </w:rPr>
                          <w:t xml:space="preserve"> </w:t>
                        </w:r>
                      </w:p>
                    </w:txbxContent>
                  </v:textbox>
                </v:rect>
                <v:rect id="Rectangle 2391" o:spid="_x0000_s1031" style="position:absolute;left:38017;top:91;width:10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rsidR="00AB2D7B" w:rsidRDefault="0096592D">
                        <w:r>
                          <w:t xml:space="preserve">No Expansion </w:t>
                        </w:r>
                      </w:p>
                    </w:txbxContent>
                  </v:textbox>
                </v:rect>
                <v:rect id="Rectangle 2392" o:spid="_x0000_s1032" style="position:absolute;left:46048;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rsidR="00AB2D7B" w:rsidRDefault="0096592D">
                        <w:r>
                          <w:rPr>
                            <w:sz w:val="24"/>
                          </w:rPr>
                          <w:t xml:space="preserve"> </w:t>
                        </w:r>
                      </w:p>
                    </w:txbxContent>
                  </v:textbox>
                </v:rect>
                <v:rect id="Rectangle 2393" o:spid="_x0000_s1033" style="position:absolute;left:807;top:2122;width:11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0UxQAAAN0AAAAPAAAAZHJzL2Rvd25yZXYueG1sRI9Bi8Iw&#10;FITvgv8hPGFvmqog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ATPL0UxQAAAN0AAAAP&#10;AAAAAAAAAAAAAAAAAAcCAABkcnMvZG93bnJldi54bWxQSwUGAAAAAAMAAwC3AAAA+QIAAAAA&#10;" filled="f" stroked="f">
                  <v:textbox inset="0,0,0,0">
                    <w:txbxContent>
                      <w:p w:rsidR="00AB2D7B" w:rsidRDefault="0096592D">
                        <w:r>
                          <w:t xml:space="preserve">North Carolina </w:t>
                        </w:r>
                      </w:p>
                    </w:txbxContent>
                  </v:textbox>
                </v:rect>
                <v:rect id="Rectangle 2394" o:spid="_x0000_s1034" style="position:absolute;left:9451;top:20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rsidR="00AB2D7B" w:rsidRDefault="0096592D">
                        <w:r>
                          <w:rPr>
                            <w:sz w:val="24"/>
                          </w:rPr>
                          <w:t xml:space="preserve"> </w:t>
                        </w:r>
                      </w:p>
                    </w:txbxContent>
                  </v:textbox>
                </v:rect>
                <v:rect id="Rectangle 2395" o:spid="_x0000_s1035" style="position:absolute;left:16156;top:2122;width:4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rsidR="00AB2D7B" w:rsidRDefault="0096592D">
                        <w:r>
                          <w:t xml:space="preserve">South </w:t>
                        </w:r>
                      </w:p>
                    </w:txbxContent>
                  </v:textbox>
                </v:rect>
                <v:rect id="Rectangle 2396" o:spid="_x0000_s1036" style="position:absolute;left:19787;top:20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M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ADSx6MxQAAAN0AAAAP&#10;AAAAAAAAAAAAAAAAAAcCAABkcnMvZG93bnJldi54bWxQSwUGAAAAAAMAAwC3AAAA+QIAAAAA&#10;" filled="f" stroked="f">
                  <v:textbox inset="0,0,0,0">
                    <w:txbxContent>
                      <w:p w:rsidR="00AB2D7B" w:rsidRDefault="0096592D">
                        <w:r>
                          <w:rPr>
                            <w:sz w:val="24"/>
                          </w:rPr>
                          <w:t xml:space="preserve"> </w:t>
                        </w:r>
                      </w:p>
                    </w:txbxContent>
                  </v:textbox>
                </v:rect>
                <v:rect id="Rectangle 2397" o:spid="_x0000_s1037" style="position:absolute;left:38017;top:2122;width:106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7sXxgAAAN0AAAAPAAAAZHJzL2Rvd25yZXYueG1sRI9Ba8JA&#10;FITvgv9heQVvuqlC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bAe7F8YAAADdAAAA&#10;DwAAAAAAAAAAAAAAAAAHAgAAZHJzL2Rvd25yZXYueG1sUEsFBgAAAAADAAMAtwAAAPoCAAAAAA==&#10;" filled="f" stroked="f">
                  <v:textbox inset="0,0,0,0">
                    <w:txbxContent>
                      <w:p w:rsidR="00AB2D7B" w:rsidRDefault="0096592D">
                        <w:r>
                          <w:t xml:space="preserve">No Expansion </w:t>
                        </w:r>
                      </w:p>
                    </w:txbxContent>
                  </v:textbox>
                </v:rect>
                <v:rect id="Rectangle 2398" o:spid="_x0000_s1038" style="position:absolute;left:46048;top:2030;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rsidR="00AB2D7B" w:rsidRDefault="0096592D">
                        <w:r>
                          <w:rPr>
                            <w:sz w:val="24"/>
                          </w:rPr>
                          <w:t xml:space="preserve"> </w:t>
                        </w:r>
                      </w:p>
                    </w:txbxContent>
                  </v:textbox>
                </v:rect>
                <v:shape id="Shape 528011" o:spid="_x0000_s1039" style="position:absolute;top:3707;width:16156;height:91;visibility:visible;mso-wrap-style:square;v-text-anchor:top" coordsize="16156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" path="m,l1615694,r,9144l,9144,,e" fillcolor="black" stroked="f" strokeweight="0">
                  <v:stroke miterlimit="83231f" joinstyle="miter"/>
                  <v:path arrowok="t" textboxrect="0,0,1615694,9144"/>
                </v:shape>
                <v:shape id="Shape 528012" o:spid="_x0000_s1040" style="position:absolute;left:16065;top:37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" path="m,l9144,r,9144l,9144,,e" fillcolor="black" stroked="f" strokeweight="0">
                  <v:stroke miterlimit="83231f" joinstyle="miter"/>
                  <v:path arrowok="t" textboxrect="0,0,9144,9144"/>
                </v:shape>
                <v:shape id="Shape 528013" o:spid="_x0000_s1041" style="position:absolute;left:16126;top:3707;width:21952;height:91;visibility:visible;mso-wrap-style:square;v-text-anchor:top" coordsize="21951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" path="m,l2195195,r,9144l,9144,,e" fillcolor="black" stroked="f" strokeweight="0">
                  <v:stroke miterlimit="83231f" joinstyle="miter"/>
                  <v:path arrowok="t" textboxrect="0,0,2195195,9144"/>
                </v:shape>
                <v:shape id="Shape 528014" o:spid="_x0000_s1042" style="position:absolute;left:37986;top:370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" path="m,l9144,r,9144l,9144,,e" fillcolor="black" stroked="f" strokeweight="0">
                  <v:stroke miterlimit="83231f" joinstyle="miter"/>
                  <v:path arrowok="t" textboxrect="0,0,9144,9144"/>
                </v:shape>
                <v:shape id="Shape 528015" o:spid="_x0000_s1043" style="position:absolute;left:38047;top:3707;width:17011;height:91;visibility:visible;mso-wrap-style:square;v-text-anchor:top" coordsize="17010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" path="m,l1701038,r,9144l,9144,,e" fillcolor="black" stroked="f" strokeweight="0">
                  <v:stroke miterlimit="83231f" joinstyle="miter"/>
                  <v:path arrowok="t" textboxrect="0,0,1701038,9144"/>
                </v:shape>
                <v:rect id="Rectangle 2404" o:spid="_x0000_s1044" style="position:absolute;left:182;top:393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rsidR="00AB2D7B" w:rsidRDefault="0096592D">
                        <w:r>
                          <w:rPr>
                            <w:rFonts w:ascii="Times New Roman" w:eastAsia="Times New Roman" w:hAnsi="Times New Roman" w:cs="Times New Roman"/>
                          </w:rPr>
                          <w:t xml:space="preserve"> </w:t>
                        </w:r>
                      </w:p>
                    </w:txbxContent>
                  </v:textbox>
                </v:rect>
                <v:rect id="Rectangle 2405" o:spid="_x0000_s1045" style="position:absolute;left:533;top:38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rsidR="00AB2D7B" w:rsidRDefault="0096592D">
                        <w:r>
                          <w:rPr>
                            <w:rFonts w:ascii="Times New Roman" w:eastAsia="Times New Roman" w:hAnsi="Times New Roman" w:cs="Times New Roman"/>
                            <w:sz w:val="24"/>
                          </w:rPr>
                          <w:t xml:space="preserve"> </w:t>
                        </w:r>
                      </w:p>
                    </w:txbxContent>
                  </v:textbox>
                </v:rect>
                <v:rect id="Rectangle 2406" o:spid="_x0000_s1046" style="position:absolute;left:91;top:5749;width:372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rsidR="00AB2D7B" w:rsidRDefault="0096592D">
                        <w:r>
                          <w:rPr>
                            <w:rFonts w:ascii="Times New Roman" w:eastAsia="Times New Roman" w:hAnsi="Times New Roman" w:cs="Times New Roman"/>
                          </w:rPr>
                          <w:t xml:space="preserve">Figure 1. State distribution to be used in analysis  </w:t>
                        </w:r>
                      </w:p>
                    </w:txbxContent>
                  </v:textbox>
                </v:rect>
                <v:rect id="Rectangle 2407" o:spid="_x0000_s1047" style="position:absolute;left:28078;top:564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rsidR="00AB2D7B" w:rsidRDefault="0096592D">
                        <w:r>
                          <w:rPr>
                            <w:rFonts w:ascii="Times New Roman" w:eastAsia="Times New Roman" w:hAnsi="Times New Roman" w:cs="Times New Roman"/>
                            <w:sz w:val="24"/>
                          </w:rPr>
                          <w:t xml:space="preserve"> </w:t>
                        </w:r>
                      </w:p>
                    </w:txbxContent>
                  </v:textbox>
                </v:rect>
                <v:rect id="Rectangle 2408" o:spid="_x0000_s1048" style="position:absolute;left:44326;top:3172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rsidR="00AB2D7B" w:rsidRDefault="0096592D">
                        <w:r>
                          <w:rPr>
                            <w:rFonts w:ascii="Times New Roman" w:eastAsia="Times New Roman" w:hAnsi="Times New Roman" w:cs="Times New Roman"/>
                          </w:rPr>
                          <w:t xml:space="preserve"> </w:t>
                        </w:r>
                      </w:p>
                    </w:txbxContent>
                  </v:textbox>
                </v:rect>
                <v:rect id="Rectangle 2409" o:spid="_x0000_s1049" style="position:absolute;left:44677;top:316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rsidR="00AB2D7B" w:rsidRDefault="0096592D">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51" o:spid="_x0000_s1050" type="#_x0000_t75" style="position:absolute;left:4421;top:7346;width:39910;height:25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">
                  <v:imagedata r:id="rId9" o:title=""/>
                </v:shape>
                <w10:anchorlock/>
              </v:group>
            </w:pict>
          </mc:Fallback>
        </mc:AlternateConten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Patients with diabetes will be identified by the presence of a diabetes-specific ICD-9 or ICD-10 code. Variables for age, race/ethnicity, geographic region, urban/rural location, and insurance type are each included in the SID, SED, NIS, and NEDD.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1090" w:right="846" w:hanging="10"/>
      </w:pPr>
      <w:r>
        <w:rPr>
          <w:rFonts w:ascii="Times New Roman" w:eastAsia="Times New Roman" w:hAnsi="Times New Roman" w:cs="Times New Roman"/>
        </w:rPr>
        <w:t xml:space="preserve">MEPS: Large scale survey of families and individuals, their medical providers (doctors, hospitals pharmacies, etc.) and employers across the United States. </w:t>
      </w:r>
      <w:r>
        <w:rPr>
          <w:rFonts w:ascii="Times New Roman" w:eastAsia="Times New Roman" w:hAnsi="Times New Roman" w:cs="Times New Roman"/>
          <w:sz w:val="24"/>
        </w:rPr>
        <w:t xml:space="preserve"> </w:t>
      </w:r>
    </w:p>
    <w:p w:rsidR="00AB2D7B" w:rsidRDefault="0096592D">
      <w:pPr>
        <w:spacing w:after="0"/>
        <w:ind w:left="1071"/>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90" w:line="247" w:lineRule="auto"/>
        <w:ind w:left="365" w:right="846" w:hanging="10"/>
      </w:pPr>
      <w:r>
        <w:rPr>
          <w:rFonts w:ascii="Times New Roman" w:eastAsia="Times New Roman" w:hAnsi="Times New Roman" w:cs="Times New Roman"/>
        </w:rPr>
        <w:t xml:space="preserve">In addition, annually, the AHRQ recruits a nationally-representative sample of households and collects data regarding their health expenditures, payment sources, and healthcare use in the Medical Expenditure Panel Survey (MEPS). The data include use of health services, cost of health services, frequency of service use, sociodemographic characteristics, and insurance coverage. The MEPS also has a restricted access component that involves data collection from physicians and health systems about prescriptions, as well as a component </w:t>
      </w:r>
      <w:r>
        <w:rPr>
          <w:rFonts w:ascii="Times New Roman" w:eastAsia="Times New Roman" w:hAnsi="Times New Roman" w:cs="Times New Roman"/>
        </w:rPr>
        <w:lastRenderedPageBreak/>
        <w:t xml:space="preserve">from pharmacies. The work conducted with the MEPS data will be exploratory in nature, but will develop the platform for a variety of other questions of importance regarding disparities in diabetes care nationally.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pStyle w:val="Heading2"/>
        <w:spacing w:after="10"/>
        <w:ind w:left="345"/>
      </w:pPr>
      <w:bookmarkStart w:id="36" w:name="_Toc522670"/>
      <w:r>
        <w:t xml:space="preserve">3.2   Study Population </w:t>
      </w:r>
      <w:bookmarkEnd w:id="36"/>
    </w:p>
    <w:p w:rsidR="00AB2D7B" w:rsidRDefault="0096592D">
      <w:pPr>
        <w:spacing w:after="6" w:line="247" w:lineRule="auto"/>
        <w:ind w:left="365" w:right="846" w:hanging="10"/>
      </w:pPr>
      <w:r>
        <w:rPr>
          <w:rFonts w:ascii="Times New Roman" w:eastAsia="Times New Roman" w:hAnsi="Times New Roman" w:cs="Times New Roman"/>
        </w:rPr>
        <w:t xml:space="preserve">Aims 1 and 2: U.S. non-institutionalized population aged 18+, diagnosed with diabetes as indicated by presence of a diabetes-specific ICD-9 or ICD-10 codes which visited hospital inpatient and emergency department settings from years 2005-2016.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Aim 3: U.S. non-institutionalized population aged 18+, diagnosed with diabetes as indicated by presence of a diabetes-specific ICD-9 or ICD-10 codes, presence of self-reported diabetes, or prescription of 1+ diabetes medication in past 2 years.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2"/>
        <w:spacing w:after="0"/>
        <w:ind w:left="345" w:right="7968"/>
      </w:pPr>
      <w:bookmarkStart w:id="37" w:name="_Toc522671"/>
      <w:r>
        <w:t xml:space="preserve">3.3   Inclusion Criteria  </w:t>
      </w:r>
      <w:bookmarkEnd w:id="37"/>
    </w:p>
    <w:p w:rsidR="00AB2D7B" w:rsidRDefault="0096592D">
      <w:pPr>
        <w:spacing w:after="0" w:line="249" w:lineRule="auto"/>
        <w:ind w:left="345" w:right="7968" w:firstLine="4"/>
      </w:pPr>
      <w:r>
        <w:rPr>
          <w:rFonts w:ascii="Times New Roman" w:eastAsia="Times New Roman" w:hAnsi="Times New Roman" w:cs="Times New Roman"/>
        </w:rPr>
        <w:t xml:space="preserve">Aim 1: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ICD-9 codes indicative of diabetes disease state (Appendix 1)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ICD-10 indicative of diabetes disease state (Appendix 1) </w:t>
      </w:r>
      <w:r>
        <w:rPr>
          <w:noProof/>
        </w:rPr>
        <w:drawing>
          <wp:inline distT="0" distB="0" distL="0" distR="0">
            <wp:extent cx="219456" cy="155448"/>
            <wp:effectExtent l="0" t="0" r="0" b="0"/>
            <wp:docPr id="2560" name="Picture 2560"/>
            <wp:cNvGraphicFramePr/>
            <a:graphic xmlns:a="http://schemas.openxmlformats.org/drawingml/2006/main">
              <a:graphicData uri="http://schemas.openxmlformats.org/drawingml/2006/picture">
                <pic:pic xmlns:pic="http://schemas.openxmlformats.org/drawingml/2006/picture">
                  <pic:nvPicPr>
                    <pic:cNvPr id="2560" name="Picture 2560"/>
                    <pic:cNvPicPr/>
                  </pic:nvPicPr>
                  <pic:blipFill>
                    <a:blip r:embed="rId10"/>
                    <a:stretch>
                      <a:fillRect/>
                    </a:stretch>
                  </pic:blipFill>
                  <pic:spPr>
                    <a:xfrm>
                      <a:off x="0" y="0"/>
                      <a:ext cx="219456" cy="155448"/>
                    </a:xfrm>
                    <a:prstGeom prst="rect">
                      <a:avLst/>
                    </a:prstGeom>
                  </pic:spPr>
                </pic:pic>
              </a:graphicData>
            </a:graphic>
          </wp:inline>
        </w:drawing>
      </w:r>
      <w:r>
        <w:rPr>
          <w:rFonts w:ascii="Times New Roman" w:eastAsia="Times New Roman" w:hAnsi="Times New Roman" w:cs="Times New Roman"/>
        </w:rPr>
        <w:t xml:space="preserve">  Patient is age 18+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Aim 2: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ICD-9 codes indicative of diabetes disease state (Appendix 1)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ICD-10 codes indicative of diabetes disease state (Appendix 1) </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Patient is age 18+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Observation has presence of ICD-9 codes indicative of a potentially preventable hospitalization (Appendix 2)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Aim 3: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Patient has indicated presence of self-reported diabetes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Patient has been diagnosed 1+ diabetes medication in past two years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4" w:line="239" w:lineRule="auto"/>
        <w:ind w:right="846" w:hanging="360"/>
      </w:pPr>
      <w:r>
        <w:rPr>
          <w:rFonts w:ascii="Times New Roman" w:eastAsia="Times New Roman" w:hAnsi="Times New Roman" w:cs="Times New Roman"/>
        </w:rPr>
        <w:t xml:space="preserve">Patient inpatient, outpatient, or emergency department visit has presence of ICD-9 codes indicative of diabetes disease state (Appendix 1)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Or </w:t>
      </w:r>
      <w:r>
        <w:rPr>
          <w:rFonts w:ascii="Times New Roman" w:eastAsia="Times New Roman" w:hAnsi="Times New Roman" w:cs="Times New Roman"/>
          <w:sz w:val="24"/>
        </w:rPr>
        <w:t xml:space="preserve"> </w:t>
      </w:r>
    </w:p>
    <w:p w:rsidR="00AB2D7B" w:rsidRDefault="0096592D">
      <w:pPr>
        <w:numPr>
          <w:ilvl w:val="0"/>
          <w:numId w:val="1"/>
        </w:numPr>
        <w:spacing w:after="6" w:line="247" w:lineRule="auto"/>
        <w:ind w:right="846" w:hanging="360"/>
      </w:pPr>
      <w:r>
        <w:rPr>
          <w:rFonts w:ascii="Times New Roman" w:eastAsia="Times New Roman" w:hAnsi="Times New Roman" w:cs="Times New Roman"/>
        </w:rPr>
        <w:t xml:space="preserve">Patient inpatient, outpatient, or emergency department visit has presence of ICD-10 codes indicative of diabetes disease state (Appendix 1) </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Patient is age 18+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pStyle w:val="Heading2"/>
        <w:spacing w:after="5"/>
        <w:ind w:left="355" w:right="7701" w:hanging="10"/>
      </w:pPr>
      <w:bookmarkStart w:id="38" w:name="_Toc522672"/>
      <w:r>
        <w:t xml:space="preserve">3.4   Exclusion Criteria </w:t>
      </w:r>
      <w:bookmarkEnd w:id="38"/>
    </w:p>
    <w:p w:rsidR="00AB2D7B" w:rsidRDefault="0096592D">
      <w:pPr>
        <w:spacing w:after="5" w:line="249" w:lineRule="auto"/>
        <w:ind w:left="355" w:right="7701" w:hanging="10"/>
      </w:pPr>
      <w:r>
        <w:rPr>
          <w:rFonts w:ascii="Times New Roman" w:eastAsia="Times New Roman" w:hAnsi="Times New Roman" w:cs="Times New Roman"/>
          <w:sz w:val="24"/>
        </w:rPr>
        <w:t xml:space="preserve">Patient is &lt;18 years old.   </w:t>
      </w:r>
    </w:p>
    <w:p w:rsidR="00AB2D7B" w:rsidRDefault="0096592D">
      <w:pPr>
        <w:spacing w:after="93"/>
        <w:ind w:left="360"/>
      </w:pPr>
      <w:r>
        <w:rPr>
          <w:rFonts w:ascii="Times New Roman" w:eastAsia="Times New Roman" w:hAnsi="Times New Roman" w:cs="Times New Roman"/>
          <w:sz w:val="24"/>
        </w:rPr>
        <w:t xml:space="preserve">  </w:t>
      </w:r>
    </w:p>
    <w:p w:rsidR="00AB2D7B" w:rsidRDefault="0096592D">
      <w:pPr>
        <w:pStyle w:val="Heading2"/>
        <w:spacing w:after="10"/>
        <w:ind w:left="345"/>
      </w:pPr>
      <w:bookmarkStart w:id="39" w:name="_Toc522673"/>
      <w:r>
        <w:t xml:space="preserve">3.5   Stratification </w:t>
      </w:r>
      <w:r>
        <w:rPr>
          <w:color w:val="FF0000"/>
        </w:rPr>
        <w:t xml:space="preserve"> </w:t>
      </w:r>
      <w:r>
        <w:t xml:space="preserve"> </w:t>
      </w:r>
      <w:bookmarkEnd w:id="39"/>
    </w:p>
    <w:p w:rsidR="00AB2D7B" w:rsidRDefault="0096592D">
      <w:pPr>
        <w:spacing w:after="6" w:line="247" w:lineRule="auto"/>
        <w:ind w:left="365" w:right="846" w:hanging="10"/>
      </w:pPr>
      <w:r>
        <w:rPr>
          <w:rFonts w:ascii="Times New Roman" w:eastAsia="Times New Roman" w:hAnsi="Times New Roman" w:cs="Times New Roman"/>
        </w:rPr>
        <w:t xml:space="preserve">Stratified according to the following factors: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Age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Race/ethnic group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lastRenderedPageBreak/>
        <w:t xml:space="preserve">Sex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Health Insurance Coverage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Geographic Region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Urban/Rural designation </w:t>
      </w:r>
      <w:r>
        <w:rPr>
          <w:rFonts w:ascii="Times New Roman" w:eastAsia="Times New Roman" w:hAnsi="Times New Roman" w:cs="Times New Roman"/>
          <w:sz w:val="24"/>
        </w:rPr>
        <w:t xml:space="preserve"> </w:t>
      </w:r>
    </w:p>
    <w:p w:rsidR="00AB2D7B" w:rsidRDefault="0096592D">
      <w:pPr>
        <w:numPr>
          <w:ilvl w:val="0"/>
          <w:numId w:val="2"/>
        </w:numPr>
        <w:spacing w:after="6" w:line="247" w:lineRule="auto"/>
        <w:ind w:right="846" w:hanging="350"/>
      </w:pPr>
      <w:r>
        <w:rPr>
          <w:rFonts w:ascii="Times New Roman" w:eastAsia="Times New Roman" w:hAnsi="Times New Roman" w:cs="Times New Roman"/>
        </w:rPr>
        <w:t xml:space="preserve">Presence of comorbidities  </w:t>
      </w:r>
      <w:r>
        <w:rPr>
          <w:rFonts w:ascii="Times New Roman" w:eastAsia="Times New Roman" w:hAnsi="Times New Roman" w:cs="Times New Roman"/>
          <w:sz w:val="24"/>
        </w:rPr>
        <w:t xml:space="preserve"> </w:t>
      </w:r>
    </w:p>
    <w:p w:rsidR="00AB2D7B" w:rsidRDefault="0096592D">
      <w:pPr>
        <w:pStyle w:val="Heading1"/>
        <w:ind w:left="355" w:right="315"/>
      </w:pPr>
      <w:bookmarkStart w:id="40" w:name="_Toc522674"/>
      <w:r>
        <w:t xml:space="preserve">4   Variables and Epidemiological Measurements </w:t>
      </w:r>
      <w:bookmarkEnd w:id="40"/>
    </w:p>
    <w:p w:rsidR="00AB2D7B" w:rsidRDefault="0096592D">
      <w:pPr>
        <w:pStyle w:val="Heading4"/>
        <w:ind w:left="345"/>
      </w:pPr>
      <w:r>
        <w:t xml:space="preserve">4.1   Variables </w:t>
      </w:r>
    </w:p>
    <w:p w:rsidR="00AB2D7B" w:rsidRDefault="0096592D">
      <w:pPr>
        <w:spacing w:after="6" w:line="247" w:lineRule="auto"/>
        <w:ind w:left="365" w:right="1049" w:hanging="10"/>
      </w:pPr>
      <w:r>
        <w:rPr>
          <w:rFonts w:ascii="Times New Roman" w:eastAsia="Times New Roman" w:hAnsi="Times New Roman" w:cs="Times New Roman"/>
        </w:rPr>
        <w:t>All variables are gathered from cross-sectional snapshots from 2008-2016. No follow up or pre-index period is defined as there is no longitudinal aspect of this study. Variables for analysis are listed below, with relevant information supplied by the AHRQ’s documentation for data elements. Each variable will be used for the purpose of quantitative descriptive analyses. We will start by taking the sum total of all-cause health care use and outcomes. From there, we will have to try to disaggregate the health care use that was “diabetes-related” based on the billing claim</w:t>
      </w:r>
      <w:r>
        <w:rPr>
          <w:rFonts w:ascii="Times New Roman" w:eastAsia="Times New Roman" w:hAnsi="Times New Roman" w:cs="Times New Roman"/>
          <w:sz w:val="23"/>
        </w:rPr>
        <w:t xml:space="preserve">.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tbl>
      <w:tblPr>
        <w:tblStyle w:val="TableGrid"/>
        <w:tblW w:w="8872" w:type="dxa"/>
        <w:tblInd w:w="451" w:type="dxa"/>
        <w:tblCellMar>
          <w:top w:w="108" w:type="dxa"/>
          <w:left w:w="10" w:type="dxa"/>
          <w:right w:w="115" w:type="dxa"/>
        </w:tblCellMar>
        <w:tblLook w:val="04A0" w:firstRow="1" w:lastRow="0" w:firstColumn="1" w:lastColumn="0" w:noHBand="0" w:noVBand="1"/>
      </w:tblPr>
      <w:tblGrid>
        <w:gridCol w:w="2182"/>
        <w:gridCol w:w="5452"/>
        <w:gridCol w:w="1238"/>
      </w:tblGrid>
      <w:tr w:rsidR="00AB2D7B">
        <w:trPr>
          <w:trHeight w:val="415"/>
        </w:trPr>
        <w:tc>
          <w:tcPr>
            <w:tcW w:w="2182" w:type="dxa"/>
            <w:tcBorders>
              <w:top w:val="single" w:sz="8" w:space="0" w:color="000000"/>
              <w:left w:val="single" w:sz="8" w:space="0" w:color="000000"/>
              <w:bottom w:val="single" w:sz="8" w:space="0" w:color="000000"/>
              <w:right w:val="single" w:sz="8" w:space="0" w:color="000000"/>
            </w:tcBorders>
          </w:tcPr>
          <w:p w:rsidR="00AB2D7B" w:rsidRDefault="0096592D">
            <w:r>
              <w:rPr>
                <w:sz w:val="20"/>
              </w:rPr>
              <w:t xml:space="preserve">Variable </w:t>
            </w:r>
            <w:r>
              <w:rPr>
                <w:sz w:val="24"/>
              </w:rPr>
              <w:t xml:space="preserve"> </w:t>
            </w:r>
          </w:p>
        </w:tc>
        <w:tc>
          <w:tcPr>
            <w:tcW w:w="5452" w:type="dxa"/>
            <w:tcBorders>
              <w:top w:val="single" w:sz="8" w:space="0" w:color="000000"/>
              <w:left w:val="single" w:sz="8" w:space="0" w:color="000000"/>
              <w:bottom w:val="single" w:sz="8" w:space="0" w:color="000000"/>
              <w:right w:val="single" w:sz="8" w:space="0" w:color="000000"/>
            </w:tcBorders>
          </w:tcPr>
          <w:p w:rsidR="00AB2D7B" w:rsidRDefault="0096592D">
            <w:pPr>
              <w:ind w:left="2"/>
            </w:pPr>
            <w:r>
              <w:rPr>
                <w:sz w:val="20"/>
              </w:rPr>
              <w:t xml:space="preserve">Definition </w:t>
            </w:r>
            <w:r>
              <w:rPr>
                <w:sz w:val="24"/>
              </w:rPr>
              <w:t xml:space="preserve"> </w:t>
            </w:r>
          </w:p>
        </w:tc>
        <w:tc>
          <w:tcPr>
            <w:tcW w:w="1238" w:type="dxa"/>
            <w:tcBorders>
              <w:top w:val="single" w:sz="8" w:space="0" w:color="000000"/>
              <w:left w:val="single" w:sz="8" w:space="0" w:color="000000"/>
              <w:bottom w:val="single" w:sz="8" w:space="0" w:color="000000"/>
              <w:right w:val="single" w:sz="8" w:space="0" w:color="000000"/>
            </w:tcBorders>
          </w:tcPr>
          <w:p w:rsidR="00AB2D7B" w:rsidRDefault="0096592D">
            <w:r>
              <w:rPr>
                <w:sz w:val="20"/>
              </w:rPr>
              <w:t xml:space="preserve">Unit </w:t>
            </w:r>
            <w:r>
              <w:rPr>
                <w:sz w:val="24"/>
              </w:rPr>
              <w:t xml:space="preserve"> </w:t>
            </w:r>
          </w:p>
        </w:tc>
      </w:tr>
    </w:tbl>
    <w:p w:rsidR="00AB2D7B" w:rsidRDefault="0096592D">
      <w:pPr>
        <w:spacing w:after="0"/>
        <w:ind w:left="360"/>
      </w:pPr>
      <w:r>
        <w:rPr>
          <w:rFonts w:ascii="Times New Roman" w:eastAsia="Times New Roman" w:hAnsi="Times New Roman" w:cs="Times New Roman"/>
          <w:sz w:val="24"/>
        </w:rPr>
        <w:t xml:space="preserve"> </w:t>
      </w:r>
    </w:p>
    <w:tbl>
      <w:tblPr>
        <w:tblStyle w:val="TableGrid"/>
        <w:tblW w:w="8872" w:type="dxa"/>
        <w:tblInd w:w="451" w:type="dxa"/>
        <w:tblCellMar>
          <w:top w:w="103" w:type="dxa"/>
          <w:left w:w="10" w:type="dxa"/>
          <w:right w:w="115" w:type="dxa"/>
        </w:tblCellMar>
        <w:tblLook w:val="04A0" w:firstRow="1" w:lastRow="0" w:firstColumn="1" w:lastColumn="0" w:noHBand="0" w:noVBand="1"/>
      </w:tblPr>
      <w:tblGrid>
        <w:gridCol w:w="1995"/>
        <w:gridCol w:w="5036"/>
        <w:gridCol w:w="1841"/>
      </w:tblGrid>
      <w:tr w:rsidR="00AB2D7B">
        <w:trPr>
          <w:trHeight w:val="3819"/>
        </w:trPr>
        <w:tc>
          <w:tcPr>
            <w:tcW w:w="1995" w:type="dxa"/>
            <w:vMerge w:val="restart"/>
            <w:tcBorders>
              <w:top w:val="single" w:sz="8" w:space="0" w:color="000000"/>
              <w:left w:val="single" w:sz="8" w:space="0" w:color="000000"/>
              <w:bottom w:val="single" w:sz="8" w:space="0" w:color="000000"/>
              <w:right w:val="single" w:sz="8" w:space="0" w:color="000000"/>
            </w:tcBorders>
          </w:tcPr>
          <w:p w:rsidR="00AB2D7B" w:rsidRDefault="0096592D">
            <w:r>
              <w:rPr>
                <w:sz w:val="20"/>
              </w:rPr>
              <w:t xml:space="preserve">Age  </w:t>
            </w:r>
            <w:r>
              <w:rPr>
                <w:sz w:val="24"/>
              </w:rPr>
              <w:t xml:space="preserve"> </w:t>
            </w:r>
          </w:p>
        </w:tc>
        <w:tc>
          <w:tcPr>
            <w:tcW w:w="5036" w:type="dxa"/>
            <w:tcBorders>
              <w:top w:val="single" w:sz="8" w:space="0" w:color="000000"/>
              <w:left w:val="single" w:sz="8" w:space="0" w:color="000000"/>
              <w:bottom w:val="single" w:sz="4" w:space="0" w:color="000000"/>
              <w:right w:val="single" w:sz="8" w:space="0" w:color="000000"/>
            </w:tcBorders>
          </w:tcPr>
          <w:p w:rsidR="00AB2D7B" w:rsidRDefault="0096592D">
            <w:r>
              <w:rPr>
                <w:sz w:val="20"/>
              </w:rPr>
              <w:t xml:space="preserve">NIS/NEDD/SID/SEDD  </w:t>
            </w:r>
            <w:r>
              <w:rPr>
                <w:sz w:val="24"/>
              </w:rPr>
              <w:t xml:space="preserve"> </w:t>
            </w:r>
          </w:p>
          <w:p w:rsidR="00AB2D7B" w:rsidRDefault="0096592D">
            <w:r>
              <w:rPr>
                <w:sz w:val="20"/>
              </w:rPr>
              <w:t xml:space="preserve">AGE </w:t>
            </w:r>
            <w:r>
              <w:rPr>
                <w:sz w:val="24"/>
              </w:rPr>
              <w:t xml:space="preserve"> </w:t>
            </w:r>
          </w:p>
          <w:p w:rsidR="00AB2D7B" w:rsidRDefault="0096592D">
            <w:pPr>
              <w:spacing w:after="18"/>
            </w:pPr>
            <w:r>
              <w:rPr>
                <w:sz w:val="20"/>
              </w:rPr>
              <w:t xml:space="preserve">Age in years (AGE) is calculated from the birth date </w:t>
            </w:r>
          </w:p>
          <w:p w:rsidR="00AB2D7B" w:rsidRDefault="0096592D">
            <w:pPr>
              <w:spacing w:after="18" w:line="271" w:lineRule="auto"/>
              <w:ind w:left="10" w:right="586"/>
            </w:pPr>
            <w:r>
              <w:rPr>
                <w:sz w:val="20"/>
              </w:rPr>
              <w:t xml:space="preserve">(DOB) and the admission date (ADATE) in the HCUP State databases with the few exceptions listed below. Ages over 89 are aggregated into a single category of 90 years or older in the HCUP nationwide databases starting in data year 2012. </w:t>
            </w:r>
            <w:r>
              <w:rPr>
                <w:sz w:val="24"/>
              </w:rPr>
              <w:t xml:space="preserve"> </w:t>
            </w:r>
          </w:p>
          <w:p w:rsidR="00AB2D7B" w:rsidRDefault="0096592D">
            <w:r>
              <w:rPr>
                <w:sz w:val="20"/>
              </w:rPr>
              <w:t xml:space="preserve"> </w:t>
            </w:r>
            <w:r>
              <w:rPr>
                <w:sz w:val="24"/>
              </w:rPr>
              <w:t xml:space="preserve"> </w:t>
            </w:r>
          </w:p>
          <w:p w:rsidR="00AB2D7B" w:rsidRDefault="0096592D">
            <w:pPr>
              <w:spacing w:after="40" w:line="250" w:lineRule="auto"/>
              <w:ind w:left="10" w:right="115" w:hanging="10"/>
            </w:pPr>
            <w:r>
              <w:rPr>
                <w:sz w:val="20"/>
              </w:rPr>
              <w:t xml:space="preserve">Age will be grouped into 18-44, 45-64, and 65+ for purpose of analysis </w:t>
            </w:r>
            <w:r>
              <w:rPr>
                <w:sz w:val="24"/>
              </w:rPr>
              <w:t xml:space="preserve"> </w:t>
            </w:r>
          </w:p>
          <w:p w:rsidR="00AB2D7B" w:rsidRDefault="0096592D">
            <w:pPr>
              <w:spacing w:after="9"/>
            </w:pPr>
            <w:r>
              <w:rPr>
                <w:sz w:val="20"/>
              </w:rPr>
              <w:t xml:space="preserve"> </w:t>
            </w:r>
            <w:r>
              <w:rPr>
                <w:sz w:val="24"/>
              </w:rPr>
              <w:t xml:space="preserve"> </w:t>
            </w:r>
          </w:p>
          <w:p w:rsidR="00AB2D7B" w:rsidRDefault="0096592D">
            <w:r>
              <w:rPr>
                <w:sz w:val="20"/>
              </w:rPr>
              <w:t xml:space="preserve">MEPS  </w:t>
            </w:r>
            <w:r>
              <w:rPr>
                <w:sz w:val="24"/>
              </w:rPr>
              <w:t xml:space="preserve"> </w:t>
            </w:r>
          </w:p>
        </w:tc>
        <w:tc>
          <w:tcPr>
            <w:tcW w:w="1841" w:type="dxa"/>
            <w:vMerge w:val="restart"/>
            <w:tcBorders>
              <w:top w:val="single" w:sz="8" w:space="0" w:color="000000"/>
              <w:left w:val="single" w:sz="8" w:space="0" w:color="000000"/>
              <w:bottom w:val="single" w:sz="8" w:space="0" w:color="000000"/>
              <w:right w:val="single" w:sz="8" w:space="0" w:color="000000"/>
            </w:tcBorders>
          </w:tcPr>
          <w:p w:rsidR="00AB2D7B" w:rsidRDefault="0096592D">
            <w:r>
              <w:rPr>
                <w:sz w:val="20"/>
              </w:rPr>
              <w:t xml:space="preserve">Mean years </w:t>
            </w:r>
            <w:r>
              <w:rPr>
                <w:sz w:val="24"/>
              </w:rPr>
              <w:t xml:space="preserve"> </w:t>
            </w:r>
          </w:p>
          <w:p w:rsidR="00AB2D7B" w:rsidRDefault="0096592D">
            <w:r>
              <w:rPr>
                <w:sz w:val="20"/>
              </w:rPr>
              <w:t xml:space="preserve">(SD), </w:t>
            </w:r>
            <w:r>
              <w:rPr>
                <w:sz w:val="24"/>
              </w:rPr>
              <w:t xml:space="preserve"> </w:t>
            </w:r>
          </w:p>
          <w:p w:rsidR="00AB2D7B" w:rsidRDefault="0096592D">
            <w:r>
              <w:rPr>
                <w:sz w:val="20"/>
              </w:rPr>
              <w:t xml:space="preserve">Range </w:t>
            </w:r>
            <w:r>
              <w:rPr>
                <w:sz w:val="24"/>
              </w:rPr>
              <w:t xml:space="preserve"> </w:t>
            </w:r>
          </w:p>
        </w:tc>
      </w:tr>
      <w:tr w:rsidR="00AB2D7B">
        <w:trPr>
          <w:trHeight w:val="4441"/>
        </w:trPr>
        <w:tc>
          <w:tcPr>
            <w:tcW w:w="0" w:type="auto"/>
            <w:vMerge/>
            <w:tcBorders>
              <w:top w:val="nil"/>
              <w:left w:val="single" w:sz="8" w:space="0" w:color="000000"/>
              <w:bottom w:val="single" w:sz="8" w:space="0" w:color="000000"/>
              <w:right w:val="single" w:sz="8" w:space="0" w:color="000000"/>
            </w:tcBorders>
          </w:tcPr>
          <w:p w:rsidR="00AB2D7B" w:rsidRDefault="00AB2D7B"/>
        </w:tc>
        <w:tc>
          <w:tcPr>
            <w:tcW w:w="5036" w:type="dxa"/>
            <w:tcBorders>
              <w:top w:val="single" w:sz="4" w:space="0" w:color="000000"/>
              <w:left w:val="single" w:sz="8" w:space="0" w:color="000000"/>
              <w:bottom w:val="single" w:sz="8" w:space="0" w:color="000000"/>
              <w:right w:val="single" w:sz="8" w:space="0" w:color="000000"/>
            </w:tcBorders>
          </w:tcPr>
          <w:p w:rsidR="00AB2D7B" w:rsidRDefault="0096592D">
            <w:r>
              <w:rPr>
                <w:sz w:val="20"/>
              </w:rPr>
              <w:t xml:space="preserve">AGELAST  </w:t>
            </w:r>
            <w:r>
              <w:rPr>
                <w:sz w:val="24"/>
              </w:rPr>
              <w:t xml:space="preserve"> </w:t>
            </w:r>
          </w:p>
          <w:p w:rsidR="00AB2D7B" w:rsidRDefault="0096592D">
            <w:r>
              <w:rPr>
                <w:sz w:val="20"/>
              </w:rPr>
              <w:t xml:space="preserve">Person’s Age Last Time Eligible </w:t>
            </w:r>
            <w:r>
              <w:rPr>
                <w:sz w:val="24"/>
              </w:rPr>
              <w:t xml:space="preserve"> </w:t>
            </w:r>
          </w:p>
          <w:p w:rsidR="00AB2D7B" w:rsidRDefault="0096592D">
            <w:pPr>
              <w:spacing w:after="273" w:line="237" w:lineRule="auto"/>
              <w:ind w:left="10" w:right="471" w:hanging="10"/>
            </w:pPr>
            <w:r>
              <w:rPr>
                <w:sz w:val="20"/>
              </w:rPr>
              <w:t xml:space="preserve">When date of birth was not provided but age was provided (either from the MEPS interviews or the 2008-2009 NHIS data), the month and year of birth were assigned randomly from among the possible valid options. For any cases still not accounted for, age was imputed using: </w:t>
            </w:r>
            <w:r>
              <w:rPr>
                <w:sz w:val="24"/>
              </w:rPr>
              <w:t xml:space="preserve"> </w:t>
            </w:r>
          </w:p>
          <w:p w:rsidR="00AB2D7B" w:rsidRDefault="0096592D">
            <w:pPr>
              <w:numPr>
                <w:ilvl w:val="0"/>
                <w:numId w:val="10"/>
              </w:numPr>
              <w:spacing w:after="31" w:line="247" w:lineRule="auto"/>
              <w:ind w:hanging="720"/>
            </w:pPr>
            <w:r>
              <w:rPr>
                <w:sz w:val="20"/>
              </w:rPr>
              <w:t xml:space="preserve">the mean age difference between MEPS participants with certain family relationships </w:t>
            </w:r>
          </w:p>
          <w:p w:rsidR="00AB2D7B" w:rsidRDefault="0096592D">
            <w:pPr>
              <w:spacing w:after="255"/>
              <w:ind w:left="10"/>
            </w:pPr>
            <w:r>
              <w:rPr>
                <w:sz w:val="20"/>
              </w:rPr>
              <w:t xml:space="preserve">(where available) or </w:t>
            </w:r>
            <w:r>
              <w:rPr>
                <w:sz w:val="24"/>
              </w:rPr>
              <w:t xml:space="preserve"> </w:t>
            </w:r>
          </w:p>
          <w:p w:rsidR="00AB2D7B" w:rsidRDefault="0096592D">
            <w:pPr>
              <w:numPr>
                <w:ilvl w:val="0"/>
                <w:numId w:val="10"/>
              </w:numPr>
              <w:spacing w:after="218"/>
              <w:ind w:hanging="720"/>
            </w:pPr>
            <w:r>
              <w:rPr>
                <w:sz w:val="20"/>
              </w:rPr>
              <w:t xml:space="preserve">the mean age value for MEPS participants. </w:t>
            </w:r>
            <w:r>
              <w:rPr>
                <w:sz w:val="24"/>
              </w:rPr>
              <w:t xml:space="preserve"> </w:t>
            </w:r>
          </w:p>
          <w:p w:rsidR="00AB2D7B" w:rsidRDefault="0096592D">
            <w:pPr>
              <w:ind w:left="10" w:right="115" w:hanging="10"/>
            </w:pPr>
            <w:r>
              <w:rPr>
                <w:sz w:val="20"/>
              </w:rPr>
              <w:t xml:space="preserve">Age will be grouped into 18-44, 45-64, and 65+ for purpose of analysis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r w:rsidR="00AB2D7B">
        <w:trPr>
          <w:trHeight w:val="386"/>
        </w:trPr>
        <w:tc>
          <w:tcPr>
            <w:tcW w:w="1995" w:type="dxa"/>
            <w:tcBorders>
              <w:top w:val="single" w:sz="8" w:space="0" w:color="000000"/>
              <w:left w:val="single" w:sz="8" w:space="0" w:color="000000"/>
              <w:bottom w:val="single" w:sz="8" w:space="0" w:color="000000"/>
              <w:right w:val="single" w:sz="8" w:space="0" w:color="000000"/>
            </w:tcBorders>
          </w:tcPr>
          <w:p w:rsidR="00AB2D7B" w:rsidRDefault="0096592D">
            <w:r>
              <w:rPr>
                <w:sz w:val="20"/>
              </w:rPr>
              <w:t xml:space="preserve">Sex  </w:t>
            </w:r>
            <w:r>
              <w:rPr>
                <w:sz w:val="24"/>
              </w:rPr>
              <w:t xml:space="preserve"> </w:t>
            </w:r>
          </w:p>
        </w:tc>
        <w:tc>
          <w:tcPr>
            <w:tcW w:w="5036" w:type="dxa"/>
            <w:tcBorders>
              <w:top w:val="single" w:sz="8" w:space="0" w:color="000000"/>
              <w:left w:val="single" w:sz="8" w:space="0" w:color="000000"/>
              <w:bottom w:val="single" w:sz="4" w:space="0" w:color="000000"/>
              <w:right w:val="single" w:sz="8" w:space="0" w:color="000000"/>
            </w:tcBorders>
          </w:tcPr>
          <w:p w:rsidR="00AB2D7B" w:rsidRDefault="0096592D">
            <w:r>
              <w:rPr>
                <w:sz w:val="20"/>
              </w:rPr>
              <w:t xml:space="preserve">NIS/NEDD/SID/SEDD </w:t>
            </w:r>
            <w:r>
              <w:rPr>
                <w:sz w:val="24"/>
              </w:rPr>
              <w:t xml:space="preserve"> </w:t>
            </w:r>
          </w:p>
        </w:tc>
        <w:tc>
          <w:tcPr>
            <w:tcW w:w="1841" w:type="dxa"/>
            <w:tcBorders>
              <w:top w:val="single" w:sz="8" w:space="0" w:color="000000"/>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99" w:type="dxa"/>
          <w:left w:w="10" w:type="dxa"/>
          <w:right w:w="115" w:type="dxa"/>
        </w:tblCellMar>
        <w:tblLook w:val="04A0" w:firstRow="1" w:lastRow="0" w:firstColumn="1" w:lastColumn="0" w:noHBand="0" w:noVBand="1"/>
      </w:tblPr>
      <w:tblGrid>
        <w:gridCol w:w="1995"/>
        <w:gridCol w:w="113"/>
        <w:gridCol w:w="76"/>
        <w:gridCol w:w="4846"/>
        <w:gridCol w:w="355"/>
        <w:gridCol w:w="27"/>
        <w:gridCol w:w="1460"/>
      </w:tblGrid>
      <w:tr w:rsidR="00AB2D7B">
        <w:trPr>
          <w:trHeight w:val="1778"/>
        </w:trPr>
        <w:tc>
          <w:tcPr>
            <w:tcW w:w="1995" w:type="dxa"/>
            <w:vMerge w:val="restart"/>
            <w:tcBorders>
              <w:top w:val="nil"/>
              <w:left w:val="single" w:sz="8" w:space="0" w:color="000000"/>
              <w:bottom w:val="single" w:sz="8" w:space="0" w:color="000000"/>
              <w:right w:val="single" w:sz="8" w:space="0" w:color="000000"/>
            </w:tcBorders>
          </w:tcPr>
          <w:p w:rsidR="00AB2D7B" w:rsidRDefault="00AB2D7B"/>
        </w:tc>
        <w:tc>
          <w:tcPr>
            <w:tcW w:w="5036" w:type="dxa"/>
            <w:gridSpan w:val="3"/>
            <w:tcBorders>
              <w:top w:val="single" w:sz="4" w:space="0" w:color="000000"/>
              <w:left w:val="single" w:sz="8" w:space="0" w:color="000000"/>
              <w:bottom w:val="single" w:sz="4" w:space="0" w:color="000000"/>
              <w:right w:val="single" w:sz="8" w:space="0" w:color="000000"/>
            </w:tcBorders>
          </w:tcPr>
          <w:p w:rsidR="00AB2D7B" w:rsidRDefault="0096592D">
            <w:r>
              <w:rPr>
                <w:sz w:val="20"/>
              </w:rPr>
              <w:t>FEMALE</w:t>
            </w:r>
            <w:r>
              <w:rPr>
                <w:color w:val="006699"/>
                <w:sz w:val="20"/>
              </w:rPr>
              <w:t xml:space="preserve"> </w:t>
            </w:r>
            <w:r>
              <w:rPr>
                <w:sz w:val="20"/>
              </w:rPr>
              <w:t xml:space="preserve"> </w:t>
            </w:r>
            <w:r>
              <w:rPr>
                <w:sz w:val="24"/>
              </w:rPr>
              <w:t xml:space="preserve"> </w:t>
            </w:r>
          </w:p>
          <w:p w:rsidR="00AB2D7B" w:rsidRDefault="0096592D">
            <w:r>
              <w:rPr>
                <w:sz w:val="20"/>
              </w:rPr>
              <w:t xml:space="preserve">Indicator of sex </w:t>
            </w:r>
            <w:r>
              <w:rPr>
                <w:sz w:val="24"/>
              </w:rPr>
              <w:t xml:space="preserve"> </w:t>
            </w:r>
          </w:p>
          <w:p w:rsidR="00AB2D7B" w:rsidRDefault="0096592D">
            <w:pPr>
              <w:spacing w:after="50" w:line="238" w:lineRule="auto"/>
              <w:ind w:left="10" w:right="425" w:hanging="10"/>
            </w:pPr>
            <w:r>
              <w:rPr>
                <w:sz w:val="20"/>
              </w:rPr>
              <w:t xml:space="preserve">Categories: Male, Female, Missing, Invalid, Inconsistent </w:t>
            </w:r>
            <w:r>
              <w:rPr>
                <w:sz w:val="24"/>
              </w:rPr>
              <w:t xml:space="preserve"> </w:t>
            </w:r>
          </w:p>
          <w:p w:rsidR="00AB2D7B" w:rsidRDefault="0096592D">
            <w:pPr>
              <w:spacing w:after="9"/>
            </w:pPr>
            <w:r>
              <w:rPr>
                <w:sz w:val="20"/>
              </w:rPr>
              <w:t xml:space="preserve"> </w:t>
            </w:r>
            <w:r>
              <w:rPr>
                <w:sz w:val="24"/>
              </w:rPr>
              <w:t xml:space="preserve"> </w:t>
            </w:r>
          </w:p>
          <w:p w:rsidR="00AB2D7B" w:rsidRDefault="0096592D">
            <w:r>
              <w:rPr>
                <w:sz w:val="20"/>
              </w:rPr>
              <w:t xml:space="preserve">MEPS </w:t>
            </w:r>
            <w:r>
              <w:rPr>
                <w:sz w:val="24"/>
              </w:rPr>
              <w:t xml:space="preserve"> </w:t>
            </w:r>
          </w:p>
        </w:tc>
        <w:tc>
          <w:tcPr>
            <w:tcW w:w="1841" w:type="dxa"/>
            <w:gridSpan w:val="3"/>
            <w:vMerge w:val="restart"/>
            <w:tcBorders>
              <w:top w:val="nil"/>
              <w:left w:val="single" w:sz="8" w:space="0" w:color="000000"/>
              <w:bottom w:val="single" w:sz="8" w:space="0" w:color="000000"/>
              <w:right w:val="single" w:sz="8" w:space="0" w:color="000000"/>
            </w:tcBorders>
          </w:tcPr>
          <w:p w:rsidR="00AB2D7B" w:rsidRDefault="0096592D">
            <w:pPr>
              <w:spacing w:after="1"/>
            </w:pPr>
            <w:r>
              <w:rPr>
                <w:sz w:val="20"/>
              </w:rPr>
              <w:t xml:space="preserve">Number and </w:t>
            </w:r>
          </w:p>
          <w:p w:rsidR="00AB2D7B" w:rsidRDefault="0096592D">
            <w:pPr>
              <w:ind w:left="10" w:right="484"/>
            </w:pPr>
            <w:r>
              <w:rPr>
                <w:sz w:val="20"/>
              </w:rPr>
              <w:t>% female/male</w:t>
            </w:r>
            <w:r>
              <w:rPr>
                <w:sz w:val="24"/>
              </w:rPr>
              <w:t xml:space="preserve"> </w:t>
            </w:r>
          </w:p>
        </w:tc>
      </w:tr>
      <w:tr w:rsidR="00AB2D7B">
        <w:trPr>
          <w:trHeight w:val="1681"/>
        </w:trPr>
        <w:tc>
          <w:tcPr>
            <w:tcW w:w="0" w:type="auto"/>
            <w:vMerge/>
            <w:tcBorders>
              <w:top w:val="nil"/>
              <w:left w:val="single" w:sz="8" w:space="0" w:color="000000"/>
              <w:bottom w:val="single" w:sz="8" w:space="0" w:color="000000"/>
              <w:right w:val="single" w:sz="8" w:space="0" w:color="000000"/>
            </w:tcBorders>
          </w:tcPr>
          <w:p w:rsidR="00AB2D7B" w:rsidRDefault="00AB2D7B"/>
        </w:tc>
        <w:tc>
          <w:tcPr>
            <w:tcW w:w="5036" w:type="dxa"/>
            <w:gridSpan w:val="3"/>
            <w:tcBorders>
              <w:top w:val="single" w:sz="4" w:space="0" w:color="000000"/>
              <w:left w:val="single" w:sz="8" w:space="0" w:color="000000"/>
              <w:bottom w:val="single" w:sz="8" w:space="0" w:color="000000"/>
              <w:right w:val="single" w:sz="8" w:space="0" w:color="000000"/>
            </w:tcBorders>
          </w:tcPr>
          <w:p w:rsidR="00AB2D7B" w:rsidRDefault="0096592D">
            <w:r>
              <w:rPr>
                <w:sz w:val="20"/>
              </w:rPr>
              <w:t xml:space="preserve">SEX </w:t>
            </w:r>
            <w:r>
              <w:rPr>
                <w:sz w:val="24"/>
              </w:rPr>
              <w:t xml:space="preserve"> </w:t>
            </w:r>
          </w:p>
          <w:p w:rsidR="00AB2D7B" w:rsidRDefault="0096592D">
            <w:pPr>
              <w:ind w:left="10" w:right="645" w:hanging="10"/>
            </w:pPr>
            <w:r>
              <w:rPr>
                <w:sz w:val="20"/>
              </w:rPr>
              <w:t xml:space="preserve">Data on the sex of each RU member (SEX) were initially determined from the 2008 NHIS for Panel 14 and from the 2009 NHIS for Panel 15. The SEX variable was verified and, if necessary, corrected during each MEPS interview.  </w:t>
            </w:r>
            <w:r>
              <w:rPr>
                <w:sz w:val="24"/>
              </w:rPr>
              <w:t xml:space="preserve"> </w:t>
            </w:r>
          </w:p>
        </w:tc>
        <w:tc>
          <w:tcPr>
            <w:tcW w:w="0" w:type="auto"/>
            <w:gridSpan w:val="3"/>
            <w:vMerge/>
            <w:tcBorders>
              <w:top w:val="nil"/>
              <w:left w:val="single" w:sz="8" w:space="0" w:color="000000"/>
              <w:bottom w:val="single" w:sz="8" w:space="0" w:color="000000"/>
              <w:right w:val="single" w:sz="8" w:space="0" w:color="000000"/>
            </w:tcBorders>
          </w:tcPr>
          <w:p w:rsidR="00AB2D7B" w:rsidRDefault="00AB2D7B"/>
        </w:tc>
      </w:tr>
      <w:tr w:rsidR="00AB2D7B">
        <w:trPr>
          <w:trHeight w:val="370"/>
        </w:trPr>
        <w:tc>
          <w:tcPr>
            <w:tcW w:w="2184" w:type="dxa"/>
            <w:gridSpan w:val="3"/>
            <w:vMerge w:val="restart"/>
            <w:tcBorders>
              <w:top w:val="single" w:sz="8" w:space="0" w:color="000000"/>
              <w:left w:val="single" w:sz="8" w:space="0" w:color="000000"/>
              <w:bottom w:val="single" w:sz="8" w:space="0" w:color="000000"/>
              <w:right w:val="single" w:sz="8" w:space="0" w:color="000000"/>
            </w:tcBorders>
          </w:tcPr>
          <w:p w:rsidR="00AB2D7B" w:rsidRDefault="0096592D">
            <w:r>
              <w:rPr>
                <w:sz w:val="20"/>
              </w:rPr>
              <w:t xml:space="preserve">Race/Ethnicity </w:t>
            </w:r>
            <w:r>
              <w:rPr>
                <w:sz w:val="24"/>
              </w:rPr>
              <w:t xml:space="preserve"> </w:t>
            </w:r>
          </w:p>
        </w:tc>
        <w:tc>
          <w:tcPr>
            <w:tcW w:w="5202" w:type="dxa"/>
            <w:gridSpan w:val="2"/>
            <w:tcBorders>
              <w:top w:val="single" w:sz="8" w:space="0" w:color="000000"/>
              <w:left w:val="single" w:sz="8" w:space="0" w:color="000000"/>
              <w:bottom w:val="single" w:sz="4" w:space="0" w:color="000000"/>
              <w:right w:val="single" w:sz="8" w:space="0" w:color="000000"/>
            </w:tcBorders>
          </w:tcPr>
          <w:p w:rsidR="00AB2D7B" w:rsidRDefault="0096592D">
            <w:r>
              <w:rPr>
                <w:sz w:val="20"/>
              </w:rPr>
              <w:t xml:space="preserve">NIS/NEDS/SID/SEDD </w:t>
            </w:r>
            <w:r>
              <w:rPr>
                <w:sz w:val="24"/>
              </w:rPr>
              <w:t xml:space="preserve"> </w:t>
            </w:r>
          </w:p>
        </w:tc>
        <w:tc>
          <w:tcPr>
            <w:tcW w:w="1486" w:type="dxa"/>
            <w:gridSpan w:val="2"/>
            <w:vMerge w:val="restart"/>
            <w:tcBorders>
              <w:top w:val="single" w:sz="8" w:space="0" w:color="000000"/>
              <w:left w:val="single" w:sz="8" w:space="0" w:color="000000"/>
              <w:bottom w:val="single" w:sz="8" w:space="0" w:color="000000"/>
              <w:right w:val="single" w:sz="8" w:space="0" w:color="000000"/>
            </w:tcBorders>
          </w:tcPr>
          <w:p w:rsidR="00AB2D7B" w:rsidRDefault="0096592D">
            <w:pPr>
              <w:ind w:left="12" w:hanging="10"/>
            </w:pPr>
            <w:r>
              <w:rPr>
                <w:sz w:val="20"/>
              </w:rPr>
              <w:t xml:space="preserve">Number and % of the cohort </w:t>
            </w:r>
            <w:r>
              <w:rPr>
                <w:sz w:val="24"/>
              </w:rPr>
              <w:t xml:space="preserve"> </w:t>
            </w:r>
          </w:p>
        </w:tc>
      </w:tr>
      <w:tr w:rsidR="00AB2D7B">
        <w:trPr>
          <w:trHeight w:val="1507"/>
        </w:trPr>
        <w:tc>
          <w:tcPr>
            <w:tcW w:w="0" w:type="auto"/>
            <w:gridSpan w:val="3"/>
            <w:vMerge/>
            <w:tcBorders>
              <w:top w:val="nil"/>
              <w:left w:val="single" w:sz="8" w:space="0" w:color="000000"/>
              <w:bottom w:val="nil"/>
              <w:right w:val="single" w:sz="8" w:space="0" w:color="000000"/>
            </w:tcBorders>
          </w:tcPr>
          <w:p w:rsidR="00AB2D7B" w:rsidRDefault="00AB2D7B"/>
        </w:tc>
        <w:tc>
          <w:tcPr>
            <w:tcW w:w="5202" w:type="dxa"/>
            <w:gridSpan w:val="2"/>
            <w:tcBorders>
              <w:top w:val="single" w:sz="4" w:space="0" w:color="000000"/>
              <w:left w:val="single" w:sz="8" w:space="0" w:color="000000"/>
              <w:bottom w:val="single" w:sz="4" w:space="0" w:color="000000"/>
              <w:right w:val="single" w:sz="8" w:space="0" w:color="000000"/>
            </w:tcBorders>
          </w:tcPr>
          <w:p w:rsidR="00AB2D7B" w:rsidRDefault="0096592D">
            <w:r>
              <w:rPr>
                <w:sz w:val="20"/>
              </w:rPr>
              <w:t xml:space="preserve">RACE </w:t>
            </w:r>
            <w:r>
              <w:rPr>
                <w:sz w:val="24"/>
              </w:rPr>
              <w:t xml:space="preserve"> </w:t>
            </w:r>
          </w:p>
          <w:p w:rsidR="00AB2D7B" w:rsidRDefault="0096592D">
            <w:pPr>
              <w:spacing w:after="31" w:line="255" w:lineRule="auto"/>
              <w:ind w:left="10" w:hanging="10"/>
              <w:jc w:val="both"/>
            </w:pPr>
            <w:r>
              <w:rPr>
                <w:sz w:val="20"/>
              </w:rPr>
              <w:t xml:space="preserve">Categories: White, Black, Hispanic, Asian or Pacific Islander, Native American, Other </w:t>
            </w:r>
            <w:r>
              <w:rPr>
                <w:sz w:val="24"/>
              </w:rPr>
              <w:t xml:space="preserve"> </w:t>
            </w:r>
          </w:p>
          <w:p w:rsidR="00AB2D7B" w:rsidRDefault="0096592D">
            <w:pPr>
              <w:spacing w:after="12"/>
            </w:pPr>
            <w:r>
              <w:rPr>
                <w:sz w:val="20"/>
              </w:rPr>
              <w:t xml:space="preserve"> </w:t>
            </w:r>
            <w:r>
              <w:rPr>
                <w:sz w:val="24"/>
              </w:rPr>
              <w:t xml:space="preserve"> </w:t>
            </w:r>
          </w:p>
          <w:p w:rsidR="00AB2D7B" w:rsidRDefault="0096592D">
            <w:r>
              <w:rPr>
                <w:sz w:val="20"/>
              </w:rPr>
              <w:t xml:space="preserve">MEPS  </w:t>
            </w:r>
            <w:r>
              <w:rPr>
                <w:sz w:val="24"/>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r w:rsidR="00AB2D7B">
        <w:trPr>
          <w:trHeight w:val="3891"/>
        </w:trPr>
        <w:tc>
          <w:tcPr>
            <w:tcW w:w="0" w:type="auto"/>
            <w:gridSpan w:val="3"/>
            <w:vMerge/>
            <w:tcBorders>
              <w:top w:val="nil"/>
              <w:left w:val="single" w:sz="8" w:space="0" w:color="000000"/>
              <w:bottom w:val="single" w:sz="8" w:space="0" w:color="000000"/>
              <w:right w:val="single" w:sz="8" w:space="0" w:color="000000"/>
            </w:tcBorders>
          </w:tcPr>
          <w:p w:rsidR="00AB2D7B" w:rsidRDefault="00AB2D7B"/>
        </w:tc>
        <w:tc>
          <w:tcPr>
            <w:tcW w:w="5202" w:type="dxa"/>
            <w:gridSpan w:val="2"/>
            <w:tcBorders>
              <w:top w:val="single" w:sz="4" w:space="0" w:color="000000"/>
              <w:left w:val="single" w:sz="8" w:space="0" w:color="000000"/>
              <w:bottom w:val="single" w:sz="8" w:space="0" w:color="000000"/>
              <w:right w:val="single" w:sz="8" w:space="0" w:color="000000"/>
            </w:tcBorders>
          </w:tcPr>
          <w:p w:rsidR="00AB2D7B" w:rsidRDefault="0096592D">
            <w:pPr>
              <w:spacing w:after="1"/>
            </w:pPr>
            <w:r>
              <w:rPr>
                <w:sz w:val="20"/>
              </w:rPr>
              <w:t xml:space="preserve">FY PUFS 2002–2011 </w:t>
            </w:r>
            <w:r>
              <w:rPr>
                <w:sz w:val="24"/>
              </w:rPr>
              <w:t xml:space="preserve"> </w:t>
            </w:r>
          </w:p>
          <w:p w:rsidR="00AB2D7B" w:rsidRDefault="0096592D">
            <w:r>
              <w:rPr>
                <w:sz w:val="20"/>
              </w:rPr>
              <w:t xml:space="preserve">RACEX </w:t>
            </w:r>
            <w:r>
              <w:rPr>
                <w:sz w:val="24"/>
              </w:rPr>
              <w:t xml:space="preserve"> </w:t>
            </w:r>
          </w:p>
          <w:p w:rsidR="00AB2D7B" w:rsidRDefault="0096592D">
            <w:pPr>
              <w:spacing w:after="23"/>
              <w:ind w:left="10" w:hanging="10"/>
            </w:pPr>
            <w:r>
              <w:rPr>
                <w:sz w:val="20"/>
              </w:rPr>
              <w:t xml:space="preserve">Categories: White, Black, American Indian/Alaska Native, Asian, </w:t>
            </w:r>
            <w:r>
              <w:rPr>
                <w:sz w:val="24"/>
              </w:rPr>
              <w:t xml:space="preserve"> </w:t>
            </w:r>
          </w:p>
          <w:p w:rsidR="00AB2D7B" w:rsidRDefault="0096592D">
            <w:pPr>
              <w:spacing w:after="7"/>
            </w:pPr>
            <w:r>
              <w:rPr>
                <w:sz w:val="20"/>
              </w:rPr>
              <w:t xml:space="preserve">Native Hawaiian/Pacific Islander, Multiple Races </w:t>
            </w:r>
            <w:r>
              <w:rPr>
                <w:sz w:val="24"/>
              </w:rPr>
              <w:t xml:space="preserve"> </w:t>
            </w:r>
          </w:p>
          <w:p w:rsidR="00AB2D7B" w:rsidRDefault="0096592D">
            <w:r>
              <w:rPr>
                <w:sz w:val="20"/>
              </w:rPr>
              <w:t xml:space="preserve">RACETHNX </w:t>
            </w:r>
            <w:r>
              <w:rPr>
                <w:sz w:val="24"/>
              </w:rPr>
              <w:t xml:space="preserve"> </w:t>
            </w:r>
          </w:p>
          <w:p w:rsidR="00AB2D7B" w:rsidRDefault="0096592D">
            <w:pPr>
              <w:spacing w:after="16"/>
            </w:pPr>
            <w:r>
              <w:rPr>
                <w:sz w:val="20"/>
              </w:rPr>
              <w:t xml:space="preserve">Categories: Hispanic, Black – No other race reported, </w:t>
            </w:r>
          </w:p>
          <w:p w:rsidR="00AB2D7B" w:rsidRDefault="0096592D">
            <w:pPr>
              <w:spacing w:after="32" w:line="253" w:lineRule="auto"/>
              <w:ind w:left="10"/>
            </w:pPr>
            <w:r>
              <w:rPr>
                <w:sz w:val="20"/>
              </w:rPr>
              <w:t xml:space="preserve">Asian – No other race reported, Other race/Not Hispanic </w:t>
            </w:r>
            <w:r>
              <w:rPr>
                <w:sz w:val="24"/>
              </w:rPr>
              <w:t xml:space="preserve"> </w:t>
            </w:r>
          </w:p>
          <w:p w:rsidR="00AB2D7B" w:rsidRDefault="0096592D">
            <w:pPr>
              <w:spacing w:after="34"/>
            </w:pPr>
            <w:r>
              <w:rPr>
                <w:sz w:val="20"/>
              </w:rPr>
              <w:t xml:space="preserve"> </w:t>
            </w:r>
            <w:r>
              <w:rPr>
                <w:sz w:val="24"/>
              </w:rPr>
              <w:t xml:space="preserve"> </w:t>
            </w:r>
          </w:p>
          <w:p w:rsidR="00AB2D7B" w:rsidRDefault="0096592D">
            <w:pPr>
              <w:spacing w:after="38"/>
            </w:pPr>
            <w:r>
              <w:rPr>
                <w:sz w:val="20"/>
              </w:rPr>
              <w:t xml:space="preserve"> </w:t>
            </w:r>
            <w:r>
              <w:rPr>
                <w:sz w:val="24"/>
              </w:rPr>
              <w:t xml:space="preserve"> </w:t>
            </w:r>
          </w:p>
          <w:p w:rsidR="00AB2D7B" w:rsidRDefault="0096592D">
            <w:pPr>
              <w:spacing w:after="34"/>
            </w:pPr>
            <w:r>
              <w:rPr>
                <w:sz w:val="20"/>
              </w:rPr>
              <w:t xml:space="preserve"> </w:t>
            </w:r>
            <w:r>
              <w:rPr>
                <w:sz w:val="24"/>
              </w:rPr>
              <w:t xml:space="preserve"> </w:t>
            </w:r>
          </w:p>
          <w:p w:rsidR="00AB2D7B" w:rsidRDefault="0096592D">
            <w:r>
              <w:rPr>
                <w:sz w:val="20"/>
              </w:rPr>
              <w:t xml:space="preserve"> </w:t>
            </w:r>
            <w:r>
              <w:rPr>
                <w:sz w:val="24"/>
              </w:rPr>
              <w:t xml:space="preserve"> </w:t>
            </w:r>
          </w:p>
        </w:tc>
        <w:tc>
          <w:tcPr>
            <w:tcW w:w="0" w:type="auto"/>
            <w:gridSpan w:val="2"/>
            <w:vMerge/>
            <w:tcBorders>
              <w:top w:val="nil"/>
              <w:left w:val="single" w:sz="8" w:space="0" w:color="000000"/>
              <w:bottom w:val="single" w:sz="8" w:space="0" w:color="000000"/>
              <w:right w:val="single" w:sz="8" w:space="0" w:color="000000"/>
            </w:tcBorders>
          </w:tcPr>
          <w:p w:rsidR="00AB2D7B" w:rsidRDefault="00AB2D7B"/>
        </w:tc>
      </w:tr>
      <w:tr w:rsidR="00AB2D7B">
        <w:trPr>
          <w:trHeight w:val="380"/>
        </w:trPr>
        <w:tc>
          <w:tcPr>
            <w:tcW w:w="2108" w:type="dxa"/>
            <w:gridSpan w:val="2"/>
            <w:tcBorders>
              <w:top w:val="single" w:sz="8" w:space="0" w:color="000000"/>
              <w:left w:val="single" w:sz="8" w:space="0" w:color="000000"/>
              <w:bottom w:val="single" w:sz="8" w:space="0" w:color="000000"/>
              <w:right w:val="single" w:sz="8" w:space="0" w:color="000000"/>
            </w:tcBorders>
          </w:tcPr>
          <w:p w:rsidR="00AB2D7B" w:rsidRDefault="00AB2D7B"/>
        </w:tc>
        <w:tc>
          <w:tcPr>
            <w:tcW w:w="5305" w:type="dxa"/>
            <w:gridSpan w:val="4"/>
            <w:tcBorders>
              <w:top w:val="single" w:sz="8" w:space="0" w:color="000000"/>
              <w:left w:val="single" w:sz="8" w:space="0" w:color="000000"/>
              <w:bottom w:val="single" w:sz="4" w:space="0" w:color="000000"/>
              <w:right w:val="single" w:sz="8" w:space="0" w:color="000000"/>
            </w:tcBorders>
          </w:tcPr>
          <w:p w:rsidR="00AB2D7B" w:rsidRDefault="0096592D">
            <w:r>
              <w:rPr>
                <w:sz w:val="20"/>
              </w:rPr>
              <w:t xml:space="preserve">NIS/NEDS/SID/SEDD </w:t>
            </w:r>
            <w:r>
              <w:rPr>
                <w:sz w:val="24"/>
              </w:rPr>
              <w:t xml:space="preserve"> </w:t>
            </w:r>
          </w:p>
        </w:tc>
        <w:tc>
          <w:tcPr>
            <w:tcW w:w="1460" w:type="dxa"/>
            <w:tcBorders>
              <w:top w:val="single" w:sz="8" w:space="0" w:color="000000"/>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6" w:type="dxa"/>
          <w:left w:w="10" w:type="dxa"/>
          <w:right w:w="115" w:type="dxa"/>
        </w:tblCellMar>
        <w:tblLook w:val="04A0" w:firstRow="1" w:lastRow="0" w:firstColumn="1" w:lastColumn="0" w:noHBand="0" w:noVBand="1"/>
      </w:tblPr>
      <w:tblGrid>
        <w:gridCol w:w="2108"/>
        <w:gridCol w:w="5304"/>
        <w:gridCol w:w="1460"/>
      </w:tblGrid>
      <w:tr w:rsidR="00AB2D7B">
        <w:trPr>
          <w:trHeight w:val="6755"/>
        </w:trPr>
        <w:tc>
          <w:tcPr>
            <w:tcW w:w="2108" w:type="dxa"/>
            <w:tcBorders>
              <w:top w:val="nil"/>
              <w:left w:val="single" w:sz="8" w:space="0" w:color="000000"/>
              <w:bottom w:val="nil"/>
              <w:right w:val="single" w:sz="8" w:space="0" w:color="000000"/>
            </w:tcBorders>
          </w:tcPr>
          <w:p w:rsidR="00AB2D7B" w:rsidRDefault="0096592D">
            <w:pPr>
              <w:spacing w:after="31"/>
            </w:pPr>
            <w:r>
              <w:rPr>
                <w:sz w:val="20"/>
              </w:rPr>
              <w:t xml:space="preserve">Diabetes </w:t>
            </w:r>
          </w:p>
          <w:p w:rsidR="00AB2D7B" w:rsidRDefault="0096592D">
            <w:pPr>
              <w:ind w:left="10"/>
            </w:pPr>
            <w:r>
              <w:rPr>
                <w:sz w:val="20"/>
              </w:rPr>
              <w:t xml:space="preserve">Disease State </w:t>
            </w:r>
            <w:r>
              <w:rPr>
                <w:sz w:val="24"/>
              </w:rPr>
              <w:t xml:space="preserve"> </w:t>
            </w:r>
          </w:p>
          <w:p w:rsidR="00AB2D7B" w:rsidRDefault="0096592D">
            <w:pPr>
              <w:ind w:left="10" w:right="283" w:hanging="10"/>
            </w:pPr>
            <w:r>
              <w:rPr>
                <w:sz w:val="20"/>
              </w:rPr>
              <w:t xml:space="preserve">(Generated Variable) </w:t>
            </w:r>
            <w:r>
              <w:rPr>
                <w:sz w:val="24"/>
              </w:rPr>
              <w:t xml:space="preserve"> </w:t>
            </w:r>
          </w:p>
        </w:tc>
        <w:tc>
          <w:tcPr>
            <w:tcW w:w="5305" w:type="dxa"/>
            <w:tcBorders>
              <w:top w:val="single" w:sz="4" w:space="0" w:color="000000"/>
              <w:left w:val="single" w:sz="8" w:space="0" w:color="000000"/>
              <w:bottom w:val="single" w:sz="4" w:space="0" w:color="000000"/>
              <w:right w:val="single" w:sz="8" w:space="0" w:color="000000"/>
            </w:tcBorders>
          </w:tcPr>
          <w:p w:rsidR="00AB2D7B" w:rsidRDefault="0096592D">
            <w:r>
              <w:rPr>
                <w:sz w:val="20"/>
              </w:rPr>
              <w:t xml:space="preserve">DXn </w:t>
            </w:r>
            <w:r>
              <w:rPr>
                <w:sz w:val="24"/>
              </w:rPr>
              <w:t xml:space="preserve"> </w:t>
            </w:r>
          </w:p>
          <w:p w:rsidR="00AB2D7B" w:rsidRDefault="0096592D">
            <w:pPr>
              <w:spacing w:after="25" w:line="245" w:lineRule="auto"/>
              <w:ind w:left="10" w:right="467" w:hanging="10"/>
            </w:pPr>
            <w:r>
              <w:rPr>
                <w:sz w:val="20"/>
              </w:rPr>
              <w:t xml:space="preserve">In the HCUP databases, ICD-9-CM diagnoses are represented as 3- to 5-character alphanumeric codes with implicit decimals (i.e., decimals not included).  </w:t>
            </w:r>
            <w:r>
              <w:rPr>
                <w:sz w:val="24"/>
              </w:rPr>
              <w:t xml:space="preserve"> </w:t>
            </w:r>
          </w:p>
          <w:p w:rsidR="00AB2D7B" w:rsidRDefault="0096592D">
            <w:r>
              <w:rPr>
                <w:sz w:val="20"/>
              </w:rPr>
              <w:t xml:space="preserve">I10_DXn </w:t>
            </w:r>
            <w:r>
              <w:rPr>
                <w:sz w:val="24"/>
              </w:rPr>
              <w:t xml:space="preserve"> </w:t>
            </w:r>
          </w:p>
          <w:p w:rsidR="00AB2D7B" w:rsidRDefault="0096592D">
            <w:pPr>
              <w:spacing w:after="37" w:line="252" w:lineRule="auto"/>
              <w:ind w:left="10" w:right="487" w:hanging="10"/>
            </w:pPr>
            <w:r>
              <w:rPr>
                <w:sz w:val="20"/>
              </w:rPr>
              <w:t xml:space="preserve">In the HCUP databases, ICD-10-CM diagnoses are represented by alphanumeric codes with a maximum length of 7 characters and implicit decimals (i.e., decimals not included). The HCUP data elements for ICD-10-CM diagnoses are length 7.  </w:t>
            </w:r>
            <w:r>
              <w:rPr>
                <w:sz w:val="24"/>
              </w:rPr>
              <w:t xml:space="preserve"> </w:t>
            </w:r>
          </w:p>
          <w:p w:rsidR="00AB2D7B" w:rsidRDefault="0096592D">
            <w:pPr>
              <w:spacing w:after="11"/>
            </w:pPr>
            <w:r>
              <w:rPr>
                <w:sz w:val="20"/>
              </w:rPr>
              <w:t xml:space="preserve"> </w:t>
            </w:r>
            <w:r>
              <w:rPr>
                <w:sz w:val="24"/>
              </w:rPr>
              <w:t xml:space="preserve"> </w:t>
            </w:r>
          </w:p>
          <w:p w:rsidR="00AB2D7B" w:rsidRDefault="0096592D">
            <w:r>
              <w:rPr>
                <w:sz w:val="20"/>
              </w:rPr>
              <w:t xml:space="preserve">NDX  </w:t>
            </w:r>
            <w:r>
              <w:rPr>
                <w:sz w:val="24"/>
              </w:rPr>
              <w:t xml:space="preserve"> </w:t>
            </w:r>
          </w:p>
          <w:p w:rsidR="00AB2D7B" w:rsidRDefault="0096592D">
            <w:pPr>
              <w:spacing w:line="271" w:lineRule="auto"/>
              <w:ind w:left="10" w:right="588" w:hanging="10"/>
            </w:pPr>
            <w:r>
              <w:rPr>
                <w:sz w:val="20"/>
              </w:rPr>
              <w:t xml:space="preserve">NDX indicates the total number of ICD-9-CM diagnoses (valid and invalid) coded on the discharge record. In assigning NDX, the first listed diagnosis is included in the count, even if it is blank, so long as there is a secondary diagnosis present. </w:t>
            </w:r>
            <w:r>
              <w:rPr>
                <w:sz w:val="24"/>
              </w:rPr>
              <w:t xml:space="preserve"> </w:t>
            </w:r>
          </w:p>
          <w:p w:rsidR="00AB2D7B" w:rsidRDefault="0096592D">
            <w:r>
              <w:rPr>
                <w:sz w:val="20"/>
              </w:rPr>
              <w:t xml:space="preserve">I10_NDX ‘ </w:t>
            </w:r>
            <w:r>
              <w:rPr>
                <w:sz w:val="24"/>
              </w:rPr>
              <w:t xml:space="preserve"> </w:t>
            </w:r>
          </w:p>
          <w:p w:rsidR="00AB2D7B" w:rsidRDefault="0096592D">
            <w:pPr>
              <w:spacing w:after="16" w:line="268" w:lineRule="auto"/>
              <w:ind w:left="10" w:right="636" w:hanging="10"/>
            </w:pPr>
            <w:r>
              <w:rPr>
                <w:sz w:val="20"/>
              </w:rPr>
              <w:t xml:space="preserve">For data beginning in the fourth quarter of 2015, the count of the number of diagnoses is stored in the data element I10_NDX to indicate the implementation of the ICD-10-CM/PCS coding system. </w:t>
            </w:r>
            <w:r>
              <w:rPr>
                <w:sz w:val="24"/>
              </w:rPr>
              <w:t xml:space="preserve"> </w:t>
            </w:r>
          </w:p>
          <w:p w:rsidR="00AB2D7B" w:rsidRDefault="0096592D">
            <w:pPr>
              <w:spacing w:after="11"/>
            </w:pPr>
            <w:r>
              <w:rPr>
                <w:sz w:val="20"/>
              </w:rPr>
              <w:t xml:space="preserve"> </w:t>
            </w:r>
            <w:r>
              <w:rPr>
                <w:sz w:val="24"/>
              </w:rPr>
              <w:t xml:space="preserve"> </w:t>
            </w:r>
          </w:p>
          <w:p w:rsidR="00AB2D7B" w:rsidRDefault="0096592D">
            <w:r>
              <w:rPr>
                <w:sz w:val="20"/>
              </w:rPr>
              <w:t xml:space="preserve">MEPS </w:t>
            </w:r>
            <w:r>
              <w:rPr>
                <w:sz w:val="24"/>
              </w:rPr>
              <w:t xml:space="preserve"> </w:t>
            </w:r>
          </w:p>
        </w:tc>
        <w:tc>
          <w:tcPr>
            <w:tcW w:w="1460" w:type="dxa"/>
            <w:tcBorders>
              <w:top w:val="nil"/>
              <w:left w:val="single" w:sz="8" w:space="0" w:color="000000"/>
              <w:bottom w:val="nil"/>
              <w:right w:val="single" w:sz="8" w:space="0" w:color="000000"/>
            </w:tcBorders>
          </w:tcPr>
          <w:p w:rsidR="00AB2D7B" w:rsidRDefault="0096592D">
            <w:pPr>
              <w:ind w:left="10" w:right="473" w:hanging="10"/>
            </w:pPr>
            <w:r>
              <w:rPr>
                <w:sz w:val="20"/>
              </w:rPr>
              <w:t xml:space="preserve">Number in the cohort </w:t>
            </w:r>
            <w:r>
              <w:rPr>
                <w:sz w:val="24"/>
              </w:rPr>
              <w:t xml:space="preserve"> </w:t>
            </w:r>
          </w:p>
        </w:tc>
      </w:tr>
    </w:tbl>
    <w:p w:rsidR="00AB2D7B" w:rsidRDefault="00AB2D7B">
      <w:pPr>
        <w:spacing w:after="0"/>
        <w:ind w:left="-360" w:right="1830"/>
      </w:pPr>
    </w:p>
    <w:tbl>
      <w:tblPr>
        <w:tblStyle w:val="TableGrid"/>
        <w:tblW w:w="8872" w:type="dxa"/>
        <w:tblInd w:w="451" w:type="dxa"/>
        <w:tblCellMar>
          <w:top w:w="31" w:type="dxa"/>
          <w:right w:w="115" w:type="dxa"/>
        </w:tblCellMar>
        <w:tblLook w:val="04A0" w:firstRow="1" w:lastRow="0" w:firstColumn="1" w:lastColumn="0" w:noHBand="0" w:noVBand="1"/>
      </w:tblPr>
      <w:tblGrid>
        <w:gridCol w:w="2107"/>
        <w:gridCol w:w="98"/>
        <w:gridCol w:w="1251"/>
        <w:gridCol w:w="3900"/>
        <w:gridCol w:w="56"/>
        <w:gridCol w:w="1460"/>
      </w:tblGrid>
      <w:tr w:rsidR="00AB2D7B">
        <w:trPr>
          <w:trHeight w:val="356"/>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single" w:sz="4" w:space="0" w:color="000000"/>
              <w:left w:val="single" w:sz="8" w:space="0" w:color="000000"/>
              <w:bottom w:val="nil"/>
              <w:right w:val="nil"/>
            </w:tcBorders>
          </w:tcPr>
          <w:p w:rsidR="00AB2D7B" w:rsidRDefault="0096592D">
            <w:pPr>
              <w:ind w:left="10"/>
            </w:pPr>
            <w:r>
              <w:rPr>
                <w:sz w:val="20"/>
              </w:rPr>
              <w:t xml:space="preserve">DIABDX  </w:t>
            </w:r>
          </w:p>
        </w:tc>
        <w:tc>
          <w:tcPr>
            <w:tcW w:w="3956" w:type="dxa"/>
            <w:gridSpan w:val="2"/>
            <w:tcBorders>
              <w:top w:val="single" w:sz="4" w:space="0" w:color="000000"/>
              <w:left w:val="nil"/>
              <w:bottom w:val="nil"/>
              <w:right w:val="single" w:sz="8" w:space="0" w:color="000000"/>
            </w:tcBorders>
          </w:tcPr>
          <w:p w:rsidR="00AB2D7B" w:rsidRDefault="0096592D">
            <w:pPr>
              <w:ind w:left="134"/>
            </w:pPr>
            <w:r>
              <w:rPr>
                <w:sz w:val="20"/>
              </w:rPr>
              <w:t xml:space="preserve">Diabetes Diagnosis (&gt;17)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288"/>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ind w:left="10"/>
            </w:pPr>
            <w:r>
              <w:t xml:space="preserve"> </w:t>
            </w:r>
            <w:r>
              <w:rPr>
                <w:sz w:val="20"/>
              </w:rPr>
              <w:t xml:space="preserve">DSDIA53  </w:t>
            </w:r>
          </w:p>
        </w:tc>
        <w:tc>
          <w:tcPr>
            <w:tcW w:w="3956" w:type="dxa"/>
            <w:gridSpan w:val="2"/>
            <w:tcBorders>
              <w:top w:val="nil"/>
              <w:left w:val="nil"/>
              <w:bottom w:val="nil"/>
              <w:right w:val="single" w:sz="8" w:space="0" w:color="000000"/>
            </w:tcBorders>
          </w:tcPr>
          <w:p w:rsidR="00AB2D7B" w:rsidRDefault="0096592D">
            <w:pPr>
              <w:ind w:left="17"/>
            </w:pPr>
            <w:r>
              <w:rPr>
                <w:sz w:val="20"/>
              </w:rPr>
              <w:t xml:space="preserve">DCS: Diabetes Diagnosis by Health Prof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300"/>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ind w:left="10"/>
            </w:pPr>
            <w:r>
              <w:t xml:space="preserve"> </w:t>
            </w:r>
            <w:r>
              <w:rPr>
                <w:sz w:val="20"/>
              </w:rPr>
              <w:t xml:space="preserve">RXNAME  </w:t>
            </w:r>
          </w:p>
        </w:tc>
        <w:tc>
          <w:tcPr>
            <w:tcW w:w="3956" w:type="dxa"/>
            <w:gridSpan w:val="2"/>
            <w:tcBorders>
              <w:top w:val="nil"/>
              <w:left w:val="nil"/>
              <w:bottom w:val="nil"/>
              <w:right w:val="single" w:sz="8" w:space="0" w:color="000000"/>
            </w:tcBorders>
          </w:tcPr>
          <w:p w:rsidR="00AB2D7B" w:rsidRDefault="0096592D">
            <w:pPr>
              <w:ind w:left="98"/>
            </w:pPr>
            <w:r>
              <w:rPr>
                <w:sz w:val="20"/>
              </w:rPr>
              <w:t xml:space="preserve">Medicine name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304"/>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ind w:left="10"/>
            </w:pPr>
            <w:r>
              <w:t xml:space="preserve"> </w:t>
            </w:r>
            <w:r>
              <w:rPr>
                <w:sz w:val="20"/>
              </w:rPr>
              <w:t xml:space="preserve">RXDRGNAM  </w:t>
            </w:r>
          </w:p>
        </w:tc>
        <w:tc>
          <w:tcPr>
            <w:tcW w:w="3956" w:type="dxa"/>
            <w:gridSpan w:val="2"/>
            <w:tcBorders>
              <w:top w:val="nil"/>
              <w:left w:val="nil"/>
              <w:bottom w:val="nil"/>
              <w:right w:val="single" w:sz="8" w:space="0" w:color="000000"/>
            </w:tcBorders>
          </w:tcPr>
          <w:p w:rsidR="00AB2D7B" w:rsidRDefault="0096592D">
            <w:pPr>
              <w:ind w:left="91"/>
            </w:pPr>
            <w:r>
              <w:rPr>
                <w:sz w:val="20"/>
              </w:rPr>
              <w:t xml:space="preserve">Multum medicine name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280"/>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ind w:left="10"/>
            </w:pPr>
            <w:r>
              <w:t xml:space="preserve"> </w:t>
            </w:r>
            <w:r>
              <w:rPr>
                <w:sz w:val="18"/>
              </w:rPr>
              <w:t xml:space="preserve">ICD9CODX  </w:t>
            </w:r>
          </w:p>
        </w:tc>
        <w:tc>
          <w:tcPr>
            <w:tcW w:w="3956" w:type="dxa"/>
            <w:gridSpan w:val="2"/>
            <w:tcBorders>
              <w:top w:val="nil"/>
              <w:left w:val="nil"/>
              <w:bottom w:val="nil"/>
              <w:right w:val="single" w:sz="8" w:space="0" w:color="000000"/>
            </w:tcBorders>
          </w:tcPr>
          <w:p w:rsidR="00AB2D7B" w:rsidRDefault="0096592D">
            <w:pPr>
              <w:ind w:left="103"/>
            </w:pPr>
            <w:r>
              <w:rPr>
                <w:sz w:val="20"/>
              </w:rPr>
              <w:t xml:space="preserve">ICD-9-CM Code for Condition – Edited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586"/>
        </w:trPr>
        <w:tc>
          <w:tcPr>
            <w:tcW w:w="2108" w:type="dxa"/>
            <w:tcBorders>
              <w:top w:val="nil"/>
              <w:left w:val="single" w:sz="8" w:space="0" w:color="000000"/>
              <w:bottom w:val="nil"/>
              <w:right w:val="single" w:sz="8" w:space="0" w:color="000000"/>
            </w:tcBorders>
          </w:tcPr>
          <w:p w:rsidR="00AB2D7B" w:rsidRDefault="00AB2D7B"/>
        </w:tc>
        <w:tc>
          <w:tcPr>
            <w:tcW w:w="1349" w:type="dxa"/>
            <w:gridSpan w:val="2"/>
            <w:tcBorders>
              <w:top w:val="nil"/>
              <w:left w:val="single" w:sz="8" w:space="0" w:color="000000"/>
              <w:bottom w:val="nil"/>
              <w:right w:val="nil"/>
            </w:tcBorders>
          </w:tcPr>
          <w:p w:rsidR="00AB2D7B" w:rsidRDefault="0096592D">
            <w:pPr>
              <w:spacing w:after="36"/>
              <w:ind w:left="10"/>
            </w:pPr>
            <w:r>
              <w:t xml:space="preserve"> </w:t>
            </w:r>
            <w:r>
              <w:rPr>
                <w:sz w:val="18"/>
              </w:rPr>
              <w:t xml:space="preserve">ICD10CODX  </w:t>
            </w:r>
          </w:p>
          <w:p w:rsidR="00AB2D7B" w:rsidRDefault="0096592D">
            <w:pPr>
              <w:ind w:left="10"/>
            </w:pPr>
            <w:r>
              <w:rPr>
                <w:sz w:val="20"/>
              </w:rPr>
              <w:t xml:space="preserve"> </w:t>
            </w:r>
            <w:r>
              <w:rPr>
                <w:sz w:val="24"/>
              </w:rPr>
              <w:t xml:space="preserve"> </w:t>
            </w:r>
          </w:p>
        </w:tc>
        <w:tc>
          <w:tcPr>
            <w:tcW w:w="3956" w:type="dxa"/>
            <w:gridSpan w:val="2"/>
            <w:tcBorders>
              <w:top w:val="nil"/>
              <w:left w:val="nil"/>
              <w:bottom w:val="nil"/>
              <w:right w:val="single" w:sz="8" w:space="0" w:color="000000"/>
            </w:tcBorders>
          </w:tcPr>
          <w:p w:rsidR="00AB2D7B" w:rsidRDefault="0096592D">
            <w:r>
              <w:rPr>
                <w:sz w:val="20"/>
              </w:rPr>
              <w:t xml:space="preserve">ICD-10-CM Code for Condition – Edited </w:t>
            </w:r>
            <w:r>
              <w:rPr>
                <w:sz w:val="24"/>
              </w:rPr>
              <w:t xml:space="preserve"> </w:t>
            </w:r>
          </w:p>
        </w:tc>
        <w:tc>
          <w:tcPr>
            <w:tcW w:w="1460" w:type="dxa"/>
            <w:tcBorders>
              <w:top w:val="nil"/>
              <w:left w:val="single" w:sz="8" w:space="0" w:color="000000"/>
              <w:bottom w:val="nil"/>
              <w:right w:val="single" w:sz="8" w:space="0" w:color="000000"/>
            </w:tcBorders>
          </w:tcPr>
          <w:p w:rsidR="00AB2D7B" w:rsidRDefault="00AB2D7B"/>
        </w:tc>
      </w:tr>
      <w:tr w:rsidR="00AB2D7B">
        <w:trPr>
          <w:trHeight w:val="5921"/>
        </w:trPr>
        <w:tc>
          <w:tcPr>
            <w:tcW w:w="2108" w:type="dxa"/>
            <w:tcBorders>
              <w:top w:val="nil"/>
              <w:left w:val="single" w:sz="8" w:space="0" w:color="000000"/>
              <w:bottom w:val="single" w:sz="8" w:space="0" w:color="000000"/>
              <w:right w:val="single" w:sz="8" w:space="0" w:color="000000"/>
            </w:tcBorders>
          </w:tcPr>
          <w:p w:rsidR="00AB2D7B" w:rsidRDefault="00AB2D7B"/>
        </w:tc>
        <w:tc>
          <w:tcPr>
            <w:tcW w:w="5305" w:type="dxa"/>
            <w:gridSpan w:val="4"/>
            <w:tcBorders>
              <w:top w:val="nil"/>
              <w:left w:val="single" w:sz="8" w:space="0" w:color="000000"/>
              <w:bottom w:val="single" w:sz="8" w:space="0" w:color="000000"/>
              <w:right w:val="single" w:sz="8" w:space="0" w:color="000000"/>
            </w:tcBorders>
          </w:tcPr>
          <w:p w:rsidR="00AB2D7B" w:rsidRDefault="0096592D">
            <w:pPr>
              <w:spacing w:after="1"/>
              <w:ind w:left="10"/>
            </w:pPr>
            <w:r>
              <w:rPr>
                <w:sz w:val="20"/>
              </w:rPr>
              <w:t xml:space="preserve"> </w:t>
            </w:r>
            <w:r>
              <w:rPr>
                <w:sz w:val="24"/>
              </w:rPr>
              <w:t xml:space="preserve"> </w:t>
            </w:r>
          </w:p>
          <w:p w:rsidR="00AB2D7B" w:rsidRDefault="0096592D">
            <w:pPr>
              <w:ind w:left="10"/>
            </w:pPr>
            <w:r>
              <w:rPr>
                <w:sz w:val="20"/>
              </w:rPr>
              <w:t xml:space="preserve">Aims 1&amp;2: </w:t>
            </w:r>
            <w:r>
              <w:rPr>
                <w:sz w:val="24"/>
              </w:rPr>
              <w:t xml:space="preserve"> </w:t>
            </w:r>
          </w:p>
          <w:p w:rsidR="00AB2D7B" w:rsidRDefault="0096592D">
            <w:pPr>
              <w:spacing w:after="19" w:line="242" w:lineRule="auto"/>
              <w:ind w:left="20" w:right="534" w:hanging="10"/>
            </w:pPr>
            <w:r>
              <w:rPr>
                <w:sz w:val="20"/>
              </w:rPr>
              <w:t xml:space="preserve">Hospital Discharges with presence of ICD-9 or ICD-10 codes indicative of diabetes in first 5 discharge diagnoses (Appendix 1). Gestational diabetes is not included.  </w:t>
            </w:r>
            <w:r>
              <w:rPr>
                <w:sz w:val="24"/>
              </w:rPr>
              <w:t xml:space="preserve"> </w:t>
            </w:r>
          </w:p>
          <w:p w:rsidR="00AB2D7B" w:rsidRDefault="0096592D">
            <w:pPr>
              <w:ind w:left="10"/>
            </w:pPr>
            <w:r>
              <w:rPr>
                <w:sz w:val="20"/>
              </w:rPr>
              <w:t xml:space="preserve"> </w:t>
            </w:r>
            <w:r>
              <w:rPr>
                <w:sz w:val="24"/>
              </w:rPr>
              <w:t xml:space="preserve"> </w:t>
            </w:r>
          </w:p>
          <w:p w:rsidR="00AB2D7B" w:rsidRDefault="0096592D">
            <w:pPr>
              <w:spacing w:after="16"/>
              <w:ind w:left="10"/>
            </w:pPr>
            <w:r>
              <w:rPr>
                <w:sz w:val="20"/>
              </w:rPr>
              <w:t>Statistical measures of validation:</w:t>
            </w:r>
            <w:r>
              <w:rPr>
                <w:sz w:val="20"/>
                <w:vertAlign w:val="superscript"/>
              </w:rPr>
              <w:t>29</w:t>
            </w:r>
            <w:r>
              <w:rPr>
                <w:sz w:val="20"/>
              </w:rPr>
              <w:t xml:space="preserve"> </w:t>
            </w:r>
            <w:r>
              <w:rPr>
                <w:sz w:val="24"/>
              </w:rPr>
              <w:t xml:space="preserve"> </w:t>
            </w:r>
          </w:p>
          <w:p w:rsidR="00AB2D7B" w:rsidRDefault="0096592D">
            <w:pPr>
              <w:ind w:left="10"/>
            </w:pPr>
            <w:r>
              <w:rPr>
                <w:sz w:val="20"/>
              </w:rPr>
              <w:t xml:space="preserve">Sensitivity: 95.6%,  </w:t>
            </w:r>
            <w:r>
              <w:rPr>
                <w:sz w:val="24"/>
              </w:rPr>
              <w:t xml:space="preserve"> </w:t>
            </w:r>
          </w:p>
          <w:p w:rsidR="00AB2D7B" w:rsidRDefault="0096592D">
            <w:pPr>
              <w:ind w:left="10"/>
            </w:pPr>
            <w:r>
              <w:rPr>
                <w:sz w:val="20"/>
              </w:rPr>
              <w:t xml:space="preserve">Specificity: 92.8%,  </w:t>
            </w:r>
            <w:r>
              <w:rPr>
                <w:sz w:val="24"/>
              </w:rPr>
              <w:t xml:space="preserve"> </w:t>
            </w:r>
          </w:p>
          <w:p w:rsidR="00AB2D7B" w:rsidRDefault="0096592D">
            <w:pPr>
              <w:ind w:left="10"/>
            </w:pPr>
            <w:r>
              <w:rPr>
                <w:sz w:val="20"/>
              </w:rPr>
              <w:t xml:space="preserve">PPV: 54.0% </w:t>
            </w:r>
            <w:r>
              <w:rPr>
                <w:sz w:val="24"/>
              </w:rPr>
              <w:t xml:space="preserve"> </w:t>
            </w:r>
          </w:p>
          <w:p w:rsidR="00AB2D7B" w:rsidRDefault="0096592D">
            <w:pPr>
              <w:spacing w:after="10"/>
              <w:ind w:left="10"/>
            </w:pPr>
            <w:r>
              <w:rPr>
                <w:sz w:val="20"/>
              </w:rPr>
              <w:t xml:space="preserve">NPV: 99.6% </w:t>
            </w:r>
            <w:r>
              <w:rPr>
                <w:sz w:val="24"/>
              </w:rPr>
              <w:t xml:space="preserve"> </w:t>
            </w:r>
          </w:p>
          <w:p w:rsidR="00AB2D7B" w:rsidRDefault="0096592D">
            <w:pPr>
              <w:ind w:left="10"/>
            </w:pPr>
            <w:r>
              <w:rPr>
                <w:sz w:val="20"/>
              </w:rPr>
              <w:t xml:space="preserve"> </w:t>
            </w:r>
            <w:r>
              <w:rPr>
                <w:sz w:val="24"/>
              </w:rPr>
              <w:t xml:space="preserve"> </w:t>
            </w:r>
          </w:p>
          <w:p w:rsidR="00AB2D7B" w:rsidRDefault="0096592D">
            <w:pPr>
              <w:ind w:left="10"/>
            </w:pPr>
            <w:r>
              <w:rPr>
                <w:sz w:val="20"/>
              </w:rPr>
              <w:t xml:space="preserve">Aim 3: </w:t>
            </w:r>
            <w:r>
              <w:rPr>
                <w:sz w:val="24"/>
              </w:rPr>
              <w:t xml:space="preserve"> </w:t>
            </w:r>
          </w:p>
          <w:p w:rsidR="00AB2D7B" w:rsidRDefault="0096592D">
            <w:pPr>
              <w:ind w:left="10"/>
            </w:pPr>
            <w:r>
              <w:rPr>
                <w:sz w:val="20"/>
              </w:rPr>
              <w:t xml:space="preserve">Presence of self-reported diabetes </w:t>
            </w:r>
            <w:r>
              <w:rPr>
                <w:sz w:val="24"/>
              </w:rPr>
              <w:t xml:space="preserve"> </w:t>
            </w:r>
          </w:p>
          <w:p w:rsidR="00AB2D7B" w:rsidRDefault="0096592D">
            <w:pPr>
              <w:spacing w:after="19"/>
              <w:ind w:left="10"/>
            </w:pPr>
            <w:r>
              <w:rPr>
                <w:sz w:val="20"/>
              </w:rPr>
              <w:t>Statistical measures of validation:</w:t>
            </w:r>
            <w:r>
              <w:rPr>
                <w:sz w:val="20"/>
                <w:vertAlign w:val="superscript"/>
              </w:rPr>
              <w:t>30</w:t>
            </w:r>
            <w:r>
              <w:rPr>
                <w:sz w:val="20"/>
              </w:rPr>
              <w:t xml:space="preserve"> </w:t>
            </w:r>
            <w:r>
              <w:rPr>
                <w:sz w:val="24"/>
              </w:rPr>
              <w:t xml:space="preserve"> </w:t>
            </w:r>
          </w:p>
          <w:p w:rsidR="00AB2D7B" w:rsidRDefault="0096592D">
            <w:pPr>
              <w:ind w:left="10"/>
            </w:pPr>
            <w:r>
              <w:rPr>
                <w:sz w:val="20"/>
              </w:rPr>
              <w:t xml:space="preserve">Sensitivity: (58.5%-70.8%) </w:t>
            </w:r>
            <w:r>
              <w:rPr>
                <w:sz w:val="24"/>
              </w:rPr>
              <w:t xml:space="preserve"> </w:t>
            </w:r>
          </w:p>
          <w:p w:rsidR="00AB2D7B" w:rsidRDefault="0096592D">
            <w:pPr>
              <w:ind w:left="10"/>
            </w:pPr>
            <w:r>
              <w:rPr>
                <w:sz w:val="20"/>
              </w:rPr>
              <w:t xml:space="preserve">Specificity: (95.6%-96.8%) </w:t>
            </w:r>
            <w:r>
              <w:rPr>
                <w:sz w:val="24"/>
              </w:rPr>
              <w:t xml:space="preserve"> </w:t>
            </w:r>
          </w:p>
          <w:p w:rsidR="00AB2D7B" w:rsidRDefault="0096592D">
            <w:pPr>
              <w:spacing w:after="51" w:line="239" w:lineRule="auto"/>
              <w:ind w:left="10" w:right="159"/>
            </w:pPr>
            <w:r>
              <w:rPr>
                <w:sz w:val="20"/>
              </w:rPr>
              <w:t xml:space="preserve">PPV: (92.7%-95.4%) NPV: (85.4% - 90.6%) </w:t>
            </w:r>
            <w:r>
              <w:rPr>
                <w:sz w:val="24"/>
              </w:rPr>
              <w:t xml:space="preserve"> </w:t>
            </w:r>
            <w:r>
              <w:rPr>
                <w:sz w:val="20"/>
              </w:rPr>
              <w:t xml:space="preserve">or patient has been prescribed 1+ diabetes medication in past </w:t>
            </w:r>
          </w:p>
          <w:p w:rsidR="00AB2D7B" w:rsidRDefault="0096592D">
            <w:pPr>
              <w:ind w:left="19"/>
            </w:pPr>
            <w:r>
              <w:rPr>
                <w:sz w:val="20"/>
              </w:rPr>
              <w:t xml:space="preserve">two years or  </w:t>
            </w:r>
            <w:r>
              <w:rPr>
                <w:sz w:val="24"/>
              </w:rPr>
              <w:t xml:space="preserve"> </w:t>
            </w:r>
          </w:p>
        </w:tc>
        <w:tc>
          <w:tcPr>
            <w:tcW w:w="1460" w:type="dxa"/>
            <w:tcBorders>
              <w:top w:val="nil"/>
              <w:left w:val="single" w:sz="8" w:space="0" w:color="000000"/>
              <w:bottom w:val="single" w:sz="8" w:space="0" w:color="000000"/>
              <w:right w:val="single" w:sz="8" w:space="0" w:color="000000"/>
            </w:tcBorders>
          </w:tcPr>
          <w:p w:rsidR="00AB2D7B" w:rsidRDefault="00AB2D7B"/>
        </w:tc>
      </w:tr>
      <w:tr w:rsidR="00AB2D7B">
        <w:trPr>
          <w:trHeight w:val="2799"/>
        </w:trPr>
        <w:tc>
          <w:tcPr>
            <w:tcW w:w="2206" w:type="dxa"/>
            <w:gridSpan w:val="2"/>
            <w:tcBorders>
              <w:top w:val="single" w:sz="8" w:space="0" w:color="000000"/>
              <w:left w:val="single" w:sz="8" w:space="0" w:color="000000"/>
              <w:bottom w:val="single" w:sz="8" w:space="0" w:color="000000"/>
              <w:right w:val="single" w:sz="8" w:space="0" w:color="000000"/>
            </w:tcBorders>
          </w:tcPr>
          <w:p w:rsidR="00AB2D7B" w:rsidRDefault="0096592D">
            <w:r>
              <w:rPr>
                <w:sz w:val="24"/>
              </w:rPr>
              <w:t xml:space="preserve"> </w:t>
            </w:r>
          </w:p>
        </w:tc>
        <w:tc>
          <w:tcPr>
            <w:tcW w:w="5151" w:type="dxa"/>
            <w:gridSpan w:val="2"/>
            <w:tcBorders>
              <w:top w:val="single" w:sz="8" w:space="0" w:color="000000"/>
              <w:left w:val="single" w:sz="8" w:space="0" w:color="000000"/>
              <w:bottom w:val="single" w:sz="8" w:space="0" w:color="000000"/>
              <w:right w:val="single" w:sz="8" w:space="0" w:color="000000"/>
            </w:tcBorders>
          </w:tcPr>
          <w:p w:rsidR="00AB2D7B" w:rsidRDefault="0096592D">
            <w:pPr>
              <w:spacing w:after="19" w:line="238" w:lineRule="auto"/>
              <w:ind w:left="10" w:hanging="10"/>
              <w:jc w:val="both"/>
            </w:pPr>
            <w:r>
              <w:rPr>
                <w:sz w:val="20"/>
              </w:rPr>
              <w:t>Physical Claims or Hospital Discharges with presence of any of ICD-</w:t>
            </w:r>
            <w:r>
              <w:rPr>
                <w:sz w:val="24"/>
              </w:rPr>
              <w:t xml:space="preserve"> </w:t>
            </w:r>
          </w:p>
          <w:p w:rsidR="00AB2D7B" w:rsidRDefault="0096592D">
            <w:r>
              <w:rPr>
                <w:sz w:val="20"/>
              </w:rPr>
              <w:t xml:space="preserve">9 or ICD-10 codes indicative of diabetes (Appendix 1)  </w:t>
            </w:r>
            <w:r>
              <w:rPr>
                <w:sz w:val="24"/>
              </w:rPr>
              <w:t xml:space="preserve"> </w:t>
            </w:r>
          </w:p>
          <w:p w:rsidR="00AB2D7B" w:rsidRDefault="0096592D">
            <w:pPr>
              <w:spacing w:after="16"/>
            </w:pPr>
            <w:r>
              <w:rPr>
                <w:sz w:val="20"/>
              </w:rPr>
              <w:t>Statistical measures of validation:</w:t>
            </w:r>
            <w:r>
              <w:rPr>
                <w:sz w:val="20"/>
                <w:vertAlign w:val="superscript"/>
              </w:rPr>
              <w:t>29</w:t>
            </w:r>
            <w:r>
              <w:rPr>
                <w:sz w:val="20"/>
              </w:rPr>
              <w:t xml:space="preserve"> </w:t>
            </w:r>
            <w:r>
              <w:rPr>
                <w:sz w:val="24"/>
              </w:rPr>
              <w:t xml:space="preserve"> </w:t>
            </w:r>
          </w:p>
          <w:p w:rsidR="00AB2D7B" w:rsidRDefault="0096592D">
            <w:r>
              <w:rPr>
                <w:sz w:val="20"/>
              </w:rPr>
              <w:t xml:space="preserve">Sensitivity: 95.6%,  </w:t>
            </w:r>
            <w:r>
              <w:rPr>
                <w:sz w:val="24"/>
              </w:rPr>
              <w:t xml:space="preserve"> </w:t>
            </w:r>
          </w:p>
          <w:p w:rsidR="00AB2D7B" w:rsidRDefault="0096592D">
            <w:r>
              <w:rPr>
                <w:sz w:val="20"/>
              </w:rPr>
              <w:t xml:space="preserve">Specificity: 92.8%,  </w:t>
            </w:r>
            <w:r>
              <w:rPr>
                <w:sz w:val="24"/>
              </w:rPr>
              <w:t xml:space="preserve"> </w:t>
            </w:r>
          </w:p>
          <w:p w:rsidR="00AB2D7B" w:rsidRDefault="0096592D">
            <w:r>
              <w:rPr>
                <w:sz w:val="20"/>
              </w:rPr>
              <w:t xml:space="preserve">PPV: 54.0% </w:t>
            </w:r>
            <w:r>
              <w:rPr>
                <w:sz w:val="24"/>
              </w:rPr>
              <w:t xml:space="preserve"> </w:t>
            </w:r>
          </w:p>
          <w:p w:rsidR="00AB2D7B" w:rsidRDefault="0096592D">
            <w:pPr>
              <w:spacing w:after="10"/>
            </w:pPr>
            <w:r>
              <w:rPr>
                <w:sz w:val="20"/>
              </w:rPr>
              <w:t xml:space="preserve">NPV: 99.6% </w:t>
            </w:r>
            <w:r>
              <w:rPr>
                <w:sz w:val="24"/>
              </w:rPr>
              <w:t xml:space="preserve"> </w:t>
            </w:r>
          </w:p>
          <w:p w:rsidR="00AB2D7B" w:rsidRDefault="0096592D">
            <w:pPr>
              <w:spacing w:after="2"/>
            </w:pPr>
            <w:r>
              <w:rPr>
                <w:sz w:val="20"/>
              </w:rPr>
              <w:t xml:space="preserve"> </w:t>
            </w:r>
            <w:r>
              <w:rPr>
                <w:sz w:val="24"/>
              </w:rPr>
              <w:t xml:space="preserve"> </w:t>
            </w:r>
          </w:p>
          <w:p w:rsidR="00AB2D7B" w:rsidRDefault="0096592D">
            <w:r>
              <w:rPr>
                <w:sz w:val="20"/>
              </w:rPr>
              <w:t xml:space="preserve">The combined algorithm has not been validated. </w:t>
            </w:r>
            <w:r>
              <w:rPr>
                <w:sz w:val="24"/>
              </w:rPr>
              <w:t xml:space="preserve"> </w:t>
            </w:r>
          </w:p>
        </w:tc>
        <w:tc>
          <w:tcPr>
            <w:tcW w:w="1515" w:type="dxa"/>
            <w:gridSpan w:val="2"/>
            <w:tcBorders>
              <w:top w:val="single" w:sz="8" w:space="0" w:color="000000"/>
              <w:left w:val="single" w:sz="8" w:space="0" w:color="000000"/>
              <w:bottom w:val="single" w:sz="8" w:space="0" w:color="000000"/>
              <w:right w:val="single" w:sz="8" w:space="0" w:color="000000"/>
            </w:tcBorders>
          </w:tcPr>
          <w:p w:rsidR="00AB2D7B" w:rsidRDefault="0096592D">
            <w:r>
              <w:rPr>
                <w:sz w:val="24"/>
              </w:rPr>
              <w:t xml:space="preserve"> </w:t>
            </w:r>
          </w:p>
        </w:tc>
      </w:tr>
    </w:tbl>
    <w:p w:rsidR="00AB2D7B" w:rsidRDefault="00AB2D7B">
      <w:pPr>
        <w:spacing w:after="0"/>
        <w:ind w:left="-360" w:right="1830"/>
      </w:pPr>
    </w:p>
    <w:tbl>
      <w:tblPr>
        <w:tblStyle w:val="TableGrid"/>
        <w:tblW w:w="8872" w:type="dxa"/>
        <w:tblInd w:w="451" w:type="dxa"/>
        <w:tblCellMar>
          <w:top w:w="102" w:type="dxa"/>
          <w:left w:w="10" w:type="dxa"/>
          <w:right w:w="21" w:type="dxa"/>
        </w:tblCellMar>
        <w:tblLook w:val="04A0" w:firstRow="1" w:lastRow="0" w:firstColumn="1" w:lastColumn="0" w:noHBand="0" w:noVBand="1"/>
      </w:tblPr>
      <w:tblGrid>
        <w:gridCol w:w="2206"/>
        <w:gridCol w:w="5151"/>
        <w:gridCol w:w="505"/>
        <w:gridCol w:w="1010"/>
      </w:tblGrid>
      <w:tr w:rsidR="00AB2D7B">
        <w:trPr>
          <w:trHeight w:val="2955"/>
        </w:trPr>
        <w:tc>
          <w:tcPr>
            <w:tcW w:w="2206" w:type="dxa"/>
            <w:tcBorders>
              <w:top w:val="single" w:sz="8" w:space="0" w:color="000000"/>
              <w:left w:val="single" w:sz="8" w:space="0" w:color="000000"/>
              <w:bottom w:val="single" w:sz="8" w:space="0" w:color="000000"/>
              <w:right w:val="single" w:sz="8" w:space="0" w:color="000000"/>
            </w:tcBorders>
          </w:tcPr>
          <w:p w:rsidR="00AB2D7B" w:rsidRDefault="0096592D">
            <w:pPr>
              <w:ind w:right="444" w:firstLine="10"/>
            </w:pPr>
            <w:r>
              <w:rPr>
                <w:sz w:val="20"/>
              </w:rPr>
              <w:lastRenderedPageBreak/>
              <w:t xml:space="preserve">Indicator for nondiabetes </w:t>
            </w:r>
            <w:r>
              <w:rPr>
                <w:sz w:val="24"/>
              </w:rPr>
              <w:t xml:space="preserve"> </w:t>
            </w:r>
            <w:r>
              <w:rPr>
                <w:sz w:val="20"/>
              </w:rPr>
              <w:t xml:space="preserve">(Generated </w:t>
            </w:r>
          </w:p>
          <w:p w:rsidR="00AB2D7B" w:rsidRDefault="0096592D">
            <w:pPr>
              <w:ind w:left="10"/>
            </w:pPr>
            <w:r>
              <w:rPr>
                <w:sz w:val="20"/>
              </w:rPr>
              <w:t xml:space="preserve">Variable) </w:t>
            </w:r>
          </w:p>
        </w:tc>
        <w:tc>
          <w:tcPr>
            <w:tcW w:w="5151" w:type="dxa"/>
            <w:tcBorders>
              <w:top w:val="single" w:sz="8" w:space="0" w:color="000000"/>
              <w:left w:val="single" w:sz="8" w:space="0" w:color="000000"/>
              <w:bottom w:val="single" w:sz="8" w:space="0" w:color="000000"/>
              <w:right w:val="single" w:sz="8" w:space="0" w:color="000000"/>
            </w:tcBorders>
          </w:tcPr>
          <w:p w:rsidR="00AB2D7B" w:rsidRDefault="0096592D">
            <w:pPr>
              <w:ind w:left="10"/>
            </w:pPr>
            <w:r>
              <w:rPr>
                <w:sz w:val="20"/>
              </w:rPr>
              <w:t xml:space="preserve">Aims 1 and 2: </w:t>
            </w:r>
          </w:p>
          <w:p w:rsidR="00AB2D7B" w:rsidRDefault="0096592D">
            <w:pPr>
              <w:spacing w:line="258" w:lineRule="auto"/>
              <w:ind w:left="10"/>
              <w:jc w:val="both"/>
            </w:pPr>
            <w:r>
              <w:rPr>
                <w:sz w:val="20"/>
              </w:rPr>
              <w:t xml:space="preserve">Lack of presence of any ICD-9 or ICD-10 codes indicative of diabetes (Appendix 1) in any available discharge diagnoses. </w:t>
            </w:r>
          </w:p>
          <w:p w:rsidR="00AB2D7B" w:rsidRDefault="0096592D">
            <w:pPr>
              <w:ind w:left="10"/>
            </w:pPr>
            <w:r>
              <w:rPr>
                <w:sz w:val="20"/>
              </w:rPr>
              <w:t xml:space="preserve"> </w:t>
            </w:r>
          </w:p>
          <w:p w:rsidR="00AB2D7B" w:rsidRDefault="0096592D">
            <w:pPr>
              <w:ind w:left="10"/>
            </w:pPr>
            <w:r>
              <w:rPr>
                <w:sz w:val="20"/>
              </w:rPr>
              <w:t xml:space="preserve">Aim 3:  </w:t>
            </w:r>
          </w:p>
          <w:p w:rsidR="00AB2D7B" w:rsidRDefault="0096592D">
            <w:pPr>
              <w:ind w:left="10"/>
            </w:pPr>
            <w:r>
              <w:rPr>
                <w:sz w:val="20"/>
              </w:rPr>
              <w:t xml:space="preserve">Lack of any positive indicator of diabetes: </w:t>
            </w:r>
          </w:p>
          <w:p w:rsidR="00AB2D7B" w:rsidRDefault="0096592D">
            <w:pPr>
              <w:ind w:left="10"/>
            </w:pPr>
            <w:r>
              <w:rPr>
                <w:sz w:val="20"/>
              </w:rPr>
              <w:t xml:space="preserve">No self-report of diabetes,  </w:t>
            </w:r>
          </w:p>
          <w:p w:rsidR="00AB2D7B" w:rsidRDefault="0096592D">
            <w:pPr>
              <w:ind w:right="815" w:firstLine="10"/>
              <w:jc w:val="both"/>
            </w:pPr>
            <w:r>
              <w:rPr>
                <w:sz w:val="20"/>
              </w:rPr>
              <w:t xml:space="preserve">No diabetes medication script filled over two years, No Physical Claims or Hospital Discharges with presence of any of ICD- 9 or ICD-10 codes indicative of diabetes (Appendix 1) </w:t>
            </w:r>
          </w:p>
        </w:tc>
        <w:tc>
          <w:tcPr>
            <w:tcW w:w="1515" w:type="dxa"/>
            <w:gridSpan w:val="2"/>
            <w:tcBorders>
              <w:top w:val="single" w:sz="8" w:space="0" w:color="000000"/>
              <w:left w:val="single" w:sz="8" w:space="0" w:color="000000"/>
              <w:bottom w:val="single" w:sz="8" w:space="0" w:color="000000"/>
              <w:right w:val="single" w:sz="8" w:space="0" w:color="000000"/>
            </w:tcBorders>
          </w:tcPr>
          <w:p w:rsidR="00AB2D7B" w:rsidRDefault="0096592D">
            <w:pPr>
              <w:ind w:left="10" w:right="622" w:hanging="10"/>
            </w:pPr>
            <w:r>
              <w:rPr>
                <w:sz w:val="20"/>
              </w:rPr>
              <w:t xml:space="preserve">Number in the cohort </w:t>
            </w:r>
          </w:p>
        </w:tc>
      </w:tr>
      <w:tr w:rsidR="00AB2D7B">
        <w:trPr>
          <w:trHeight w:val="674"/>
        </w:trPr>
        <w:tc>
          <w:tcPr>
            <w:tcW w:w="2206" w:type="dxa"/>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53" w:line="238" w:lineRule="auto"/>
              <w:ind w:left="10" w:hanging="10"/>
            </w:pPr>
            <w:r>
              <w:rPr>
                <w:sz w:val="20"/>
              </w:rPr>
              <w:t xml:space="preserve">Geographic location/Region </w:t>
            </w:r>
            <w:r>
              <w:rPr>
                <w:sz w:val="24"/>
              </w:rPr>
              <w:t xml:space="preserve"> </w:t>
            </w:r>
          </w:p>
          <w:p w:rsidR="00AB2D7B" w:rsidRDefault="0096592D">
            <w:pPr>
              <w:spacing w:after="34"/>
            </w:pPr>
            <w:r>
              <w:rPr>
                <w:sz w:val="20"/>
              </w:rPr>
              <w:t xml:space="preserve"> </w:t>
            </w:r>
            <w:r>
              <w:rPr>
                <w:sz w:val="24"/>
              </w:rPr>
              <w:t xml:space="preserve"> </w:t>
            </w:r>
          </w:p>
          <w:p w:rsidR="00AB2D7B" w:rsidRDefault="0096592D">
            <w:r>
              <w:rPr>
                <w:sz w:val="20"/>
              </w:rPr>
              <w:t xml:space="preserve"> </w:t>
            </w:r>
            <w:r>
              <w:rPr>
                <w:sz w:val="24"/>
              </w:rPr>
              <w:t xml:space="preserve"> </w:t>
            </w:r>
          </w:p>
        </w:tc>
        <w:tc>
          <w:tcPr>
            <w:tcW w:w="5151" w:type="dxa"/>
            <w:tcBorders>
              <w:top w:val="single" w:sz="8" w:space="0" w:color="000000"/>
              <w:left w:val="single" w:sz="8" w:space="0" w:color="000000"/>
              <w:bottom w:val="single" w:sz="4" w:space="0" w:color="000000"/>
              <w:right w:val="single" w:sz="8" w:space="0" w:color="000000"/>
            </w:tcBorders>
          </w:tcPr>
          <w:p w:rsidR="00AB2D7B" w:rsidRDefault="0096592D">
            <w:pPr>
              <w:spacing w:after="30"/>
            </w:pPr>
            <w:r>
              <w:rPr>
                <w:sz w:val="20"/>
              </w:rPr>
              <w:t xml:space="preserve">NIS, NEDS, SID, SEDD </w:t>
            </w:r>
            <w:r>
              <w:rPr>
                <w:sz w:val="24"/>
              </w:rPr>
              <w:t xml:space="preserve"> </w:t>
            </w:r>
          </w:p>
          <w:p w:rsidR="00AB2D7B" w:rsidRDefault="0096592D">
            <w:r>
              <w:rPr>
                <w:sz w:val="20"/>
              </w:rPr>
              <w:t xml:space="preserve"> </w:t>
            </w:r>
            <w:r>
              <w:rPr>
                <w:sz w:val="24"/>
              </w:rPr>
              <w:t xml:space="preserve"> </w:t>
            </w:r>
          </w:p>
        </w:tc>
        <w:tc>
          <w:tcPr>
            <w:tcW w:w="1515" w:type="dxa"/>
            <w:gridSpan w:val="2"/>
            <w:vMerge w:val="restart"/>
            <w:tcBorders>
              <w:top w:val="single" w:sz="8" w:space="0" w:color="000000"/>
              <w:left w:val="single" w:sz="8" w:space="0" w:color="000000"/>
              <w:bottom w:val="single" w:sz="8" w:space="0" w:color="000000"/>
              <w:right w:val="single" w:sz="8" w:space="0" w:color="000000"/>
            </w:tcBorders>
          </w:tcPr>
          <w:p w:rsidR="00AB2D7B" w:rsidRDefault="0096592D">
            <w:pPr>
              <w:ind w:left="10" w:right="769" w:hanging="10"/>
            </w:pPr>
            <w:r>
              <w:rPr>
                <w:sz w:val="20"/>
              </w:rPr>
              <w:t xml:space="preserve">Number and % of the cohort </w:t>
            </w:r>
            <w:r>
              <w:rPr>
                <w:sz w:val="24"/>
              </w:rPr>
              <w:t xml:space="preserve"> </w:t>
            </w:r>
          </w:p>
        </w:tc>
      </w:tr>
      <w:tr w:rsidR="00AB2D7B">
        <w:trPr>
          <w:trHeight w:val="1224"/>
        </w:trPr>
        <w:tc>
          <w:tcPr>
            <w:tcW w:w="0" w:type="auto"/>
            <w:vMerge/>
            <w:tcBorders>
              <w:top w:val="nil"/>
              <w:left w:val="single" w:sz="8" w:space="0" w:color="000000"/>
              <w:bottom w:val="nil"/>
              <w:right w:val="single" w:sz="8" w:space="0" w:color="000000"/>
            </w:tcBorders>
          </w:tcPr>
          <w:p w:rsidR="00AB2D7B" w:rsidRDefault="00AB2D7B"/>
        </w:tc>
        <w:tc>
          <w:tcPr>
            <w:tcW w:w="5151" w:type="dxa"/>
            <w:tcBorders>
              <w:top w:val="single" w:sz="4" w:space="0" w:color="000000"/>
              <w:left w:val="single" w:sz="8" w:space="0" w:color="000000"/>
              <w:bottom w:val="single" w:sz="4" w:space="0" w:color="000000"/>
              <w:right w:val="single" w:sz="8" w:space="0" w:color="000000"/>
            </w:tcBorders>
          </w:tcPr>
          <w:p w:rsidR="00AB2D7B" w:rsidRDefault="0096592D">
            <w:pPr>
              <w:spacing w:after="1"/>
            </w:pPr>
            <w:r>
              <w:rPr>
                <w:sz w:val="20"/>
              </w:rPr>
              <w:t xml:space="preserve">HOSP_REGION: Region of Hospital </w:t>
            </w:r>
            <w:r>
              <w:rPr>
                <w:sz w:val="24"/>
              </w:rPr>
              <w:t xml:space="preserve"> </w:t>
            </w:r>
          </w:p>
          <w:p w:rsidR="00AB2D7B" w:rsidRDefault="0096592D">
            <w:pPr>
              <w:spacing w:after="30"/>
            </w:pPr>
            <w:r>
              <w:rPr>
                <w:sz w:val="20"/>
              </w:rPr>
              <w:t xml:space="preserve">Categories: Northeast, Midwest, South, West </w:t>
            </w:r>
            <w:r>
              <w:rPr>
                <w:sz w:val="24"/>
              </w:rPr>
              <w:t xml:space="preserve"> </w:t>
            </w:r>
          </w:p>
          <w:p w:rsidR="00AB2D7B" w:rsidRDefault="0096592D">
            <w:pPr>
              <w:spacing w:after="11"/>
            </w:pPr>
            <w:r>
              <w:rPr>
                <w:sz w:val="20"/>
              </w:rPr>
              <w:t xml:space="preserve"> </w:t>
            </w:r>
            <w:r>
              <w:rPr>
                <w:sz w:val="24"/>
              </w:rPr>
              <w:t xml:space="preserve"> </w:t>
            </w:r>
          </w:p>
          <w:p w:rsidR="00AB2D7B" w:rsidRDefault="0096592D">
            <w:r>
              <w:rPr>
                <w:sz w:val="20"/>
                <w:u w:val="single" w:color="000000"/>
              </w:rPr>
              <w:t xml:space="preserve">MEPS </w:t>
            </w:r>
            <w:r>
              <w:rPr>
                <w:sz w:val="24"/>
                <w:u w:val="single" w:color="000000"/>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r w:rsidR="00AB2D7B">
        <w:trPr>
          <w:trHeight w:val="3130"/>
        </w:trPr>
        <w:tc>
          <w:tcPr>
            <w:tcW w:w="0" w:type="auto"/>
            <w:vMerge/>
            <w:tcBorders>
              <w:top w:val="nil"/>
              <w:left w:val="single" w:sz="8" w:space="0" w:color="000000"/>
              <w:bottom w:val="single" w:sz="8" w:space="0" w:color="000000"/>
              <w:right w:val="single" w:sz="8" w:space="0" w:color="000000"/>
            </w:tcBorders>
          </w:tcPr>
          <w:p w:rsidR="00AB2D7B" w:rsidRDefault="00AB2D7B"/>
        </w:tc>
        <w:tc>
          <w:tcPr>
            <w:tcW w:w="5151" w:type="dxa"/>
            <w:tcBorders>
              <w:top w:val="single" w:sz="4" w:space="0" w:color="000000"/>
              <w:left w:val="single" w:sz="8" w:space="0" w:color="000000"/>
              <w:bottom w:val="single" w:sz="8" w:space="0" w:color="000000"/>
              <w:right w:val="single" w:sz="8" w:space="0" w:color="000000"/>
            </w:tcBorders>
          </w:tcPr>
          <w:p w:rsidR="00AB2D7B" w:rsidRDefault="0096592D">
            <w:pPr>
              <w:spacing w:after="2"/>
            </w:pPr>
            <w:r>
              <w:rPr>
                <w:sz w:val="20"/>
              </w:rPr>
              <w:t xml:space="preserve">REGION </w:t>
            </w:r>
            <w:r>
              <w:rPr>
                <w:sz w:val="24"/>
              </w:rPr>
              <w:t xml:space="preserve"> </w:t>
            </w:r>
          </w:p>
          <w:p w:rsidR="00AB2D7B" w:rsidRDefault="0096592D">
            <w:pPr>
              <w:spacing w:after="23"/>
            </w:pPr>
            <w:r>
              <w:rPr>
                <w:sz w:val="20"/>
              </w:rPr>
              <w:t xml:space="preserve">Categories: Northeast, Midwest, South, and West </w:t>
            </w:r>
            <w:r>
              <w:rPr>
                <w:sz w:val="24"/>
              </w:rPr>
              <w:t xml:space="preserve"> </w:t>
            </w:r>
          </w:p>
          <w:p w:rsidR="00AB2D7B" w:rsidRDefault="0096592D">
            <w:r>
              <w:rPr>
                <w:sz w:val="20"/>
              </w:rPr>
              <w:t xml:space="preserve"> </w:t>
            </w:r>
            <w:r>
              <w:rPr>
                <w:sz w:val="24"/>
              </w:rPr>
              <w:t xml:space="preserve"> </w:t>
            </w:r>
          </w:p>
        </w:tc>
        <w:tc>
          <w:tcPr>
            <w:tcW w:w="0" w:type="auto"/>
            <w:gridSpan w:val="2"/>
            <w:vMerge/>
            <w:tcBorders>
              <w:top w:val="nil"/>
              <w:left w:val="single" w:sz="8" w:space="0" w:color="000000"/>
              <w:bottom w:val="single" w:sz="8" w:space="0" w:color="000000"/>
              <w:right w:val="single" w:sz="8" w:space="0" w:color="000000"/>
            </w:tcBorders>
          </w:tcPr>
          <w:p w:rsidR="00AB2D7B" w:rsidRDefault="00AB2D7B"/>
        </w:tc>
      </w:tr>
      <w:tr w:rsidR="00AB2D7B">
        <w:trPr>
          <w:trHeight w:val="370"/>
        </w:trPr>
        <w:tc>
          <w:tcPr>
            <w:tcW w:w="2206" w:type="dxa"/>
            <w:vMerge w:val="restart"/>
            <w:tcBorders>
              <w:top w:val="single" w:sz="8" w:space="0" w:color="000000"/>
              <w:left w:val="single" w:sz="8" w:space="0" w:color="000000"/>
              <w:bottom w:val="nil"/>
              <w:right w:val="single" w:sz="8" w:space="0" w:color="000000"/>
            </w:tcBorders>
          </w:tcPr>
          <w:p w:rsidR="00AB2D7B" w:rsidRDefault="0096592D">
            <w:r>
              <w:rPr>
                <w:sz w:val="20"/>
              </w:rPr>
              <w:t xml:space="preserve">Rural/ Urban </w:t>
            </w:r>
            <w:r>
              <w:rPr>
                <w:sz w:val="24"/>
              </w:rPr>
              <w:t xml:space="preserve"> </w:t>
            </w:r>
          </w:p>
        </w:tc>
        <w:tc>
          <w:tcPr>
            <w:tcW w:w="5656" w:type="dxa"/>
            <w:gridSpan w:val="2"/>
            <w:tcBorders>
              <w:top w:val="single" w:sz="8" w:space="0" w:color="000000"/>
              <w:left w:val="single" w:sz="8" w:space="0" w:color="000000"/>
              <w:bottom w:val="single" w:sz="4" w:space="0" w:color="000000"/>
              <w:right w:val="single" w:sz="8" w:space="0" w:color="000000"/>
            </w:tcBorders>
          </w:tcPr>
          <w:p w:rsidR="00AB2D7B" w:rsidRDefault="0096592D">
            <w:r>
              <w:rPr>
                <w:sz w:val="20"/>
              </w:rPr>
              <w:t xml:space="preserve">NIS, NEDS, SID, SEDD </w:t>
            </w:r>
            <w:r>
              <w:rPr>
                <w:sz w:val="24"/>
              </w:rPr>
              <w:t xml:space="preserve"> </w:t>
            </w:r>
          </w:p>
        </w:tc>
        <w:tc>
          <w:tcPr>
            <w:tcW w:w="1010" w:type="dxa"/>
            <w:vMerge w:val="restart"/>
            <w:tcBorders>
              <w:top w:val="single" w:sz="8" w:space="0" w:color="000000"/>
              <w:left w:val="single" w:sz="8" w:space="0" w:color="000000"/>
              <w:bottom w:val="nil"/>
              <w:right w:val="single" w:sz="8" w:space="0" w:color="000000"/>
            </w:tcBorders>
          </w:tcPr>
          <w:p w:rsidR="00AB2D7B" w:rsidRDefault="0096592D">
            <w:pPr>
              <w:ind w:left="2"/>
            </w:pPr>
            <w:r>
              <w:rPr>
                <w:sz w:val="20"/>
              </w:rPr>
              <w:t xml:space="preserve">Number </w:t>
            </w:r>
          </w:p>
          <w:p w:rsidR="00AB2D7B" w:rsidRDefault="0096592D">
            <w:pPr>
              <w:ind w:left="12"/>
            </w:pPr>
            <w:r>
              <w:rPr>
                <w:sz w:val="20"/>
              </w:rPr>
              <w:t xml:space="preserve">and % of the cohort </w:t>
            </w:r>
            <w:r>
              <w:rPr>
                <w:sz w:val="24"/>
              </w:rPr>
              <w:t xml:space="preserve"> </w:t>
            </w:r>
          </w:p>
        </w:tc>
      </w:tr>
      <w:tr w:rsidR="00AB2D7B">
        <w:trPr>
          <w:trHeight w:val="2403"/>
        </w:trPr>
        <w:tc>
          <w:tcPr>
            <w:tcW w:w="0" w:type="auto"/>
            <w:vMerge/>
            <w:tcBorders>
              <w:top w:val="nil"/>
              <w:left w:val="single" w:sz="8" w:space="0" w:color="000000"/>
              <w:bottom w:val="nil"/>
              <w:right w:val="single" w:sz="8" w:space="0" w:color="000000"/>
            </w:tcBorders>
          </w:tcPr>
          <w:p w:rsidR="00AB2D7B" w:rsidRDefault="00AB2D7B"/>
        </w:tc>
        <w:tc>
          <w:tcPr>
            <w:tcW w:w="5656" w:type="dxa"/>
            <w:gridSpan w:val="2"/>
            <w:tcBorders>
              <w:top w:val="single" w:sz="4" w:space="0" w:color="000000"/>
              <w:left w:val="single" w:sz="8" w:space="0" w:color="000000"/>
              <w:bottom w:val="single" w:sz="4" w:space="0" w:color="000000"/>
              <w:right w:val="single" w:sz="8" w:space="0" w:color="000000"/>
            </w:tcBorders>
          </w:tcPr>
          <w:p w:rsidR="00AB2D7B" w:rsidRDefault="0096592D">
            <w:r>
              <w:rPr>
                <w:sz w:val="20"/>
              </w:rPr>
              <w:t xml:space="preserve">PL_NCHS: Patient Location </w:t>
            </w:r>
            <w:r>
              <w:rPr>
                <w:sz w:val="24"/>
              </w:rPr>
              <w:t xml:space="preserve"> </w:t>
            </w:r>
          </w:p>
          <w:p w:rsidR="00AB2D7B" w:rsidRDefault="0096592D">
            <w:pPr>
              <w:spacing w:line="277" w:lineRule="auto"/>
              <w:ind w:left="10" w:right="408" w:hanging="10"/>
            </w:pPr>
            <w:r>
              <w:rPr>
                <w:sz w:val="20"/>
              </w:rPr>
              <w:t xml:space="preserve">Categories: “Central” counties of metro areas, “Fringe” counties of metro areas”, Counties in metro areas of </w:t>
            </w:r>
          </w:p>
          <w:p w:rsidR="00AB2D7B" w:rsidRDefault="0096592D">
            <w:pPr>
              <w:spacing w:after="20" w:line="265" w:lineRule="auto"/>
              <w:ind w:left="10" w:right="601"/>
            </w:pPr>
            <w:r>
              <w:rPr>
                <w:sz w:val="20"/>
              </w:rPr>
              <w:t xml:space="preserve">250,000-999,999, Counties in metro areas of 50,000249,999, Micropolitan counties, and Not metropolitan or micropolitan counties.  </w:t>
            </w:r>
            <w:r>
              <w:rPr>
                <w:sz w:val="24"/>
              </w:rPr>
              <w:t xml:space="preserve"> </w:t>
            </w:r>
          </w:p>
          <w:p w:rsidR="00AB2D7B" w:rsidRDefault="0096592D">
            <w:pPr>
              <w:spacing w:after="22"/>
            </w:pPr>
            <w:r>
              <w:rPr>
                <w:sz w:val="20"/>
              </w:rPr>
              <w:t xml:space="preserve"> </w:t>
            </w:r>
            <w:r>
              <w:rPr>
                <w:sz w:val="24"/>
              </w:rPr>
              <w:t xml:space="preserve"> </w:t>
            </w:r>
          </w:p>
          <w:p w:rsidR="00AB2D7B" w:rsidRDefault="0096592D">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4" w:type="dxa"/>
          <w:right w:w="115" w:type="dxa"/>
        </w:tblCellMar>
        <w:tblLook w:val="04A0" w:firstRow="1" w:lastRow="0" w:firstColumn="1" w:lastColumn="0" w:noHBand="0" w:noVBand="1"/>
      </w:tblPr>
      <w:tblGrid>
        <w:gridCol w:w="2045"/>
        <w:gridCol w:w="171"/>
        <w:gridCol w:w="1415"/>
        <w:gridCol w:w="3760"/>
        <w:gridCol w:w="471"/>
        <w:gridCol w:w="1010"/>
      </w:tblGrid>
      <w:tr w:rsidR="00AB2D7B">
        <w:trPr>
          <w:trHeight w:val="6008"/>
        </w:trPr>
        <w:tc>
          <w:tcPr>
            <w:tcW w:w="2216" w:type="dxa"/>
            <w:gridSpan w:val="2"/>
            <w:tcBorders>
              <w:top w:val="nil"/>
              <w:left w:val="single" w:sz="8" w:space="0" w:color="000000"/>
              <w:bottom w:val="single" w:sz="8" w:space="0" w:color="000000"/>
              <w:right w:val="single" w:sz="8" w:space="0" w:color="000000"/>
            </w:tcBorders>
          </w:tcPr>
          <w:p w:rsidR="00AB2D7B" w:rsidRDefault="00AB2D7B"/>
        </w:tc>
        <w:tc>
          <w:tcPr>
            <w:tcW w:w="5646" w:type="dxa"/>
            <w:gridSpan w:val="3"/>
            <w:tcBorders>
              <w:top w:val="single" w:sz="4" w:space="0" w:color="000000"/>
              <w:left w:val="single" w:sz="8" w:space="0" w:color="000000"/>
              <w:bottom w:val="single" w:sz="8" w:space="0" w:color="000000"/>
              <w:right w:val="single" w:sz="8" w:space="0" w:color="000000"/>
            </w:tcBorders>
          </w:tcPr>
          <w:p w:rsidR="00AB2D7B" w:rsidRDefault="0096592D">
            <w:pPr>
              <w:spacing w:after="4"/>
            </w:pPr>
            <w:r>
              <w:rPr>
                <w:sz w:val="20"/>
              </w:rPr>
              <w:t xml:space="preserve"> </w:t>
            </w:r>
          </w:p>
          <w:p w:rsidR="00AB2D7B" w:rsidRDefault="0096592D">
            <w:pPr>
              <w:ind w:left="10" w:right="39" w:hanging="10"/>
            </w:pPr>
            <w:r>
              <w:rPr>
                <w:sz w:val="20"/>
              </w:rPr>
              <w:t xml:space="preserve">The analyses will use Urban/Rural definitions based on the National </w:t>
            </w:r>
            <w:r>
              <w:rPr>
                <w:sz w:val="24"/>
              </w:rPr>
              <w:t xml:space="preserve"> </w:t>
            </w:r>
          </w:p>
          <w:p w:rsidR="00AB2D7B" w:rsidRDefault="0096592D">
            <w:pPr>
              <w:spacing w:line="360" w:lineRule="auto"/>
              <w:ind w:right="754"/>
            </w:pPr>
            <w:r>
              <w:rPr>
                <w:sz w:val="20"/>
              </w:rPr>
              <w:t>Center for Health Statistics 2013 Urban-Rural Classification Scheme.</w:t>
            </w:r>
            <w:r>
              <w:rPr>
                <w:sz w:val="20"/>
                <w:vertAlign w:val="superscript"/>
              </w:rPr>
              <w:t>31</w:t>
            </w:r>
            <w:r>
              <w:rPr>
                <w:sz w:val="20"/>
              </w:rPr>
              <w:t xml:space="preserve">  </w:t>
            </w:r>
            <w:r>
              <w:rPr>
                <w:sz w:val="24"/>
              </w:rPr>
              <w:t xml:space="preserve"> </w:t>
            </w:r>
            <w:r>
              <w:rPr>
                <w:sz w:val="20"/>
              </w:rPr>
              <w:t xml:space="preserve">Urban: </w:t>
            </w:r>
            <w:r>
              <w:rPr>
                <w:sz w:val="24"/>
              </w:rPr>
              <w:t xml:space="preserve"> </w:t>
            </w:r>
          </w:p>
          <w:p w:rsidR="00AB2D7B" w:rsidRDefault="0096592D">
            <w:pPr>
              <w:spacing w:line="237" w:lineRule="auto"/>
              <w:ind w:left="10" w:right="655" w:hanging="10"/>
            </w:pPr>
            <w:r>
              <w:rPr>
                <w:sz w:val="20"/>
              </w:rPr>
              <w:t xml:space="preserve">Large central metro counties in metropolitan statistical area (MSA) of 1 million population that: (1) contain the entire population of the largest principal city of the MSA, or (2) are completely contained within the largest principal city of the MSA, or (3) contain at least 250,000 residents of any principal city in the MSA. </w:t>
            </w:r>
            <w:r>
              <w:rPr>
                <w:sz w:val="24"/>
              </w:rPr>
              <w:t xml:space="preserve"> </w:t>
            </w:r>
          </w:p>
          <w:p w:rsidR="00AB2D7B" w:rsidRDefault="0096592D">
            <w:pPr>
              <w:spacing w:line="231" w:lineRule="auto"/>
              <w:ind w:left="10" w:right="73" w:hanging="10"/>
            </w:pPr>
            <w:r>
              <w:rPr>
                <w:sz w:val="20"/>
              </w:rPr>
              <w:t xml:space="preserve">Large fringe metro counties in MSA of 1 million or more population that do not qualify as large central. </w:t>
            </w:r>
            <w:r>
              <w:rPr>
                <w:sz w:val="24"/>
              </w:rPr>
              <w:t xml:space="preserve"> </w:t>
            </w:r>
          </w:p>
          <w:p w:rsidR="00AB2D7B" w:rsidRDefault="0096592D">
            <w:pPr>
              <w:spacing w:line="319" w:lineRule="auto"/>
              <w:ind w:right="1140"/>
            </w:pPr>
            <w:r>
              <w:rPr>
                <w:sz w:val="20"/>
              </w:rPr>
              <w:t xml:space="preserve">Medium metro counties in MSA of 250,000-999,999 population. Small metro counties in MSAs of less than 250,000 population. </w:t>
            </w:r>
            <w:r>
              <w:rPr>
                <w:sz w:val="24"/>
              </w:rPr>
              <w:t xml:space="preserve"> </w:t>
            </w:r>
            <w:r>
              <w:rPr>
                <w:sz w:val="20"/>
              </w:rPr>
              <w:t xml:space="preserve">Rural: </w:t>
            </w:r>
            <w:r>
              <w:rPr>
                <w:sz w:val="24"/>
              </w:rPr>
              <w:t xml:space="preserve"> </w:t>
            </w:r>
          </w:p>
          <w:p w:rsidR="00AB2D7B" w:rsidRDefault="0096592D">
            <w:pPr>
              <w:ind w:left="10" w:right="279" w:hanging="10"/>
            </w:pPr>
            <w:r>
              <w:rPr>
                <w:sz w:val="20"/>
              </w:rPr>
              <w:t xml:space="preserve">Micropolitan: Urban cluster population 10,000-49,999. Noncore: Nonmetropolitan counties that did not qualify as micropolitan. </w:t>
            </w:r>
            <w:r>
              <w:rPr>
                <w:sz w:val="24"/>
              </w:rPr>
              <w:t xml:space="preserve"> </w:t>
            </w:r>
          </w:p>
        </w:tc>
        <w:tc>
          <w:tcPr>
            <w:tcW w:w="1010" w:type="dxa"/>
            <w:tcBorders>
              <w:top w:val="nil"/>
              <w:left w:val="single" w:sz="8" w:space="0" w:color="000000"/>
              <w:bottom w:val="single" w:sz="8" w:space="0" w:color="000000"/>
              <w:right w:val="single" w:sz="8" w:space="0" w:color="000000"/>
            </w:tcBorders>
          </w:tcPr>
          <w:p w:rsidR="00AB2D7B" w:rsidRDefault="00AB2D7B"/>
        </w:tc>
      </w:tr>
      <w:tr w:rsidR="00AB2D7B">
        <w:trPr>
          <w:trHeight w:val="413"/>
        </w:trPr>
        <w:tc>
          <w:tcPr>
            <w:tcW w:w="2045" w:type="dxa"/>
            <w:vMerge w:val="restart"/>
            <w:tcBorders>
              <w:top w:val="single" w:sz="8" w:space="0" w:color="000000"/>
              <w:left w:val="single" w:sz="8" w:space="0" w:color="000000"/>
              <w:bottom w:val="nil"/>
              <w:right w:val="single" w:sz="8" w:space="0" w:color="000000"/>
            </w:tcBorders>
          </w:tcPr>
          <w:p w:rsidR="00AB2D7B" w:rsidRDefault="0096592D">
            <w:pPr>
              <w:ind w:left="29" w:hanging="10"/>
            </w:pPr>
            <w:r>
              <w:rPr>
                <w:sz w:val="20"/>
              </w:rPr>
              <w:t xml:space="preserve">Insurance Coverage </w:t>
            </w:r>
            <w:r>
              <w:rPr>
                <w:sz w:val="24"/>
              </w:rPr>
              <w:t xml:space="preserve"> </w:t>
            </w:r>
          </w:p>
        </w:tc>
        <w:tc>
          <w:tcPr>
            <w:tcW w:w="5346" w:type="dxa"/>
            <w:gridSpan w:val="3"/>
            <w:tcBorders>
              <w:top w:val="single" w:sz="8" w:space="0" w:color="000000"/>
              <w:left w:val="single" w:sz="8" w:space="0" w:color="000000"/>
              <w:bottom w:val="single" w:sz="4" w:space="0" w:color="000000"/>
              <w:right w:val="single" w:sz="8" w:space="0" w:color="000000"/>
            </w:tcBorders>
          </w:tcPr>
          <w:p w:rsidR="00AB2D7B" w:rsidRDefault="0096592D">
            <w:pPr>
              <w:ind w:left="22"/>
            </w:pPr>
            <w:r>
              <w:rPr>
                <w:sz w:val="20"/>
              </w:rPr>
              <w:t xml:space="preserve">NIS/NEDS/SID/SEDD </w:t>
            </w:r>
            <w:r>
              <w:rPr>
                <w:sz w:val="24"/>
              </w:rPr>
              <w:t xml:space="preserve"> </w:t>
            </w:r>
          </w:p>
        </w:tc>
        <w:tc>
          <w:tcPr>
            <w:tcW w:w="1481" w:type="dxa"/>
            <w:gridSpan w:val="2"/>
            <w:vMerge w:val="restart"/>
            <w:tcBorders>
              <w:top w:val="single" w:sz="8" w:space="0" w:color="000000"/>
              <w:left w:val="single" w:sz="8" w:space="0" w:color="000000"/>
              <w:bottom w:val="nil"/>
              <w:right w:val="single" w:sz="8" w:space="0" w:color="000000"/>
            </w:tcBorders>
          </w:tcPr>
          <w:p w:rsidR="00AB2D7B" w:rsidRDefault="0096592D">
            <w:pPr>
              <w:ind w:left="20" w:right="124" w:hanging="10"/>
            </w:pPr>
            <w:r>
              <w:rPr>
                <w:sz w:val="20"/>
              </w:rPr>
              <w:t xml:space="preserve">Number and % of the cohort </w:t>
            </w:r>
            <w:r>
              <w:rPr>
                <w:sz w:val="24"/>
              </w:rPr>
              <w:t xml:space="preserve"> </w:t>
            </w:r>
          </w:p>
        </w:tc>
      </w:tr>
      <w:tr w:rsidR="00AB2D7B">
        <w:trPr>
          <w:trHeight w:val="2837"/>
        </w:trPr>
        <w:tc>
          <w:tcPr>
            <w:tcW w:w="0" w:type="auto"/>
            <w:vMerge/>
            <w:tcBorders>
              <w:top w:val="nil"/>
              <w:left w:val="single" w:sz="8" w:space="0" w:color="000000"/>
              <w:bottom w:val="nil"/>
              <w:right w:val="single" w:sz="8" w:space="0" w:color="000000"/>
            </w:tcBorders>
          </w:tcPr>
          <w:p w:rsidR="00AB2D7B" w:rsidRDefault="00AB2D7B"/>
        </w:tc>
        <w:tc>
          <w:tcPr>
            <w:tcW w:w="5346" w:type="dxa"/>
            <w:gridSpan w:val="3"/>
            <w:tcBorders>
              <w:top w:val="single" w:sz="4" w:space="0" w:color="000000"/>
              <w:left w:val="single" w:sz="8" w:space="0" w:color="000000"/>
              <w:bottom w:val="single" w:sz="4" w:space="0" w:color="000000"/>
              <w:right w:val="single" w:sz="8" w:space="0" w:color="000000"/>
            </w:tcBorders>
          </w:tcPr>
          <w:p w:rsidR="00AB2D7B" w:rsidRDefault="0096592D">
            <w:pPr>
              <w:ind w:left="22"/>
            </w:pPr>
            <w:r>
              <w:rPr>
                <w:sz w:val="20"/>
              </w:rPr>
              <w:t xml:space="preserve">PAY1  </w:t>
            </w:r>
            <w:r>
              <w:rPr>
                <w:sz w:val="24"/>
              </w:rPr>
              <w:t xml:space="preserve"> </w:t>
            </w:r>
          </w:p>
          <w:p w:rsidR="00AB2D7B" w:rsidRDefault="0096592D">
            <w:pPr>
              <w:spacing w:line="252" w:lineRule="auto"/>
              <w:ind w:left="32" w:right="175" w:hanging="10"/>
            </w:pPr>
            <w:r>
              <w:rPr>
                <w:sz w:val="20"/>
              </w:rPr>
              <w:t xml:space="preserve">Indicates the expected primary payer (Medicare, Medicaid, private insurance, etc.). To ensure uniformity of coding across data sources, PAY1 combines detailed categories in the more general groups. </w:t>
            </w:r>
            <w:r>
              <w:rPr>
                <w:sz w:val="24"/>
              </w:rPr>
              <w:t xml:space="preserve"> </w:t>
            </w:r>
          </w:p>
          <w:p w:rsidR="00AB2D7B" w:rsidRDefault="0096592D">
            <w:pPr>
              <w:spacing w:after="58" w:line="235" w:lineRule="auto"/>
              <w:ind w:left="32" w:hanging="10"/>
            </w:pPr>
            <w:r>
              <w:rPr>
                <w:sz w:val="20"/>
              </w:rPr>
              <w:t xml:space="preserve">Categories: Medicare, Medicaid, Private Insurance, Self-Pay, No charge, Other, Missing, Invalid </w:t>
            </w:r>
            <w:r>
              <w:rPr>
                <w:sz w:val="24"/>
              </w:rPr>
              <w:t xml:space="preserve"> </w:t>
            </w:r>
          </w:p>
          <w:p w:rsidR="00AB2D7B" w:rsidRDefault="0096592D">
            <w:pPr>
              <w:spacing w:after="16"/>
              <w:ind w:left="22"/>
            </w:pPr>
            <w:r>
              <w:rPr>
                <w:sz w:val="20"/>
              </w:rPr>
              <w:t xml:space="preserve"> </w:t>
            </w:r>
            <w:r>
              <w:rPr>
                <w:sz w:val="24"/>
              </w:rPr>
              <w:t xml:space="preserve"> </w:t>
            </w:r>
          </w:p>
          <w:p w:rsidR="00AB2D7B" w:rsidRDefault="0096592D">
            <w:pPr>
              <w:ind w:left="22"/>
            </w:pPr>
            <w:r>
              <w:rPr>
                <w:sz w:val="20"/>
              </w:rPr>
              <w:t xml:space="preserve">MEPS </w:t>
            </w:r>
            <w:r>
              <w:rPr>
                <w:sz w:val="24"/>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r w:rsidR="00AB2D7B">
        <w:trPr>
          <w:trHeight w:val="3053"/>
        </w:trPr>
        <w:tc>
          <w:tcPr>
            <w:tcW w:w="0" w:type="auto"/>
            <w:vMerge/>
            <w:tcBorders>
              <w:top w:val="nil"/>
              <w:left w:val="single" w:sz="8" w:space="0" w:color="000000"/>
              <w:bottom w:val="nil"/>
              <w:right w:val="single" w:sz="8" w:space="0" w:color="000000"/>
            </w:tcBorders>
          </w:tcPr>
          <w:p w:rsidR="00AB2D7B" w:rsidRDefault="00AB2D7B"/>
        </w:tc>
        <w:tc>
          <w:tcPr>
            <w:tcW w:w="1586" w:type="dxa"/>
            <w:gridSpan w:val="2"/>
            <w:tcBorders>
              <w:top w:val="single" w:sz="4" w:space="0" w:color="000000"/>
              <w:left w:val="single" w:sz="8" w:space="0" w:color="000000"/>
              <w:bottom w:val="single" w:sz="4" w:space="0" w:color="000000"/>
              <w:right w:val="nil"/>
            </w:tcBorders>
            <w:vAlign w:val="bottom"/>
          </w:tcPr>
          <w:p w:rsidR="00AB2D7B" w:rsidRDefault="0096592D">
            <w:pPr>
              <w:spacing w:after="1"/>
              <w:ind w:left="12"/>
            </w:pPr>
            <w:r>
              <w:rPr>
                <w:sz w:val="20"/>
              </w:rPr>
              <w:t xml:space="preserve">PRVEVXX </w:t>
            </w:r>
            <w:r>
              <w:rPr>
                <w:sz w:val="24"/>
              </w:rPr>
              <w:t xml:space="preserve"> </w:t>
            </w:r>
          </w:p>
          <w:p w:rsidR="00AB2D7B" w:rsidRDefault="0096592D">
            <w:pPr>
              <w:ind w:left="22"/>
            </w:pPr>
            <w:r>
              <w:rPr>
                <w:sz w:val="20"/>
              </w:rPr>
              <w:t xml:space="preserve">TRIEVXX </w:t>
            </w:r>
            <w:r>
              <w:rPr>
                <w:sz w:val="24"/>
              </w:rPr>
              <w:t xml:space="preserve"> </w:t>
            </w:r>
          </w:p>
          <w:p w:rsidR="00AB2D7B" w:rsidRDefault="0096592D">
            <w:pPr>
              <w:spacing w:after="3"/>
              <w:ind w:left="22"/>
            </w:pPr>
            <w:r>
              <w:rPr>
                <w:sz w:val="20"/>
              </w:rPr>
              <w:t xml:space="preserve">MCREVXX </w:t>
            </w:r>
            <w:r>
              <w:rPr>
                <w:sz w:val="24"/>
              </w:rPr>
              <w:t xml:space="preserve"> </w:t>
            </w:r>
          </w:p>
          <w:p w:rsidR="00AB2D7B" w:rsidRDefault="0096592D">
            <w:pPr>
              <w:spacing w:after="6"/>
              <w:ind w:left="22"/>
            </w:pPr>
            <w:r>
              <w:rPr>
                <w:sz w:val="20"/>
              </w:rPr>
              <w:t xml:space="preserve">MCDEVXX </w:t>
            </w:r>
            <w:r>
              <w:rPr>
                <w:sz w:val="24"/>
              </w:rPr>
              <w:t xml:space="preserve"> </w:t>
            </w:r>
          </w:p>
          <w:p w:rsidR="00AB2D7B" w:rsidRDefault="0096592D">
            <w:pPr>
              <w:ind w:left="22"/>
            </w:pPr>
            <w:r>
              <w:rPr>
                <w:sz w:val="20"/>
              </w:rPr>
              <w:t xml:space="preserve">OPAEVXX </w:t>
            </w:r>
            <w:r>
              <w:rPr>
                <w:sz w:val="24"/>
              </w:rPr>
              <w:t xml:space="preserve"> </w:t>
            </w:r>
          </w:p>
          <w:p w:rsidR="00AB2D7B" w:rsidRDefault="0096592D">
            <w:pPr>
              <w:spacing w:after="8"/>
              <w:ind w:left="22"/>
            </w:pPr>
            <w:r>
              <w:rPr>
                <w:sz w:val="20"/>
              </w:rPr>
              <w:t xml:space="preserve">OPBEVXX </w:t>
            </w:r>
            <w:r>
              <w:rPr>
                <w:sz w:val="24"/>
              </w:rPr>
              <w:t xml:space="preserve"> </w:t>
            </w:r>
          </w:p>
          <w:p w:rsidR="00AB2D7B" w:rsidRDefault="0096592D">
            <w:pPr>
              <w:spacing w:after="1"/>
              <w:ind w:left="22"/>
            </w:pPr>
            <w:r>
              <w:rPr>
                <w:sz w:val="20"/>
              </w:rPr>
              <w:t xml:space="preserve">UNINSXX </w:t>
            </w:r>
            <w:r>
              <w:rPr>
                <w:sz w:val="24"/>
              </w:rPr>
              <w:t xml:space="preserve"> </w:t>
            </w:r>
          </w:p>
          <w:p w:rsidR="00AB2D7B" w:rsidRDefault="0096592D">
            <w:pPr>
              <w:spacing w:after="1"/>
              <w:ind w:left="22"/>
            </w:pPr>
            <w:r>
              <w:rPr>
                <w:sz w:val="20"/>
              </w:rPr>
              <w:t xml:space="preserve">INSCOVXX </w:t>
            </w:r>
            <w:r>
              <w:rPr>
                <w:sz w:val="24"/>
              </w:rPr>
              <w:t xml:space="preserve"> </w:t>
            </w:r>
          </w:p>
          <w:p w:rsidR="00AB2D7B" w:rsidRDefault="0096592D">
            <w:pPr>
              <w:ind w:left="22"/>
            </w:pPr>
            <w:r>
              <w:rPr>
                <w:sz w:val="20"/>
              </w:rPr>
              <w:t xml:space="preserve">INSURCXX </w:t>
            </w:r>
            <w:r>
              <w:rPr>
                <w:sz w:val="24"/>
              </w:rPr>
              <w:t xml:space="preserve"> </w:t>
            </w:r>
          </w:p>
        </w:tc>
        <w:tc>
          <w:tcPr>
            <w:tcW w:w="3760" w:type="dxa"/>
            <w:tcBorders>
              <w:top w:val="single" w:sz="4" w:space="0" w:color="000000"/>
              <w:left w:val="nil"/>
              <w:bottom w:val="single" w:sz="4" w:space="0" w:color="000000"/>
              <w:right w:val="single" w:sz="8" w:space="0" w:color="000000"/>
            </w:tcBorders>
          </w:tcPr>
          <w:p w:rsidR="00AB2D7B" w:rsidRDefault="0096592D">
            <w:pPr>
              <w:spacing w:line="246" w:lineRule="auto"/>
              <w:ind w:left="8" w:right="184" w:hanging="8"/>
              <w:jc w:val="both"/>
            </w:pPr>
            <w:r>
              <w:rPr>
                <w:sz w:val="20"/>
              </w:rPr>
              <w:t xml:space="preserve">ct An insurance coverage variable using responses for t the following binary variables (XX indicates year) </w:t>
            </w:r>
            <w:r>
              <w:rPr>
                <w:sz w:val="24"/>
              </w:rPr>
              <w:t xml:space="preserve"> </w:t>
            </w:r>
          </w:p>
          <w:p w:rsidR="00AB2D7B" w:rsidRDefault="0096592D">
            <w:pPr>
              <w:spacing w:after="5" w:line="235" w:lineRule="auto"/>
              <w:ind w:left="71" w:hanging="10"/>
            </w:pPr>
            <w:r>
              <w:rPr>
                <w:sz w:val="20"/>
              </w:rPr>
              <w:t xml:space="preserve"> Ever Have Private Insurance during XX </w:t>
            </w:r>
            <w:r>
              <w:rPr>
                <w:sz w:val="24"/>
              </w:rPr>
              <w:t xml:space="preserve"> </w:t>
            </w:r>
          </w:p>
          <w:p w:rsidR="00AB2D7B" w:rsidRDefault="0096592D">
            <w:pPr>
              <w:spacing w:line="263" w:lineRule="auto"/>
              <w:ind w:left="71" w:hanging="10"/>
            </w:pPr>
            <w:r>
              <w:rPr>
                <w:sz w:val="20"/>
              </w:rPr>
              <w:t xml:space="preserve"> Ever Have TRICARE/CHAMPVA during XX  Ever Have Medicare during XX  </w:t>
            </w:r>
            <w:r>
              <w:rPr>
                <w:sz w:val="24"/>
              </w:rPr>
              <w:t xml:space="preserve"> </w:t>
            </w:r>
          </w:p>
          <w:p w:rsidR="00AB2D7B" w:rsidRDefault="0096592D">
            <w:pPr>
              <w:spacing w:after="25"/>
              <w:ind w:left="71"/>
            </w:pPr>
            <w:r>
              <w:rPr>
                <w:sz w:val="20"/>
              </w:rPr>
              <w:t xml:space="preserve"> Ever Have Medicaid/SCHIP during </w:t>
            </w:r>
          </w:p>
          <w:p w:rsidR="00AB2D7B" w:rsidRDefault="0096592D">
            <w:pPr>
              <w:ind w:left="80"/>
            </w:pPr>
            <w:r>
              <w:rPr>
                <w:sz w:val="20"/>
              </w:rPr>
              <w:t xml:space="preserve">XX </w:t>
            </w:r>
            <w:r>
              <w:rPr>
                <w:sz w:val="24"/>
              </w:rPr>
              <w:t xml:space="preserve"> </w:t>
            </w:r>
          </w:p>
        </w:tc>
        <w:tc>
          <w:tcPr>
            <w:tcW w:w="0" w:type="auto"/>
            <w:gridSpan w:val="2"/>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99" w:type="dxa"/>
          <w:left w:w="10" w:type="dxa"/>
          <w:right w:w="18" w:type="dxa"/>
        </w:tblCellMar>
        <w:tblLook w:val="04A0" w:firstRow="1" w:lastRow="0" w:firstColumn="1" w:lastColumn="0" w:noHBand="0" w:noVBand="1"/>
      </w:tblPr>
      <w:tblGrid>
        <w:gridCol w:w="2045"/>
        <w:gridCol w:w="343"/>
        <w:gridCol w:w="5003"/>
        <w:gridCol w:w="490"/>
        <w:gridCol w:w="991"/>
      </w:tblGrid>
      <w:tr w:rsidR="00AB2D7B">
        <w:trPr>
          <w:trHeight w:val="3056"/>
        </w:trPr>
        <w:tc>
          <w:tcPr>
            <w:tcW w:w="2045" w:type="dxa"/>
            <w:vMerge w:val="restart"/>
            <w:tcBorders>
              <w:top w:val="nil"/>
              <w:left w:val="single" w:sz="8" w:space="0" w:color="000000"/>
              <w:bottom w:val="single" w:sz="8" w:space="0" w:color="000000"/>
              <w:right w:val="single" w:sz="8" w:space="0" w:color="000000"/>
            </w:tcBorders>
          </w:tcPr>
          <w:p w:rsidR="00AB2D7B" w:rsidRDefault="00AB2D7B"/>
        </w:tc>
        <w:tc>
          <w:tcPr>
            <w:tcW w:w="5346" w:type="dxa"/>
            <w:gridSpan w:val="2"/>
            <w:tcBorders>
              <w:top w:val="single" w:sz="4" w:space="0" w:color="000000"/>
              <w:left w:val="single" w:sz="8" w:space="0" w:color="000000"/>
              <w:bottom w:val="single" w:sz="4" w:space="0" w:color="000000"/>
              <w:right w:val="single" w:sz="8" w:space="0" w:color="000000"/>
            </w:tcBorders>
          </w:tcPr>
          <w:p w:rsidR="00AB2D7B" w:rsidRDefault="0096592D">
            <w:pPr>
              <w:ind w:left="1647" w:right="666" w:hanging="10"/>
            </w:pPr>
            <w:r>
              <w:rPr>
                <w:sz w:val="20"/>
              </w:rPr>
              <w:t xml:space="preserve"> Ever Have Other Public A Ins during XX </w:t>
            </w:r>
            <w:r>
              <w:rPr>
                <w:sz w:val="24"/>
              </w:rPr>
              <w:t xml:space="preserve"> </w:t>
            </w:r>
          </w:p>
          <w:p w:rsidR="00AB2D7B" w:rsidRDefault="0096592D">
            <w:pPr>
              <w:spacing w:after="60" w:line="303" w:lineRule="auto"/>
              <w:ind w:left="1657" w:right="664" w:hanging="10"/>
            </w:pPr>
            <w:r>
              <w:rPr>
                <w:sz w:val="20"/>
              </w:rPr>
              <w:t xml:space="preserve"> Ever Have Other Public B Ins during XX  Uninsured All of XX </w:t>
            </w:r>
          </w:p>
          <w:p w:rsidR="00AB2D7B" w:rsidRDefault="0096592D">
            <w:pPr>
              <w:spacing w:after="26"/>
              <w:ind w:left="1657"/>
            </w:pPr>
            <w:r>
              <w:rPr>
                <w:sz w:val="20"/>
              </w:rPr>
              <w:t xml:space="preserve"> </w:t>
            </w:r>
            <w:r>
              <w:rPr>
                <w:sz w:val="20"/>
              </w:rPr>
              <w:tab/>
              <w:t xml:space="preserve"> </w:t>
            </w:r>
            <w:r>
              <w:rPr>
                <w:sz w:val="24"/>
              </w:rPr>
              <w:t xml:space="preserve"> </w:t>
            </w:r>
          </w:p>
          <w:p w:rsidR="00AB2D7B" w:rsidRDefault="0096592D">
            <w:pPr>
              <w:ind w:left="1657" w:right="577" w:hanging="10"/>
            </w:pPr>
            <w:r>
              <w:rPr>
                <w:sz w:val="20"/>
              </w:rPr>
              <w:t xml:space="preserve"> Health Insurance Coverage Indicator XX </w:t>
            </w:r>
            <w:r>
              <w:rPr>
                <w:sz w:val="24"/>
              </w:rPr>
              <w:t xml:space="preserve"> </w:t>
            </w:r>
          </w:p>
          <w:p w:rsidR="00AB2D7B" w:rsidRDefault="0096592D">
            <w:pPr>
              <w:ind w:left="1647" w:right="651" w:hanging="10"/>
            </w:pPr>
            <w:r>
              <w:rPr>
                <w:sz w:val="20"/>
              </w:rPr>
              <w:t xml:space="preserve"> Full Year Insurance Coverage Status XX </w:t>
            </w:r>
            <w:r>
              <w:rPr>
                <w:sz w:val="24"/>
              </w:rPr>
              <w:t xml:space="preserve"> </w:t>
            </w:r>
          </w:p>
        </w:tc>
        <w:tc>
          <w:tcPr>
            <w:tcW w:w="1481" w:type="dxa"/>
            <w:gridSpan w:val="2"/>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1606"/>
        </w:trPr>
        <w:tc>
          <w:tcPr>
            <w:tcW w:w="0" w:type="auto"/>
            <w:vMerge/>
            <w:tcBorders>
              <w:top w:val="nil"/>
              <w:left w:val="single" w:sz="8" w:space="0" w:color="000000"/>
              <w:bottom w:val="single" w:sz="8" w:space="0" w:color="000000"/>
              <w:right w:val="single" w:sz="8" w:space="0" w:color="000000"/>
            </w:tcBorders>
          </w:tcPr>
          <w:p w:rsidR="00AB2D7B" w:rsidRDefault="00AB2D7B"/>
        </w:tc>
        <w:tc>
          <w:tcPr>
            <w:tcW w:w="5346" w:type="dxa"/>
            <w:gridSpan w:val="2"/>
            <w:tcBorders>
              <w:top w:val="single" w:sz="4" w:space="0" w:color="000000"/>
              <w:left w:val="single" w:sz="8" w:space="0" w:color="000000"/>
              <w:bottom w:val="single" w:sz="8" w:space="0" w:color="000000"/>
              <w:right w:val="single" w:sz="8" w:space="0" w:color="000000"/>
            </w:tcBorders>
          </w:tcPr>
          <w:p w:rsidR="00AB2D7B" w:rsidRDefault="0096592D">
            <w:pPr>
              <w:ind w:left="2"/>
            </w:pPr>
            <w:r>
              <w:rPr>
                <w:sz w:val="24"/>
              </w:rPr>
              <w:t xml:space="preserve"> </w:t>
            </w:r>
          </w:p>
        </w:tc>
        <w:tc>
          <w:tcPr>
            <w:tcW w:w="0" w:type="auto"/>
            <w:gridSpan w:val="2"/>
            <w:vMerge/>
            <w:tcBorders>
              <w:top w:val="nil"/>
              <w:left w:val="single" w:sz="8" w:space="0" w:color="000000"/>
              <w:bottom w:val="single" w:sz="8" w:space="0" w:color="000000"/>
              <w:right w:val="single" w:sz="8" w:space="0" w:color="000000"/>
            </w:tcBorders>
          </w:tcPr>
          <w:p w:rsidR="00AB2D7B" w:rsidRDefault="00AB2D7B"/>
        </w:tc>
      </w:tr>
      <w:tr w:rsidR="00AB2D7B">
        <w:trPr>
          <w:trHeight w:val="468"/>
        </w:trPr>
        <w:tc>
          <w:tcPr>
            <w:tcW w:w="2045" w:type="dxa"/>
            <w:tcBorders>
              <w:top w:val="single" w:sz="8" w:space="0" w:color="000000"/>
              <w:left w:val="single" w:sz="8" w:space="0" w:color="000000"/>
              <w:bottom w:val="single" w:sz="8" w:space="0" w:color="000000"/>
              <w:right w:val="nil"/>
            </w:tcBorders>
            <w:vAlign w:val="center"/>
          </w:tcPr>
          <w:p w:rsidR="00AB2D7B" w:rsidRDefault="0096592D">
            <w:pPr>
              <w:ind w:left="10"/>
            </w:pPr>
            <w:r>
              <w:rPr>
                <w:sz w:val="20"/>
              </w:rPr>
              <w:t xml:space="preserve">Co-morbidities </w:t>
            </w:r>
            <w:r>
              <w:rPr>
                <w:sz w:val="24"/>
              </w:rPr>
              <w:t xml:space="preserve"> </w:t>
            </w:r>
          </w:p>
        </w:tc>
        <w:tc>
          <w:tcPr>
            <w:tcW w:w="5346" w:type="dxa"/>
            <w:gridSpan w:val="2"/>
            <w:tcBorders>
              <w:top w:val="single" w:sz="8" w:space="0" w:color="000000"/>
              <w:left w:val="nil"/>
              <w:bottom w:val="single" w:sz="8" w:space="0" w:color="000000"/>
              <w:right w:val="single" w:sz="8" w:space="0" w:color="000000"/>
            </w:tcBorders>
          </w:tcPr>
          <w:p w:rsidR="00AB2D7B" w:rsidRDefault="00AB2D7B"/>
        </w:tc>
        <w:tc>
          <w:tcPr>
            <w:tcW w:w="1481" w:type="dxa"/>
            <w:gridSpan w:val="2"/>
            <w:tcBorders>
              <w:top w:val="single" w:sz="8" w:space="0" w:color="000000"/>
              <w:left w:val="single" w:sz="8" w:space="0" w:color="000000"/>
              <w:bottom w:val="single" w:sz="8" w:space="0" w:color="000000"/>
              <w:right w:val="single" w:sz="8" w:space="0" w:color="000000"/>
            </w:tcBorders>
            <w:vAlign w:val="center"/>
          </w:tcPr>
          <w:p w:rsidR="00AB2D7B" w:rsidRDefault="0096592D">
            <w:r>
              <w:rPr>
                <w:sz w:val="20"/>
              </w:rPr>
              <w:t xml:space="preserve"> </w:t>
            </w:r>
            <w:r>
              <w:rPr>
                <w:sz w:val="24"/>
              </w:rPr>
              <w:t xml:space="preserve"> </w:t>
            </w:r>
          </w:p>
        </w:tc>
      </w:tr>
      <w:tr w:rsidR="00AB2D7B">
        <w:trPr>
          <w:trHeight w:val="372"/>
        </w:trPr>
        <w:tc>
          <w:tcPr>
            <w:tcW w:w="2388" w:type="dxa"/>
            <w:gridSpan w:val="2"/>
            <w:vMerge w:val="restart"/>
            <w:tcBorders>
              <w:top w:val="single" w:sz="8" w:space="0" w:color="000000"/>
              <w:left w:val="single" w:sz="8" w:space="0" w:color="000000"/>
              <w:bottom w:val="nil"/>
              <w:right w:val="single" w:sz="8" w:space="0" w:color="000000"/>
            </w:tcBorders>
          </w:tcPr>
          <w:p w:rsidR="00AB2D7B" w:rsidRDefault="0096592D">
            <w:pPr>
              <w:spacing w:after="31"/>
            </w:pPr>
            <w:r>
              <w:rPr>
                <w:sz w:val="20"/>
              </w:rPr>
              <w:t xml:space="preserve">Micro-vascular </w:t>
            </w:r>
          </w:p>
          <w:p w:rsidR="00AB2D7B" w:rsidRDefault="0096592D">
            <w:pPr>
              <w:spacing w:after="23"/>
              <w:ind w:left="10"/>
            </w:pPr>
            <w:r>
              <w:rPr>
                <w:sz w:val="20"/>
              </w:rPr>
              <w:lastRenderedPageBreak/>
              <w:t xml:space="preserve">Complications  </w:t>
            </w:r>
            <w:r>
              <w:rPr>
                <w:sz w:val="24"/>
              </w:rPr>
              <w:t xml:space="preserve"> </w:t>
            </w:r>
          </w:p>
          <w:p w:rsidR="00AB2D7B" w:rsidRDefault="0096592D">
            <w:r>
              <w:rPr>
                <w:sz w:val="20"/>
              </w:rPr>
              <w:t xml:space="preserve"> </w:t>
            </w:r>
            <w:r>
              <w:rPr>
                <w:sz w:val="24"/>
              </w:rPr>
              <w:t xml:space="preserve"> </w:t>
            </w:r>
          </w:p>
          <w:p w:rsidR="00AB2D7B" w:rsidRDefault="0096592D">
            <w:pPr>
              <w:spacing w:after="31"/>
            </w:pPr>
            <w:r>
              <w:rPr>
                <w:sz w:val="20"/>
              </w:rPr>
              <w:t xml:space="preserve">Macro-vascular </w:t>
            </w:r>
          </w:p>
          <w:p w:rsidR="00AB2D7B" w:rsidRDefault="0096592D">
            <w:pPr>
              <w:spacing w:after="22"/>
              <w:ind w:left="10"/>
            </w:pPr>
            <w:r>
              <w:rPr>
                <w:sz w:val="20"/>
              </w:rPr>
              <w:t xml:space="preserve">Complications  </w:t>
            </w:r>
            <w:r>
              <w:rPr>
                <w:sz w:val="24"/>
              </w:rPr>
              <w:t xml:space="preserve"> </w:t>
            </w:r>
          </w:p>
          <w:p w:rsidR="00AB2D7B" w:rsidRDefault="0096592D">
            <w:pPr>
              <w:spacing w:after="13"/>
            </w:pPr>
            <w:r>
              <w:rPr>
                <w:sz w:val="20"/>
              </w:rPr>
              <w:t xml:space="preserve"> </w:t>
            </w:r>
            <w:r>
              <w:rPr>
                <w:sz w:val="24"/>
              </w:rPr>
              <w:t xml:space="preserve"> </w:t>
            </w:r>
          </w:p>
          <w:p w:rsidR="00AB2D7B" w:rsidRDefault="0096592D">
            <w:r>
              <w:rPr>
                <w:sz w:val="20"/>
              </w:rPr>
              <w:t xml:space="preserve">Depression/Anxiety </w:t>
            </w:r>
            <w:r>
              <w:rPr>
                <w:sz w:val="24"/>
              </w:rPr>
              <w:t xml:space="preserve"> </w:t>
            </w:r>
          </w:p>
        </w:tc>
        <w:tc>
          <w:tcPr>
            <w:tcW w:w="5493" w:type="dxa"/>
            <w:gridSpan w:val="2"/>
            <w:tcBorders>
              <w:top w:val="single" w:sz="8" w:space="0" w:color="000000"/>
              <w:left w:val="single" w:sz="8" w:space="0" w:color="000000"/>
              <w:bottom w:val="single" w:sz="4" w:space="0" w:color="000000"/>
              <w:right w:val="single" w:sz="8" w:space="0" w:color="000000"/>
            </w:tcBorders>
          </w:tcPr>
          <w:p w:rsidR="00AB2D7B" w:rsidRDefault="0096592D">
            <w:r>
              <w:rPr>
                <w:sz w:val="20"/>
              </w:rPr>
              <w:lastRenderedPageBreak/>
              <w:t xml:space="preserve">NIS, NEDS, SID, SEDD </w:t>
            </w:r>
            <w:r>
              <w:rPr>
                <w:sz w:val="24"/>
              </w:rPr>
              <w:t xml:space="preserve"> </w:t>
            </w:r>
          </w:p>
        </w:tc>
        <w:tc>
          <w:tcPr>
            <w:tcW w:w="991" w:type="dxa"/>
            <w:vMerge w:val="restart"/>
            <w:tcBorders>
              <w:top w:val="single" w:sz="8" w:space="0" w:color="000000"/>
              <w:left w:val="single" w:sz="8" w:space="0" w:color="000000"/>
              <w:bottom w:val="nil"/>
              <w:right w:val="single" w:sz="8" w:space="0" w:color="000000"/>
            </w:tcBorders>
          </w:tcPr>
          <w:p w:rsidR="00AB2D7B" w:rsidRDefault="0096592D">
            <w:pPr>
              <w:spacing w:after="1"/>
            </w:pPr>
            <w:r>
              <w:rPr>
                <w:sz w:val="20"/>
              </w:rPr>
              <w:t xml:space="preserve">Number </w:t>
            </w:r>
          </w:p>
          <w:p w:rsidR="00AB2D7B" w:rsidRDefault="0096592D">
            <w:pPr>
              <w:ind w:left="10"/>
            </w:pPr>
            <w:r>
              <w:rPr>
                <w:sz w:val="20"/>
              </w:rPr>
              <w:lastRenderedPageBreak/>
              <w:t xml:space="preserve">and % of the cohort </w:t>
            </w:r>
            <w:r>
              <w:rPr>
                <w:sz w:val="24"/>
              </w:rPr>
              <w:t xml:space="preserve"> </w:t>
            </w:r>
          </w:p>
        </w:tc>
      </w:tr>
      <w:tr w:rsidR="00AB2D7B">
        <w:trPr>
          <w:trHeight w:val="3000"/>
        </w:trPr>
        <w:tc>
          <w:tcPr>
            <w:tcW w:w="0" w:type="auto"/>
            <w:gridSpan w:val="2"/>
            <w:vMerge/>
            <w:tcBorders>
              <w:top w:val="nil"/>
              <w:left w:val="single" w:sz="8" w:space="0" w:color="000000"/>
              <w:bottom w:val="nil"/>
              <w:right w:val="single" w:sz="8" w:space="0" w:color="000000"/>
            </w:tcBorders>
          </w:tcPr>
          <w:p w:rsidR="00AB2D7B" w:rsidRDefault="00AB2D7B"/>
        </w:tc>
        <w:tc>
          <w:tcPr>
            <w:tcW w:w="5493" w:type="dxa"/>
            <w:gridSpan w:val="2"/>
            <w:tcBorders>
              <w:top w:val="single" w:sz="4" w:space="0" w:color="000000"/>
              <w:left w:val="single" w:sz="8" w:space="0" w:color="000000"/>
              <w:bottom w:val="single" w:sz="4" w:space="0" w:color="000000"/>
              <w:right w:val="single" w:sz="8" w:space="0" w:color="000000"/>
            </w:tcBorders>
          </w:tcPr>
          <w:p w:rsidR="00AB2D7B" w:rsidRDefault="0096592D">
            <w:r>
              <w:rPr>
                <w:sz w:val="20"/>
              </w:rPr>
              <w:t xml:space="preserve">DXn </w:t>
            </w:r>
            <w:r>
              <w:rPr>
                <w:sz w:val="24"/>
              </w:rPr>
              <w:t xml:space="preserve"> </w:t>
            </w:r>
          </w:p>
          <w:p w:rsidR="00AB2D7B" w:rsidRDefault="0096592D">
            <w:pPr>
              <w:spacing w:after="23" w:line="245" w:lineRule="auto"/>
              <w:ind w:left="10" w:right="753" w:hanging="10"/>
            </w:pPr>
            <w:r>
              <w:rPr>
                <w:sz w:val="20"/>
              </w:rPr>
              <w:t xml:space="preserve">In the HCUP databases, ICD-9-CM diagnoses are represented as 3- to 5-character alphanumeric codes with implicit decimals (i.e., decimals not included).  </w:t>
            </w:r>
            <w:r>
              <w:rPr>
                <w:sz w:val="24"/>
              </w:rPr>
              <w:t xml:space="preserve"> </w:t>
            </w:r>
          </w:p>
          <w:p w:rsidR="00AB2D7B" w:rsidRDefault="0096592D">
            <w:r>
              <w:rPr>
                <w:sz w:val="20"/>
              </w:rPr>
              <w:t xml:space="preserve">I10_DXn </w:t>
            </w:r>
            <w:r>
              <w:rPr>
                <w:sz w:val="24"/>
              </w:rPr>
              <w:t xml:space="preserve"> </w:t>
            </w:r>
          </w:p>
          <w:p w:rsidR="00AB2D7B" w:rsidRDefault="0096592D">
            <w:pPr>
              <w:ind w:right="772"/>
            </w:pPr>
            <w:r>
              <w:rPr>
                <w:sz w:val="20"/>
              </w:rPr>
              <w:t xml:space="preserve">In the HCUP databases, ICD-10-CM diagnoses are represented by alphanumeric codes with a maximum length of 7 characters and implicit decimals (i.e., decimals not included). The HCUP data elements for ICD-10-CM diagnoses are length 7.  </w:t>
            </w:r>
            <w:r>
              <w:rPr>
                <w:sz w:val="24"/>
              </w:rPr>
              <w:t xml:space="preserve"> </w:t>
            </w:r>
            <w:r>
              <w:rPr>
                <w:sz w:val="20"/>
              </w:rPr>
              <w:t xml:space="preserve">MEPS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932"/>
        </w:trPr>
        <w:tc>
          <w:tcPr>
            <w:tcW w:w="0" w:type="auto"/>
            <w:gridSpan w:val="2"/>
            <w:vMerge/>
            <w:tcBorders>
              <w:top w:val="nil"/>
              <w:left w:val="single" w:sz="8" w:space="0" w:color="000000"/>
              <w:bottom w:val="nil"/>
              <w:right w:val="single" w:sz="8" w:space="0" w:color="000000"/>
            </w:tcBorders>
          </w:tcPr>
          <w:p w:rsidR="00AB2D7B" w:rsidRDefault="00AB2D7B"/>
        </w:tc>
        <w:tc>
          <w:tcPr>
            <w:tcW w:w="5493" w:type="dxa"/>
            <w:gridSpan w:val="2"/>
            <w:tcBorders>
              <w:top w:val="single" w:sz="4" w:space="0" w:color="000000"/>
              <w:left w:val="single" w:sz="8" w:space="0" w:color="000000"/>
              <w:bottom w:val="single" w:sz="4" w:space="0" w:color="000000"/>
              <w:right w:val="single" w:sz="8" w:space="0" w:color="000000"/>
            </w:tcBorders>
          </w:tcPr>
          <w:p w:rsidR="00AB2D7B" w:rsidRDefault="0096592D">
            <w:pPr>
              <w:tabs>
                <w:tab w:val="center" w:pos="427"/>
                <w:tab w:val="center" w:pos="3068"/>
              </w:tabs>
              <w:spacing w:after="11"/>
            </w:pPr>
            <w:r>
              <w:tab/>
              <w:t xml:space="preserve"> </w:t>
            </w:r>
            <w:r>
              <w:rPr>
                <w:sz w:val="20"/>
              </w:rPr>
              <w:t xml:space="preserve">ICD9CODX  </w:t>
            </w:r>
            <w:r>
              <w:rPr>
                <w:sz w:val="20"/>
              </w:rPr>
              <w:tab/>
              <w:t xml:space="preserve">ICD-9-CM Code for Condition – Edited </w:t>
            </w:r>
            <w:r>
              <w:rPr>
                <w:sz w:val="24"/>
              </w:rPr>
              <w:t xml:space="preserve"> </w:t>
            </w:r>
          </w:p>
          <w:p w:rsidR="00AB2D7B" w:rsidRDefault="0096592D">
            <w:pPr>
              <w:spacing w:after="14"/>
            </w:pPr>
            <w:r>
              <w:rPr>
                <w:sz w:val="20"/>
              </w:rPr>
              <w:t xml:space="preserve"> </w:t>
            </w:r>
            <w:r>
              <w:rPr>
                <w:sz w:val="24"/>
              </w:rPr>
              <w:t xml:space="preserve"> </w:t>
            </w:r>
          </w:p>
          <w:p w:rsidR="00AB2D7B" w:rsidRDefault="0096592D">
            <w:pPr>
              <w:ind w:left="146"/>
            </w:pPr>
            <w:r>
              <w:rPr>
                <w:sz w:val="20"/>
              </w:rPr>
              <w:t xml:space="preserve">Micro-Vascular Complications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1505"/>
        </w:trPr>
        <w:tc>
          <w:tcPr>
            <w:tcW w:w="0" w:type="auto"/>
            <w:gridSpan w:val="2"/>
            <w:vMerge/>
            <w:tcBorders>
              <w:top w:val="nil"/>
              <w:left w:val="single" w:sz="8" w:space="0" w:color="000000"/>
              <w:bottom w:val="nil"/>
              <w:right w:val="single" w:sz="8" w:space="0" w:color="000000"/>
            </w:tcBorders>
          </w:tcPr>
          <w:p w:rsidR="00AB2D7B" w:rsidRDefault="00AB2D7B"/>
        </w:tc>
        <w:tc>
          <w:tcPr>
            <w:tcW w:w="5493" w:type="dxa"/>
            <w:gridSpan w:val="2"/>
            <w:tcBorders>
              <w:top w:val="single" w:sz="4" w:space="0" w:color="000000"/>
              <w:left w:val="single" w:sz="8" w:space="0" w:color="000000"/>
              <w:bottom w:val="single" w:sz="4" w:space="0" w:color="000000"/>
              <w:right w:val="single" w:sz="8" w:space="0" w:color="000000"/>
            </w:tcBorders>
          </w:tcPr>
          <w:p w:rsidR="00AB2D7B" w:rsidRDefault="0096592D">
            <w:pPr>
              <w:numPr>
                <w:ilvl w:val="0"/>
                <w:numId w:val="11"/>
              </w:numPr>
              <w:spacing w:after="2"/>
              <w:ind w:hanging="151"/>
            </w:pPr>
            <w:r>
              <w:rPr>
                <w:sz w:val="20"/>
              </w:rPr>
              <w:t xml:space="preserve">Diabetic Retinopathy  </w:t>
            </w:r>
            <w:r>
              <w:rPr>
                <w:sz w:val="24"/>
              </w:rPr>
              <w:t xml:space="preserve"> </w:t>
            </w:r>
          </w:p>
          <w:p w:rsidR="00AB2D7B" w:rsidRDefault="0096592D">
            <w:pPr>
              <w:numPr>
                <w:ilvl w:val="0"/>
                <w:numId w:val="11"/>
              </w:numPr>
              <w:ind w:hanging="151"/>
            </w:pPr>
            <w:r>
              <w:rPr>
                <w:sz w:val="20"/>
              </w:rPr>
              <w:t xml:space="preserve">Nephropathy </w:t>
            </w:r>
            <w:r>
              <w:rPr>
                <w:sz w:val="24"/>
              </w:rPr>
              <w:t xml:space="preserve"> </w:t>
            </w:r>
          </w:p>
          <w:p w:rsidR="00AB2D7B" w:rsidRDefault="0096592D">
            <w:pPr>
              <w:numPr>
                <w:ilvl w:val="0"/>
                <w:numId w:val="11"/>
              </w:numPr>
              <w:spacing w:after="28"/>
              <w:ind w:hanging="151"/>
            </w:pPr>
            <w:r>
              <w:rPr>
                <w:sz w:val="20"/>
              </w:rPr>
              <w:t xml:space="preserve">Neuropathy </w:t>
            </w:r>
            <w:r>
              <w:rPr>
                <w:sz w:val="24"/>
              </w:rPr>
              <w:t xml:space="preserve"> </w:t>
            </w:r>
          </w:p>
          <w:p w:rsidR="00AB2D7B" w:rsidRDefault="0096592D">
            <w:pPr>
              <w:spacing w:after="14"/>
            </w:pPr>
            <w:r>
              <w:rPr>
                <w:sz w:val="20"/>
              </w:rPr>
              <w:t xml:space="preserve"> </w:t>
            </w:r>
            <w:r>
              <w:rPr>
                <w:sz w:val="24"/>
              </w:rPr>
              <w:t xml:space="preserve"> </w:t>
            </w:r>
          </w:p>
          <w:p w:rsidR="00AB2D7B" w:rsidRDefault="0096592D">
            <w:pPr>
              <w:ind w:left="146"/>
            </w:pPr>
            <w:r>
              <w:rPr>
                <w:sz w:val="20"/>
              </w:rPr>
              <w:t xml:space="preserve">Macro-vascular Complications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4" w:type="dxa"/>
          <w:left w:w="10" w:type="dxa"/>
          <w:right w:w="115" w:type="dxa"/>
        </w:tblCellMar>
        <w:tblLook w:val="04A0" w:firstRow="1" w:lastRow="0" w:firstColumn="1" w:lastColumn="0" w:noHBand="0" w:noVBand="1"/>
      </w:tblPr>
      <w:tblGrid>
        <w:gridCol w:w="2388"/>
        <w:gridCol w:w="5493"/>
        <w:gridCol w:w="991"/>
      </w:tblGrid>
      <w:tr w:rsidR="00AB2D7B">
        <w:trPr>
          <w:trHeight w:val="3440"/>
        </w:trPr>
        <w:tc>
          <w:tcPr>
            <w:tcW w:w="2388" w:type="dxa"/>
            <w:vMerge w:val="restart"/>
            <w:tcBorders>
              <w:top w:val="nil"/>
              <w:left w:val="single" w:sz="8" w:space="0" w:color="000000"/>
              <w:bottom w:val="single" w:sz="8" w:space="0" w:color="000000"/>
              <w:right w:val="single" w:sz="8" w:space="0" w:color="000000"/>
            </w:tcBorders>
          </w:tcPr>
          <w:p w:rsidR="00AB2D7B" w:rsidRDefault="00AB2D7B"/>
        </w:tc>
        <w:tc>
          <w:tcPr>
            <w:tcW w:w="5493" w:type="dxa"/>
            <w:tcBorders>
              <w:top w:val="single" w:sz="4" w:space="0" w:color="000000"/>
              <w:left w:val="single" w:sz="8" w:space="0" w:color="000000"/>
              <w:bottom w:val="single" w:sz="4" w:space="0" w:color="000000"/>
              <w:right w:val="single" w:sz="8" w:space="0" w:color="000000"/>
            </w:tcBorders>
          </w:tcPr>
          <w:p w:rsidR="00AB2D7B" w:rsidRDefault="0096592D">
            <w:pPr>
              <w:numPr>
                <w:ilvl w:val="0"/>
                <w:numId w:val="12"/>
              </w:numPr>
              <w:spacing w:after="3"/>
              <w:ind w:hanging="151"/>
            </w:pPr>
            <w:r>
              <w:rPr>
                <w:sz w:val="20"/>
              </w:rPr>
              <w:t xml:space="preserve">Acute Coronary Syndrome </w:t>
            </w:r>
            <w:r>
              <w:rPr>
                <w:sz w:val="24"/>
              </w:rPr>
              <w:t xml:space="preserve"> </w:t>
            </w:r>
          </w:p>
          <w:p w:rsidR="00AB2D7B" w:rsidRDefault="0096592D">
            <w:pPr>
              <w:numPr>
                <w:ilvl w:val="0"/>
                <w:numId w:val="12"/>
              </w:numPr>
              <w:spacing w:after="1"/>
              <w:ind w:hanging="151"/>
            </w:pPr>
            <w:r>
              <w:rPr>
                <w:sz w:val="20"/>
              </w:rPr>
              <w:t xml:space="preserve">Acute Myocardial Infarction </w:t>
            </w:r>
            <w:r>
              <w:rPr>
                <w:sz w:val="24"/>
              </w:rPr>
              <w:t xml:space="preserve"> </w:t>
            </w:r>
          </w:p>
          <w:p w:rsidR="00AB2D7B" w:rsidRDefault="0096592D">
            <w:pPr>
              <w:numPr>
                <w:ilvl w:val="0"/>
                <w:numId w:val="12"/>
              </w:numPr>
              <w:spacing w:after="3"/>
              <w:ind w:hanging="151"/>
            </w:pPr>
            <w:r>
              <w:rPr>
                <w:sz w:val="20"/>
              </w:rPr>
              <w:t xml:space="preserve">Angina </w:t>
            </w:r>
            <w:r>
              <w:rPr>
                <w:sz w:val="24"/>
              </w:rPr>
              <w:t xml:space="preserve"> </w:t>
            </w:r>
          </w:p>
          <w:p w:rsidR="00AB2D7B" w:rsidRDefault="0096592D">
            <w:pPr>
              <w:numPr>
                <w:ilvl w:val="0"/>
                <w:numId w:val="12"/>
              </w:numPr>
              <w:spacing w:after="7"/>
              <w:ind w:hanging="151"/>
            </w:pPr>
            <w:r>
              <w:rPr>
                <w:sz w:val="20"/>
              </w:rPr>
              <w:t xml:space="preserve">Arrhythmia </w:t>
            </w:r>
            <w:r>
              <w:rPr>
                <w:sz w:val="24"/>
              </w:rPr>
              <w:t xml:space="preserve"> </w:t>
            </w:r>
          </w:p>
          <w:p w:rsidR="00AB2D7B" w:rsidRDefault="0096592D">
            <w:pPr>
              <w:numPr>
                <w:ilvl w:val="0"/>
                <w:numId w:val="12"/>
              </w:numPr>
              <w:spacing w:after="37" w:line="237" w:lineRule="auto"/>
              <w:ind w:hanging="151"/>
            </w:pPr>
            <w:r>
              <w:rPr>
                <w:sz w:val="20"/>
              </w:rPr>
              <w:t xml:space="preserve">CABG Revascularization/Carotid Revascularization/ Claudication / </w:t>
            </w:r>
            <w:r>
              <w:rPr>
                <w:sz w:val="24"/>
              </w:rPr>
              <w:t xml:space="preserve"> </w:t>
            </w:r>
          </w:p>
          <w:p w:rsidR="00AB2D7B" w:rsidRDefault="0096592D">
            <w:pPr>
              <w:spacing w:after="2"/>
              <w:ind w:left="142"/>
            </w:pPr>
            <w:r>
              <w:rPr>
                <w:sz w:val="20"/>
              </w:rPr>
              <w:t xml:space="preserve">Surgical Revascularization </w:t>
            </w:r>
            <w:r>
              <w:rPr>
                <w:sz w:val="24"/>
              </w:rPr>
              <w:t xml:space="preserve"> </w:t>
            </w:r>
          </w:p>
          <w:p w:rsidR="00AB2D7B" w:rsidRDefault="0096592D">
            <w:pPr>
              <w:numPr>
                <w:ilvl w:val="0"/>
                <w:numId w:val="12"/>
              </w:numPr>
              <w:spacing w:after="4"/>
              <w:ind w:hanging="151"/>
            </w:pPr>
            <w:r>
              <w:rPr>
                <w:sz w:val="20"/>
              </w:rPr>
              <w:t xml:space="preserve">Heart Failure </w:t>
            </w:r>
            <w:r>
              <w:rPr>
                <w:sz w:val="24"/>
              </w:rPr>
              <w:t xml:space="preserve"> </w:t>
            </w:r>
          </w:p>
          <w:p w:rsidR="00AB2D7B" w:rsidRDefault="0096592D">
            <w:pPr>
              <w:numPr>
                <w:ilvl w:val="0"/>
                <w:numId w:val="12"/>
              </w:numPr>
              <w:spacing w:after="2"/>
              <w:ind w:hanging="151"/>
            </w:pPr>
            <w:r>
              <w:rPr>
                <w:sz w:val="20"/>
              </w:rPr>
              <w:t xml:space="preserve">Peripheral Arterial Disease or Vascular Disease  </w:t>
            </w:r>
            <w:r>
              <w:rPr>
                <w:sz w:val="24"/>
              </w:rPr>
              <w:t xml:space="preserve"> </w:t>
            </w:r>
          </w:p>
          <w:p w:rsidR="00AB2D7B" w:rsidRDefault="0096592D">
            <w:pPr>
              <w:numPr>
                <w:ilvl w:val="0"/>
                <w:numId w:val="12"/>
              </w:numPr>
              <w:spacing w:after="24"/>
              <w:ind w:hanging="151"/>
            </w:pPr>
            <w:r>
              <w:rPr>
                <w:sz w:val="20"/>
              </w:rPr>
              <w:t xml:space="preserve">Stroke/TIA </w:t>
            </w:r>
            <w:r>
              <w:rPr>
                <w:sz w:val="24"/>
              </w:rPr>
              <w:t xml:space="preserve"> </w:t>
            </w:r>
          </w:p>
          <w:p w:rsidR="00AB2D7B" w:rsidRDefault="0096592D">
            <w:pPr>
              <w:spacing w:after="13"/>
            </w:pPr>
            <w:r>
              <w:rPr>
                <w:sz w:val="20"/>
              </w:rPr>
              <w:t xml:space="preserve"> </w:t>
            </w:r>
            <w:r>
              <w:rPr>
                <w:sz w:val="24"/>
              </w:rPr>
              <w:t xml:space="preserve"> </w:t>
            </w:r>
          </w:p>
          <w:p w:rsidR="00AB2D7B" w:rsidRDefault="0096592D">
            <w:pPr>
              <w:ind w:left="146"/>
            </w:pPr>
            <w:r>
              <w:rPr>
                <w:sz w:val="20"/>
              </w:rPr>
              <w:t xml:space="preserve">Depression/Anxiety </w:t>
            </w:r>
            <w:r>
              <w:rPr>
                <w:sz w:val="24"/>
              </w:rPr>
              <w:t xml:space="preserve"> </w:t>
            </w:r>
          </w:p>
        </w:tc>
        <w:tc>
          <w:tcPr>
            <w:tcW w:w="991" w:type="dxa"/>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6203"/>
        </w:trPr>
        <w:tc>
          <w:tcPr>
            <w:tcW w:w="0" w:type="auto"/>
            <w:vMerge/>
            <w:tcBorders>
              <w:top w:val="nil"/>
              <w:left w:val="single" w:sz="8" w:space="0" w:color="000000"/>
              <w:bottom w:val="single" w:sz="8" w:space="0" w:color="000000"/>
              <w:right w:val="single" w:sz="8" w:space="0" w:color="000000"/>
            </w:tcBorders>
          </w:tcPr>
          <w:p w:rsidR="00AB2D7B" w:rsidRDefault="00AB2D7B"/>
        </w:tc>
        <w:tc>
          <w:tcPr>
            <w:tcW w:w="5493" w:type="dxa"/>
            <w:tcBorders>
              <w:top w:val="single" w:sz="4" w:space="0" w:color="000000"/>
              <w:left w:val="single" w:sz="8" w:space="0" w:color="000000"/>
              <w:bottom w:val="single" w:sz="8" w:space="0" w:color="000000"/>
              <w:right w:val="single" w:sz="8" w:space="0" w:color="000000"/>
            </w:tcBorders>
          </w:tcPr>
          <w:p w:rsidR="00AB2D7B" w:rsidRDefault="0096592D">
            <w:pPr>
              <w:spacing w:after="18" w:line="269" w:lineRule="auto"/>
              <w:ind w:left="10" w:right="606" w:hanging="10"/>
            </w:pPr>
            <w:r>
              <w:rPr>
                <w:sz w:val="20"/>
              </w:rPr>
              <w:t xml:space="preserve">Inclusion criteria includes ICD-09 and ICD-10 codes that indicate presence of suicidal behavior, anxiety disorders, and depression disorders. All individuals with psychoses or other bipolar disorders will be excluded. </w:t>
            </w:r>
            <w:r>
              <w:rPr>
                <w:sz w:val="24"/>
              </w:rPr>
              <w:t xml:space="preserve"> </w:t>
            </w:r>
          </w:p>
          <w:p w:rsidR="00AB2D7B" w:rsidRDefault="0096592D">
            <w:r>
              <w:rPr>
                <w:sz w:val="20"/>
              </w:rPr>
              <w:t xml:space="preserve"> </w:t>
            </w:r>
            <w:r>
              <w:rPr>
                <w:sz w:val="24"/>
              </w:rPr>
              <w:t xml:space="preserve"> </w:t>
            </w:r>
          </w:p>
          <w:p w:rsidR="00AB2D7B" w:rsidRDefault="0096592D">
            <w:pPr>
              <w:spacing w:line="271" w:lineRule="auto"/>
              <w:ind w:left="10" w:right="489" w:hanging="10"/>
            </w:pPr>
            <w:r>
              <w:rPr>
                <w:sz w:val="20"/>
              </w:rPr>
              <w:t xml:space="preserve">ICD-9 and ICD-10 codes for above comorbidities/complications are listed in Appendix 4. The codes for retinopathy, nephropathy, neuropathy, and peripheral arterial disease or vascular disease were adapted from the criteria used for the Adjusted Diabetes </w:t>
            </w:r>
            <w:r>
              <w:rPr>
                <w:sz w:val="24"/>
              </w:rPr>
              <w:t xml:space="preserve"> </w:t>
            </w:r>
          </w:p>
          <w:p w:rsidR="00AB2D7B" w:rsidRDefault="0096592D">
            <w:pPr>
              <w:spacing w:line="301" w:lineRule="auto"/>
              <w:ind w:left="10" w:right="561" w:hanging="10"/>
            </w:pPr>
            <w:r>
              <w:rPr>
                <w:sz w:val="20"/>
              </w:rPr>
              <w:t>Complication Severity Index.</w:t>
            </w:r>
            <w:r>
              <w:rPr>
                <w:sz w:val="20"/>
                <w:vertAlign w:val="superscript"/>
              </w:rPr>
              <w:t xml:space="preserve">32 </w:t>
            </w:r>
            <w:r>
              <w:rPr>
                <w:sz w:val="20"/>
              </w:rPr>
              <w:t>and adapted to ICD-10 by Glasheen et.al.</w:t>
            </w:r>
            <w:r>
              <w:rPr>
                <w:sz w:val="20"/>
                <w:vertAlign w:val="superscript"/>
              </w:rPr>
              <w:t>33</w:t>
            </w:r>
            <w:r>
              <w:rPr>
                <w:sz w:val="20"/>
              </w:rPr>
              <w:t xml:space="preserve">. The codes for the remaining complications were identified in the literature, or published by the AHRQ for health services research purposes and adapted to ICD-10 using the online resources cited by </w:t>
            </w:r>
            <w:r>
              <w:rPr>
                <w:sz w:val="24"/>
              </w:rPr>
              <w:t xml:space="preserve"> </w:t>
            </w:r>
          </w:p>
          <w:p w:rsidR="00AB2D7B" w:rsidRDefault="0096592D">
            <w:pPr>
              <w:spacing w:after="107"/>
            </w:pPr>
            <w:r>
              <w:rPr>
                <w:sz w:val="20"/>
              </w:rPr>
              <w:t>Glasheen et. al., ICD9Data.com and ICD10Data.com.</w:t>
            </w:r>
            <w:r>
              <w:rPr>
                <w:sz w:val="20"/>
                <w:vertAlign w:val="superscript"/>
              </w:rPr>
              <w:t>34–40</w:t>
            </w:r>
            <w:r>
              <w:rPr>
                <w:sz w:val="20"/>
              </w:rPr>
              <w:t xml:space="preserve"> </w:t>
            </w:r>
            <w:r>
              <w:rPr>
                <w:sz w:val="24"/>
              </w:rPr>
              <w:t xml:space="preserve"> </w:t>
            </w:r>
          </w:p>
          <w:p w:rsidR="00AB2D7B" w:rsidRDefault="0096592D">
            <w:r>
              <w:rPr>
                <w:sz w:val="20"/>
              </w:rPr>
              <w:t xml:space="preserve"> </w:t>
            </w:r>
            <w:r>
              <w:rPr>
                <w:sz w:val="24"/>
              </w:rPr>
              <w:t xml:space="preserve"> </w:t>
            </w:r>
          </w:p>
          <w:p w:rsidR="00AB2D7B" w:rsidRDefault="0096592D">
            <w:pPr>
              <w:ind w:left="10" w:right="516" w:hanging="10"/>
            </w:pPr>
            <w:r>
              <w:rPr>
                <w:sz w:val="20"/>
              </w:rPr>
              <w:t xml:space="preserve">Existence of comorbidities will be identified using ICD-9 and ICD-10 codes with flagged variables to allow for analyses by comorbidity status.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103" w:type="dxa"/>
          <w:left w:w="10" w:type="dxa"/>
          <w:right w:w="23" w:type="dxa"/>
        </w:tblCellMar>
        <w:tblLook w:val="04A0" w:firstRow="1" w:lastRow="0" w:firstColumn="1" w:lastColumn="0" w:noHBand="0" w:noVBand="1"/>
      </w:tblPr>
      <w:tblGrid>
        <w:gridCol w:w="912"/>
        <w:gridCol w:w="1304"/>
        <w:gridCol w:w="5646"/>
        <w:gridCol w:w="1010"/>
      </w:tblGrid>
      <w:tr w:rsidR="00AB2D7B">
        <w:trPr>
          <w:trHeight w:val="872"/>
        </w:trPr>
        <w:tc>
          <w:tcPr>
            <w:tcW w:w="2216" w:type="dxa"/>
            <w:gridSpan w:val="2"/>
            <w:tcBorders>
              <w:top w:val="single" w:sz="8" w:space="0" w:color="000000"/>
              <w:left w:val="single" w:sz="8" w:space="0" w:color="000000"/>
              <w:bottom w:val="single" w:sz="8" w:space="0" w:color="000000"/>
              <w:right w:val="single" w:sz="8" w:space="0" w:color="000000"/>
            </w:tcBorders>
          </w:tcPr>
          <w:p w:rsidR="00AB2D7B" w:rsidRDefault="0096592D">
            <w:pPr>
              <w:ind w:left="10" w:right="289" w:hanging="10"/>
            </w:pPr>
            <w:r>
              <w:rPr>
                <w:sz w:val="20"/>
              </w:rPr>
              <w:t xml:space="preserve">Potentially preventable hospitalizations </w:t>
            </w:r>
            <w:r>
              <w:rPr>
                <w:sz w:val="24"/>
              </w:rPr>
              <w:t xml:space="preserve"> </w:t>
            </w:r>
          </w:p>
        </w:tc>
        <w:tc>
          <w:tcPr>
            <w:tcW w:w="5646" w:type="dxa"/>
            <w:tcBorders>
              <w:top w:val="single" w:sz="8" w:space="0" w:color="000000"/>
              <w:left w:val="single" w:sz="8" w:space="0" w:color="000000"/>
              <w:bottom w:val="single" w:sz="4" w:space="0" w:color="000000"/>
              <w:right w:val="single" w:sz="8" w:space="0" w:color="000000"/>
            </w:tcBorders>
          </w:tcPr>
          <w:p w:rsidR="00AB2D7B" w:rsidRDefault="0096592D">
            <w:r>
              <w:rPr>
                <w:sz w:val="20"/>
              </w:rPr>
              <w:t xml:space="preserve">NIS/NEDS/SID/SEDD </w:t>
            </w:r>
            <w:r>
              <w:rPr>
                <w:sz w:val="24"/>
              </w:rPr>
              <w:t xml:space="preserve"> </w:t>
            </w:r>
          </w:p>
        </w:tc>
        <w:tc>
          <w:tcPr>
            <w:tcW w:w="1010" w:type="dxa"/>
            <w:vMerge w:val="restart"/>
            <w:tcBorders>
              <w:top w:val="single" w:sz="8" w:space="0" w:color="000000"/>
              <w:left w:val="single" w:sz="8" w:space="0" w:color="000000"/>
              <w:bottom w:val="single" w:sz="8" w:space="0" w:color="000000"/>
              <w:right w:val="single" w:sz="8" w:space="0" w:color="000000"/>
            </w:tcBorders>
          </w:tcPr>
          <w:p w:rsidR="00AB2D7B" w:rsidRDefault="0096592D">
            <w:pPr>
              <w:spacing w:after="1"/>
              <w:ind w:left="2"/>
            </w:pPr>
            <w:r>
              <w:rPr>
                <w:sz w:val="20"/>
              </w:rPr>
              <w:t xml:space="preserve">Number </w:t>
            </w:r>
          </w:p>
          <w:p w:rsidR="00AB2D7B" w:rsidRDefault="0096592D">
            <w:pPr>
              <w:ind w:left="12"/>
            </w:pPr>
            <w:r>
              <w:rPr>
                <w:sz w:val="20"/>
              </w:rPr>
              <w:t xml:space="preserve">and % of the cohort </w:t>
            </w:r>
            <w:r>
              <w:rPr>
                <w:sz w:val="24"/>
              </w:rPr>
              <w:t xml:space="preserve"> </w:t>
            </w:r>
          </w:p>
        </w:tc>
      </w:tr>
      <w:tr w:rsidR="00AB2D7B">
        <w:trPr>
          <w:trHeight w:val="7251"/>
        </w:trPr>
        <w:tc>
          <w:tcPr>
            <w:tcW w:w="912" w:type="dxa"/>
            <w:tcBorders>
              <w:top w:val="single" w:sz="8" w:space="0" w:color="000000"/>
              <w:left w:val="single" w:sz="8" w:space="0" w:color="000000"/>
              <w:bottom w:val="single" w:sz="8" w:space="0" w:color="000000"/>
              <w:right w:val="single" w:sz="8" w:space="0" w:color="000000"/>
            </w:tcBorders>
          </w:tcPr>
          <w:p w:rsidR="00AB2D7B" w:rsidRDefault="0096592D">
            <w:r>
              <w:rPr>
                <w:sz w:val="24"/>
              </w:rPr>
              <w:lastRenderedPageBreak/>
              <w:t xml:space="preserve"> </w:t>
            </w:r>
          </w:p>
        </w:tc>
        <w:tc>
          <w:tcPr>
            <w:tcW w:w="6950" w:type="dxa"/>
            <w:gridSpan w:val="2"/>
            <w:tcBorders>
              <w:top w:val="single" w:sz="8" w:space="0" w:color="000000"/>
              <w:left w:val="single" w:sz="8" w:space="0" w:color="000000"/>
              <w:bottom w:val="single" w:sz="8" w:space="0" w:color="000000"/>
              <w:right w:val="single" w:sz="8" w:space="0" w:color="000000"/>
            </w:tcBorders>
          </w:tcPr>
          <w:p w:rsidR="00AB2D7B" w:rsidRDefault="0096592D">
            <w:r>
              <w:rPr>
                <w:sz w:val="20"/>
              </w:rPr>
              <w:t xml:space="preserve">DX_Visit_Reasonn and DXn </w:t>
            </w:r>
            <w:r>
              <w:rPr>
                <w:sz w:val="24"/>
              </w:rPr>
              <w:t xml:space="preserve"> </w:t>
            </w:r>
          </w:p>
          <w:p w:rsidR="00AB2D7B" w:rsidRDefault="0096592D">
            <w:pPr>
              <w:spacing w:after="44" w:line="245" w:lineRule="auto"/>
              <w:ind w:left="10" w:right="366" w:hanging="10"/>
            </w:pPr>
            <w:r>
              <w:rPr>
                <w:sz w:val="20"/>
              </w:rPr>
              <w:t xml:space="preserve">In the HCUP databases, ICD-9-CM diagnoses are represented as 3- to 5character alphanumeric codes with implicit decimals (i.e., decimals not included).  </w:t>
            </w:r>
            <w:r>
              <w:rPr>
                <w:sz w:val="24"/>
              </w:rPr>
              <w:t xml:space="preserve"> </w:t>
            </w:r>
          </w:p>
          <w:p w:rsidR="00AB2D7B" w:rsidRDefault="0096592D">
            <w:pPr>
              <w:spacing w:after="10"/>
            </w:pPr>
            <w:r>
              <w:rPr>
                <w:sz w:val="20"/>
              </w:rPr>
              <w:t xml:space="preserve"> </w:t>
            </w:r>
            <w:r>
              <w:rPr>
                <w:sz w:val="24"/>
              </w:rPr>
              <w:t xml:space="preserve"> </w:t>
            </w:r>
          </w:p>
          <w:p w:rsidR="00AB2D7B" w:rsidRDefault="0096592D">
            <w:r>
              <w:rPr>
                <w:sz w:val="20"/>
              </w:rPr>
              <w:t xml:space="preserve">I10_DXn </w:t>
            </w:r>
            <w:r>
              <w:rPr>
                <w:sz w:val="24"/>
              </w:rPr>
              <w:t xml:space="preserve"> </w:t>
            </w:r>
          </w:p>
          <w:p w:rsidR="00AB2D7B" w:rsidRDefault="0096592D">
            <w:pPr>
              <w:spacing w:after="246" w:line="249" w:lineRule="auto"/>
              <w:ind w:left="10" w:right="583" w:hanging="10"/>
            </w:pPr>
            <w:r>
              <w:rPr>
                <w:sz w:val="20"/>
              </w:rPr>
              <w:t xml:space="preserve">In the HCUP databases, ICD-10-CM diagnoses are represented by alphanumeric codes with a maximum length of 7 characters and implicit decimals (i.e., decimals not included). The HCUP data elements for ICD-10CM diagnoses are length 7.  </w:t>
            </w:r>
            <w:r>
              <w:rPr>
                <w:sz w:val="24"/>
              </w:rPr>
              <w:t xml:space="preserve"> </w:t>
            </w:r>
          </w:p>
          <w:p w:rsidR="00AB2D7B" w:rsidRDefault="0096592D">
            <w:pPr>
              <w:spacing w:after="270" w:line="245" w:lineRule="auto"/>
              <w:ind w:left="10" w:right="729" w:hanging="10"/>
            </w:pPr>
            <w:r>
              <w:rPr>
                <w:sz w:val="20"/>
              </w:rPr>
              <w:t xml:space="preserve">The original value of the first listed diagnosis (DX1), whether blank or coded, is retained in the first position of the diagnosis vector. Starting at the first secondary diagnosis (DX2), the diagnoses are shifted during HCUP processing to eliminate blank secondary diagnoses. For example, if DX2 and DX4 contain non-missing diagnoses and DX3 is blank, then the value of DX4 is shifted into DX3. Secondary diagnoses are never shifted into the first listed position (DX1). </w:t>
            </w:r>
            <w:r>
              <w:rPr>
                <w:sz w:val="24"/>
              </w:rPr>
              <w:t xml:space="preserve"> </w:t>
            </w:r>
          </w:p>
          <w:p w:rsidR="00AB2D7B" w:rsidRDefault="0096592D">
            <w:r>
              <w:rPr>
                <w:sz w:val="20"/>
              </w:rPr>
              <w:t xml:space="preserve">DXPOAn  </w:t>
            </w:r>
            <w:r>
              <w:rPr>
                <w:sz w:val="24"/>
              </w:rPr>
              <w:t xml:space="preserve"> </w:t>
            </w:r>
          </w:p>
          <w:p w:rsidR="00AB2D7B" w:rsidRDefault="0096592D">
            <w:pPr>
              <w:spacing w:after="254" w:line="231" w:lineRule="auto"/>
              <w:ind w:left="10" w:right="456" w:hanging="10"/>
            </w:pPr>
            <w:r>
              <w:rPr>
                <w:sz w:val="20"/>
              </w:rPr>
              <w:t xml:space="preserve">Indicates whether each diagnosis (DXn) was present at admission. This provides an indicator of complications arising during a hospitalization </w:t>
            </w:r>
            <w:r>
              <w:rPr>
                <w:sz w:val="24"/>
              </w:rPr>
              <w:t xml:space="preserve"> </w:t>
            </w:r>
          </w:p>
          <w:p w:rsidR="00AB2D7B" w:rsidRDefault="0096592D">
            <w:pPr>
              <w:spacing w:after="72" w:line="233" w:lineRule="auto"/>
              <w:ind w:left="10" w:hanging="10"/>
            </w:pPr>
            <w:r>
              <w:rPr>
                <w:sz w:val="20"/>
              </w:rPr>
              <w:t xml:space="preserve">The Prevention Quality Indicators are surveillance tools which can be used with hospital </w:t>
            </w:r>
            <w:r>
              <w:rPr>
                <w:sz w:val="20"/>
              </w:rPr>
              <w:tab/>
              <w:t xml:space="preserve">inpatient </w:t>
            </w:r>
            <w:r>
              <w:rPr>
                <w:sz w:val="20"/>
              </w:rPr>
              <w:tab/>
              <w:t xml:space="preserve">discharge </w:t>
            </w:r>
            <w:r>
              <w:rPr>
                <w:sz w:val="20"/>
              </w:rPr>
              <w:tab/>
              <w:t xml:space="preserve">data </w:t>
            </w:r>
            <w:r>
              <w:rPr>
                <w:sz w:val="20"/>
              </w:rPr>
              <w:tab/>
              <w:t xml:space="preserve">to </w:t>
            </w:r>
            <w:r>
              <w:rPr>
                <w:sz w:val="20"/>
              </w:rPr>
              <w:tab/>
              <w:t xml:space="preserve">identify </w:t>
            </w:r>
            <w:r>
              <w:rPr>
                <w:sz w:val="20"/>
              </w:rPr>
              <w:tab/>
              <w:t xml:space="preserve">potentially </w:t>
            </w:r>
            <w:r>
              <w:rPr>
                <w:sz w:val="20"/>
              </w:rPr>
              <w:tab/>
              <w:t>preventable hospitalizations.</w:t>
            </w:r>
            <w:r>
              <w:rPr>
                <w:sz w:val="20"/>
                <w:vertAlign w:val="superscript"/>
              </w:rPr>
              <w:t>24</w:t>
            </w:r>
            <w:r>
              <w:rPr>
                <w:sz w:val="20"/>
              </w:rPr>
              <w:t xml:space="preserve">  </w:t>
            </w:r>
            <w:r>
              <w:rPr>
                <w:sz w:val="24"/>
              </w:rPr>
              <w:t xml:space="preserve"> </w:t>
            </w:r>
          </w:p>
          <w:p w:rsidR="00AB2D7B" w:rsidRDefault="0096592D">
            <w:r>
              <w:rPr>
                <w:sz w:val="20"/>
              </w:rPr>
              <w:t xml:space="preserve">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bl>
    <w:p w:rsidR="00AB2D7B" w:rsidRDefault="00AB2D7B">
      <w:pPr>
        <w:spacing w:after="0"/>
        <w:ind w:left="-360" w:right="1830"/>
      </w:pPr>
    </w:p>
    <w:tbl>
      <w:tblPr>
        <w:tblStyle w:val="TableGrid"/>
        <w:tblW w:w="8872" w:type="dxa"/>
        <w:tblInd w:w="451" w:type="dxa"/>
        <w:tblCellMar>
          <w:top w:w="50" w:type="dxa"/>
        </w:tblCellMar>
        <w:tblLook w:val="04A0" w:firstRow="1" w:lastRow="0" w:firstColumn="1" w:lastColumn="0" w:noHBand="0" w:noVBand="1"/>
      </w:tblPr>
      <w:tblGrid>
        <w:gridCol w:w="912"/>
        <w:gridCol w:w="504"/>
        <w:gridCol w:w="487"/>
        <w:gridCol w:w="296"/>
        <w:gridCol w:w="1133"/>
        <w:gridCol w:w="2885"/>
        <w:gridCol w:w="845"/>
        <w:gridCol w:w="800"/>
        <w:gridCol w:w="7"/>
        <w:gridCol w:w="1003"/>
      </w:tblGrid>
      <w:tr w:rsidR="00AB2D7B">
        <w:trPr>
          <w:trHeight w:val="4971"/>
        </w:trPr>
        <w:tc>
          <w:tcPr>
            <w:tcW w:w="912" w:type="dxa"/>
            <w:tcBorders>
              <w:top w:val="nil"/>
              <w:left w:val="single" w:sz="8" w:space="0" w:color="000000"/>
              <w:bottom w:val="single" w:sz="8" w:space="0" w:color="000000"/>
              <w:right w:val="single" w:sz="8" w:space="0" w:color="000000"/>
            </w:tcBorders>
          </w:tcPr>
          <w:p w:rsidR="00AB2D7B" w:rsidRDefault="00AB2D7B"/>
        </w:tc>
        <w:tc>
          <w:tcPr>
            <w:tcW w:w="6950" w:type="dxa"/>
            <w:gridSpan w:val="7"/>
            <w:tcBorders>
              <w:top w:val="single" w:sz="4" w:space="0" w:color="000000"/>
              <w:left w:val="single" w:sz="8" w:space="0" w:color="000000"/>
              <w:bottom w:val="single" w:sz="8" w:space="0" w:color="000000"/>
              <w:right w:val="single" w:sz="8" w:space="0" w:color="000000"/>
            </w:tcBorders>
          </w:tcPr>
          <w:p w:rsidR="00AB2D7B" w:rsidRDefault="0096592D">
            <w:pPr>
              <w:spacing w:after="14" w:line="245" w:lineRule="auto"/>
              <w:ind w:left="10" w:right="476" w:hanging="10"/>
            </w:pPr>
            <w:r>
              <w:rPr>
                <w:sz w:val="20"/>
              </w:rPr>
              <w:t xml:space="preserve">Criteria for a potentially preventable hospitalization are any hospitalization events that include a diagnosis included in the AHRQ’s Prevention Quality Indicators for Diabetes. ICD-9 and ICD10 codes for Lower Extremity Ulcers and Hypoglycemia, to be used for sensitivity analysis, are also included in Appendix 2. The coding algorithms for the Prevention Quality Indicators are not available. </w:t>
            </w:r>
            <w:r>
              <w:rPr>
                <w:sz w:val="24"/>
              </w:rPr>
              <w:t xml:space="preserve"> </w:t>
            </w:r>
          </w:p>
          <w:p w:rsidR="00AB2D7B" w:rsidRDefault="0096592D">
            <w:r>
              <w:rPr>
                <w:sz w:val="20"/>
              </w:rPr>
              <w:t xml:space="preserve"> </w:t>
            </w:r>
            <w:r>
              <w:rPr>
                <w:sz w:val="24"/>
              </w:rPr>
              <w:t xml:space="preserve"> </w:t>
            </w:r>
          </w:p>
          <w:p w:rsidR="00AB2D7B" w:rsidRDefault="0096592D">
            <w:pPr>
              <w:spacing w:after="86" w:line="225" w:lineRule="auto"/>
              <w:ind w:left="10" w:right="618" w:hanging="10"/>
            </w:pPr>
            <w:r>
              <w:rPr>
                <w:sz w:val="20"/>
              </w:rPr>
              <w:t>These codes were selected by the AHRQ’s Evidence-Based Practice Center at the University of California at San Francisco and Stanford University, using comprehensive literature reviews and empirical evaluations.</w:t>
            </w:r>
            <w:r>
              <w:rPr>
                <w:sz w:val="20"/>
                <w:vertAlign w:val="superscript"/>
              </w:rPr>
              <w:t>41</w:t>
            </w:r>
            <w:r>
              <w:rPr>
                <w:sz w:val="20"/>
              </w:rPr>
              <w:t xml:space="preserve"> </w:t>
            </w:r>
            <w:r>
              <w:rPr>
                <w:sz w:val="24"/>
              </w:rPr>
              <w:t xml:space="preserve"> </w:t>
            </w:r>
          </w:p>
          <w:p w:rsidR="00AB2D7B" w:rsidRDefault="0096592D">
            <w:r>
              <w:rPr>
                <w:sz w:val="20"/>
              </w:rPr>
              <w:t xml:space="preserve"> </w:t>
            </w:r>
            <w:r>
              <w:rPr>
                <w:sz w:val="24"/>
              </w:rPr>
              <w:t xml:space="preserve"> </w:t>
            </w:r>
          </w:p>
          <w:p w:rsidR="00AB2D7B" w:rsidRDefault="0096592D">
            <w:pPr>
              <w:spacing w:after="25"/>
            </w:pPr>
            <w:r>
              <w:rPr>
                <w:sz w:val="20"/>
              </w:rPr>
              <w:t xml:space="preserve">Hypoglycemia </w:t>
            </w:r>
            <w:r>
              <w:rPr>
                <w:sz w:val="20"/>
                <w:vertAlign w:val="superscript"/>
              </w:rPr>
              <w:t>42</w:t>
            </w:r>
            <w:r>
              <w:rPr>
                <w:sz w:val="20"/>
              </w:rPr>
              <w:t xml:space="preserve"> </w:t>
            </w:r>
            <w:r>
              <w:rPr>
                <w:sz w:val="24"/>
              </w:rPr>
              <w:t xml:space="preserve"> </w:t>
            </w:r>
          </w:p>
          <w:p w:rsidR="00AB2D7B" w:rsidRDefault="0096592D">
            <w:r>
              <w:rPr>
                <w:sz w:val="20"/>
              </w:rPr>
              <w:t xml:space="preserve">Sensitivity: 97%,  </w:t>
            </w:r>
            <w:r>
              <w:rPr>
                <w:sz w:val="24"/>
              </w:rPr>
              <w:t xml:space="preserve"> </w:t>
            </w:r>
          </w:p>
          <w:p w:rsidR="00AB2D7B" w:rsidRDefault="0096592D">
            <w:r>
              <w:rPr>
                <w:sz w:val="20"/>
              </w:rPr>
              <w:t xml:space="preserve">Specificity: 99%,  </w:t>
            </w:r>
            <w:r>
              <w:rPr>
                <w:sz w:val="24"/>
              </w:rPr>
              <w:t xml:space="preserve"> </w:t>
            </w:r>
          </w:p>
          <w:p w:rsidR="00AB2D7B" w:rsidRDefault="0096592D">
            <w:r>
              <w:rPr>
                <w:sz w:val="20"/>
              </w:rPr>
              <w:t xml:space="preserve">PPV: 93%% </w:t>
            </w:r>
            <w:r>
              <w:rPr>
                <w:sz w:val="24"/>
              </w:rPr>
              <w:t xml:space="preserve"> </w:t>
            </w:r>
          </w:p>
          <w:p w:rsidR="00AB2D7B" w:rsidRDefault="0096592D">
            <w:pPr>
              <w:spacing w:after="10"/>
            </w:pPr>
            <w:r>
              <w:rPr>
                <w:sz w:val="20"/>
              </w:rPr>
              <w:t xml:space="preserve">NPV: 88% </w:t>
            </w:r>
            <w:r>
              <w:rPr>
                <w:sz w:val="24"/>
              </w:rPr>
              <w:t xml:space="preserve"> </w:t>
            </w:r>
          </w:p>
          <w:p w:rsidR="00AB2D7B" w:rsidRDefault="0096592D">
            <w:pPr>
              <w:spacing w:after="22"/>
            </w:pPr>
            <w:r>
              <w:rPr>
                <w:sz w:val="20"/>
              </w:rPr>
              <w:t xml:space="preserve"> </w:t>
            </w:r>
            <w:r>
              <w:rPr>
                <w:sz w:val="24"/>
              </w:rPr>
              <w:t xml:space="preserve"> </w:t>
            </w:r>
          </w:p>
          <w:p w:rsidR="00AB2D7B" w:rsidRDefault="0096592D">
            <w:r>
              <w:rPr>
                <w:sz w:val="20"/>
              </w:rPr>
              <w:t xml:space="preserve"> </w:t>
            </w:r>
            <w:r>
              <w:rPr>
                <w:sz w:val="24"/>
              </w:rPr>
              <w:t xml:space="preserve"> </w:t>
            </w:r>
          </w:p>
        </w:tc>
        <w:tc>
          <w:tcPr>
            <w:tcW w:w="1010" w:type="dxa"/>
            <w:gridSpan w:val="2"/>
            <w:tcBorders>
              <w:top w:val="nil"/>
              <w:left w:val="single" w:sz="8" w:space="0" w:color="000000"/>
              <w:bottom w:val="single" w:sz="8" w:space="0" w:color="000000"/>
              <w:right w:val="single" w:sz="8" w:space="0" w:color="000000"/>
            </w:tcBorders>
          </w:tcPr>
          <w:p w:rsidR="00AB2D7B" w:rsidRDefault="00AB2D7B"/>
        </w:tc>
      </w:tr>
      <w:tr w:rsidR="00AB2D7B">
        <w:trPr>
          <w:trHeight w:val="1620"/>
        </w:trPr>
        <w:tc>
          <w:tcPr>
            <w:tcW w:w="1416" w:type="dxa"/>
            <w:gridSpan w:val="2"/>
            <w:tcBorders>
              <w:top w:val="single" w:sz="8" w:space="0" w:color="000000"/>
              <w:left w:val="single" w:sz="8" w:space="0" w:color="000000"/>
              <w:bottom w:val="single" w:sz="8" w:space="0" w:color="000000"/>
              <w:right w:val="nil"/>
            </w:tcBorders>
          </w:tcPr>
          <w:p w:rsidR="00AB2D7B" w:rsidRDefault="0096592D">
            <w:pPr>
              <w:spacing w:line="260" w:lineRule="auto"/>
              <w:ind w:left="125" w:hanging="10"/>
            </w:pPr>
            <w:r>
              <w:rPr>
                <w:rFonts w:ascii="Times New Roman" w:eastAsia="Times New Roman" w:hAnsi="Times New Roman" w:cs="Times New Roman"/>
                <w:sz w:val="20"/>
              </w:rPr>
              <w:t xml:space="preserve">Hospital inpatient </w:t>
            </w:r>
          </w:p>
          <w:p w:rsidR="00AB2D7B" w:rsidRDefault="0096592D">
            <w:pPr>
              <w:ind w:left="125" w:right="212"/>
            </w:pPr>
            <w:r>
              <w:rPr>
                <w:rFonts w:ascii="Times New Roman" w:eastAsia="Times New Roman" w:hAnsi="Times New Roman" w:cs="Times New Roman"/>
                <w:sz w:val="20"/>
              </w:rPr>
              <w:t xml:space="preserve">&amp; emergency department services </w:t>
            </w:r>
            <w:r>
              <w:rPr>
                <w:rFonts w:ascii="Times New Roman" w:eastAsia="Times New Roman" w:hAnsi="Times New Roman" w:cs="Times New Roman"/>
                <w:sz w:val="24"/>
              </w:rPr>
              <w:t xml:space="preserve"> </w:t>
            </w:r>
          </w:p>
        </w:tc>
        <w:tc>
          <w:tcPr>
            <w:tcW w:w="487" w:type="dxa"/>
            <w:tcBorders>
              <w:top w:val="single" w:sz="8" w:space="0" w:color="000000"/>
              <w:left w:val="nil"/>
              <w:bottom w:val="single" w:sz="12" w:space="0" w:color="000000"/>
              <w:right w:val="single" w:sz="8" w:space="0" w:color="000000"/>
            </w:tcBorders>
          </w:tcPr>
          <w:p w:rsidR="00AB2D7B" w:rsidRDefault="00AB2D7B"/>
        </w:tc>
        <w:tc>
          <w:tcPr>
            <w:tcW w:w="4314" w:type="dxa"/>
            <w:gridSpan w:val="3"/>
            <w:tcBorders>
              <w:top w:val="single" w:sz="8" w:space="0" w:color="000000"/>
              <w:left w:val="single" w:sz="8" w:space="0" w:color="000000"/>
              <w:bottom w:val="double" w:sz="4" w:space="0" w:color="000000"/>
              <w:right w:val="single" w:sz="8" w:space="0" w:color="000000"/>
            </w:tcBorders>
          </w:tcPr>
          <w:p w:rsidR="00AB2D7B" w:rsidRDefault="0096592D">
            <w:pPr>
              <w:ind w:left="118"/>
            </w:pPr>
            <w:r>
              <w:rPr>
                <w:rFonts w:ascii="Times New Roman" w:eastAsia="Times New Roman" w:hAnsi="Times New Roman" w:cs="Times New Roman"/>
                <w:sz w:val="20"/>
              </w:rPr>
              <w:t xml:space="preserve">NIS/ /SID/SEDD </w:t>
            </w:r>
            <w:r>
              <w:rPr>
                <w:rFonts w:ascii="Times New Roman" w:eastAsia="Times New Roman" w:hAnsi="Times New Roman" w:cs="Times New Roman"/>
                <w:sz w:val="24"/>
              </w:rPr>
              <w:t xml:space="preserve"> </w:t>
            </w:r>
          </w:p>
        </w:tc>
        <w:tc>
          <w:tcPr>
            <w:tcW w:w="2655" w:type="dxa"/>
            <w:gridSpan w:val="4"/>
            <w:tcBorders>
              <w:top w:val="single" w:sz="8" w:space="0" w:color="000000"/>
              <w:left w:val="single" w:sz="8" w:space="0" w:color="000000"/>
              <w:bottom w:val="single" w:sz="12" w:space="0" w:color="000000"/>
              <w:right w:val="single" w:sz="8" w:space="0" w:color="000000"/>
            </w:tcBorders>
          </w:tcPr>
          <w:p w:rsidR="00AB2D7B" w:rsidRDefault="0096592D">
            <w:pPr>
              <w:ind w:left="106"/>
            </w:pPr>
            <w:r>
              <w:rPr>
                <w:rFonts w:ascii="Times New Roman" w:eastAsia="Times New Roman" w:hAnsi="Times New Roman" w:cs="Times New Roman"/>
                <w:sz w:val="20"/>
              </w:rPr>
              <w:t xml:space="preserve">Number and % of discharges  </w:t>
            </w:r>
            <w:r>
              <w:rPr>
                <w:rFonts w:ascii="Times New Roman" w:eastAsia="Times New Roman" w:hAnsi="Times New Roman" w:cs="Times New Roman"/>
                <w:sz w:val="24"/>
              </w:rPr>
              <w:t xml:space="preserve"> </w:t>
            </w:r>
          </w:p>
        </w:tc>
      </w:tr>
      <w:tr w:rsidR="00AB2D7B">
        <w:trPr>
          <w:trHeight w:val="5742"/>
        </w:trPr>
        <w:tc>
          <w:tcPr>
            <w:tcW w:w="1416" w:type="dxa"/>
            <w:gridSpan w:val="2"/>
            <w:tcBorders>
              <w:top w:val="single" w:sz="8" w:space="0" w:color="000000"/>
              <w:left w:val="single" w:sz="8" w:space="0" w:color="000000"/>
              <w:bottom w:val="nil"/>
              <w:right w:val="single" w:sz="8" w:space="0" w:color="000000"/>
            </w:tcBorders>
          </w:tcPr>
          <w:p w:rsidR="00AB2D7B" w:rsidRDefault="0096592D">
            <w:pPr>
              <w:ind w:left="10"/>
            </w:pPr>
            <w:r>
              <w:rPr>
                <w:sz w:val="24"/>
              </w:rPr>
              <w:lastRenderedPageBreak/>
              <w:t xml:space="preserve"> </w:t>
            </w:r>
          </w:p>
        </w:tc>
        <w:tc>
          <w:tcPr>
            <w:tcW w:w="4801" w:type="dxa"/>
            <w:gridSpan w:val="4"/>
            <w:tcBorders>
              <w:top w:val="double" w:sz="4" w:space="0" w:color="000000"/>
              <w:left w:val="single" w:sz="8" w:space="0" w:color="000000"/>
              <w:bottom w:val="single" w:sz="4" w:space="0" w:color="000000"/>
              <w:right w:val="nil"/>
            </w:tcBorders>
          </w:tcPr>
          <w:p w:rsidR="00AB2D7B" w:rsidRDefault="0096592D">
            <w:pPr>
              <w:ind w:left="19"/>
            </w:pPr>
            <w:r>
              <w:rPr>
                <w:sz w:val="20"/>
              </w:rPr>
              <w:t xml:space="preserve">HCUP_ED </w:t>
            </w:r>
            <w:r>
              <w:rPr>
                <w:sz w:val="24"/>
              </w:rPr>
              <w:t xml:space="preserve"> </w:t>
            </w:r>
          </w:p>
          <w:p w:rsidR="00AB2D7B" w:rsidRDefault="0096592D">
            <w:pPr>
              <w:spacing w:after="10" w:line="252" w:lineRule="auto"/>
              <w:ind w:left="29" w:hanging="10"/>
            </w:pPr>
            <w:r>
              <w:rPr>
                <w:sz w:val="20"/>
              </w:rPr>
              <w:t xml:space="preserve">Indicates records that have evidence of emergency department (ED) services reported on the HCUP record. A value of 1 or more indicates that there is evidence of ED services, per HCUP criteria. A value of 0 marks records that do not include evidence of ED services. </w:t>
            </w:r>
            <w:r>
              <w:rPr>
                <w:sz w:val="24"/>
              </w:rPr>
              <w:t xml:space="preserve"> </w:t>
            </w:r>
          </w:p>
          <w:p w:rsidR="00AB2D7B" w:rsidRDefault="0096592D">
            <w:pPr>
              <w:ind w:left="19"/>
            </w:pPr>
            <w:r>
              <w:rPr>
                <w:sz w:val="20"/>
              </w:rPr>
              <w:t xml:space="preserve">HCUP_OS </w:t>
            </w:r>
            <w:r>
              <w:rPr>
                <w:sz w:val="24"/>
              </w:rPr>
              <w:t xml:space="preserve"> </w:t>
            </w:r>
          </w:p>
          <w:p w:rsidR="00AB2D7B" w:rsidRDefault="0096592D">
            <w:pPr>
              <w:spacing w:after="11" w:line="254" w:lineRule="auto"/>
              <w:ind w:left="29" w:hanging="10"/>
            </w:pPr>
            <w:r>
              <w:rPr>
                <w:sz w:val="20"/>
              </w:rPr>
              <w:t xml:space="preserve">Indicates records that have evidence of observation stay (OS) services reported on the HCUP record. A value of 1 or greater indicates that there is evidence of OS. A value of 0 marks records that do not include evidence of OS. It is possible that records with HCUP_OS=0 did in fact have OS services, but that information was not captured on the HCUP record. </w:t>
            </w:r>
            <w:r>
              <w:rPr>
                <w:sz w:val="24"/>
              </w:rPr>
              <w:t xml:space="preserve"> </w:t>
            </w:r>
          </w:p>
          <w:p w:rsidR="00AB2D7B" w:rsidRDefault="0096592D">
            <w:pPr>
              <w:ind w:left="19"/>
            </w:pPr>
            <w:r>
              <w:rPr>
                <w:sz w:val="20"/>
              </w:rPr>
              <w:t xml:space="preserve">LOS </w:t>
            </w:r>
            <w:r>
              <w:rPr>
                <w:sz w:val="24"/>
              </w:rPr>
              <w:t xml:space="preserve"> </w:t>
            </w:r>
          </w:p>
          <w:p w:rsidR="00AB2D7B" w:rsidRDefault="0096592D">
            <w:pPr>
              <w:spacing w:after="34" w:line="250" w:lineRule="auto"/>
              <w:ind w:left="29" w:hanging="10"/>
            </w:pPr>
            <w:r>
              <w:rPr>
                <w:sz w:val="20"/>
              </w:rPr>
              <w:t xml:space="preserve">Length of stay (LOS) is calculated by subtracting the admission date (ADATE) from the discharge date (DDATE). Same-day stays are therefore coded as 0. Leave days are not subtracted.  </w:t>
            </w:r>
            <w:r>
              <w:rPr>
                <w:sz w:val="24"/>
              </w:rPr>
              <w:t xml:space="preserve"> </w:t>
            </w:r>
          </w:p>
          <w:p w:rsidR="00AB2D7B" w:rsidRDefault="0096592D">
            <w:pPr>
              <w:spacing w:after="14"/>
              <w:ind w:left="19"/>
            </w:pPr>
            <w:r>
              <w:rPr>
                <w:sz w:val="20"/>
              </w:rPr>
              <w:t xml:space="preserve"> </w:t>
            </w:r>
            <w:r>
              <w:rPr>
                <w:sz w:val="24"/>
              </w:rPr>
              <w:t xml:space="preserve"> </w:t>
            </w:r>
          </w:p>
          <w:p w:rsidR="00AB2D7B" w:rsidRDefault="0096592D">
            <w:pPr>
              <w:ind w:left="19"/>
            </w:pPr>
            <w:r>
              <w:rPr>
                <w:sz w:val="20"/>
              </w:rPr>
              <w:t xml:space="preserve">NEDS </w:t>
            </w:r>
            <w:r>
              <w:rPr>
                <w:sz w:val="24"/>
              </w:rPr>
              <w:t xml:space="preserve"> </w:t>
            </w:r>
          </w:p>
        </w:tc>
        <w:tc>
          <w:tcPr>
            <w:tcW w:w="845" w:type="dxa"/>
            <w:tcBorders>
              <w:top w:val="single" w:sz="12" w:space="0" w:color="000000"/>
              <w:left w:val="nil"/>
              <w:bottom w:val="single" w:sz="4" w:space="0" w:color="000000"/>
              <w:right w:val="single" w:sz="8" w:space="0" w:color="000000"/>
            </w:tcBorders>
          </w:tcPr>
          <w:p w:rsidR="00AB2D7B" w:rsidRDefault="0096592D">
            <w:r>
              <w:rPr>
                <w:sz w:val="20"/>
              </w:rPr>
              <w:t xml:space="preserve"> </w:t>
            </w:r>
          </w:p>
        </w:tc>
        <w:tc>
          <w:tcPr>
            <w:tcW w:w="1810" w:type="dxa"/>
            <w:gridSpan w:val="3"/>
            <w:tcBorders>
              <w:top w:val="single" w:sz="8" w:space="0" w:color="000000"/>
              <w:left w:val="single" w:sz="8" w:space="0" w:color="000000"/>
              <w:bottom w:val="nil"/>
              <w:right w:val="single" w:sz="8" w:space="0" w:color="000000"/>
            </w:tcBorders>
          </w:tcPr>
          <w:p w:rsidR="00AB2D7B" w:rsidRDefault="0096592D">
            <w:pPr>
              <w:ind w:left="12"/>
            </w:pPr>
            <w:r>
              <w:rPr>
                <w:sz w:val="24"/>
              </w:rPr>
              <w:t xml:space="preserve"> </w:t>
            </w:r>
          </w:p>
        </w:tc>
      </w:tr>
      <w:tr w:rsidR="00AB2D7B">
        <w:trPr>
          <w:trHeight w:val="3958"/>
        </w:trPr>
        <w:tc>
          <w:tcPr>
            <w:tcW w:w="1416" w:type="dxa"/>
            <w:gridSpan w:val="2"/>
            <w:vMerge w:val="restart"/>
            <w:tcBorders>
              <w:top w:val="nil"/>
              <w:left w:val="single" w:sz="8" w:space="0" w:color="000000"/>
              <w:bottom w:val="single" w:sz="8" w:space="0" w:color="000000"/>
              <w:right w:val="single" w:sz="8" w:space="0" w:color="000000"/>
            </w:tcBorders>
          </w:tcPr>
          <w:p w:rsidR="00AB2D7B" w:rsidRDefault="00AB2D7B"/>
        </w:tc>
        <w:tc>
          <w:tcPr>
            <w:tcW w:w="5646" w:type="dxa"/>
            <w:gridSpan w:val="5"/>
            <w:tcBorders>
              <w:top w:val="single" w:sz="4" w:space="0" w:color="000000"/>
              <w:left w:val="single" w:sz="8" w:space="0" w:color="000000"/>
              <w:bottom w:val="single" w:sz="4" w:space="0" w:color="000000"/>
              <w:right w:val="single" w:sz="8" w:space="0" w:color="000000"/>
            </w:tcBorders>
          </w:tcPr>
          <w:p w:rsidR="00AB2D7B" w:rsidRDefault="0096592D">
            <w:pPr>
              <w:ind w:left="19"/>
            </w:pPr>
            <w:r>
              <w:rPr>
                <w:sz w:val="20"/>
              </w:rPr>
              <w:t xml:space="preserve">NCPT  </w:t>
            </w:r>
            <w:r>
              <w:rPr>
                <w:sz w:val="24"/>
              </w:rPr>
              <w:t xml:space="preserve"> </w:t>
            </w:r>
          </w:p>
          <w:p w:rsidR="00AB2D7B" w:rsidRDefault="0096592D">
            <w:pPr>
              <w:spacing w:after="50" w:line="237" w:lineRule="auto"/>
              <w:ind w:left="29" w:hanging="10"/>
            </w:pPr>
            <w:r>
              <w:rPr>
                <w:sz w:val="20"/>
              </w:rPr>
              <w:t xml:space="preserve">NCPT indicates the total number of CPT or HCPCS procedures (valid and invalid) coded on the discharge record.  </w:t>
            </w:r>
            <w:r>
              <w:rPr>
                <w:sz w:val="24"/>
              </w:rPr>
              <w:t xml:space="preserve"> </w:t>
            </w:r>
          </w:p>
          <w:p w:rsidR="00AB2D7B" w:rsidRDefault="0096592D">
            <w:pPr>
              <w:ind w:left="19"/>
            </w:pPr>
            <w:r>
              <w:rPr>
                <w:sz w:val="20"/>
              </w:rPr>
              <w:t xml:space="preserve"> </w:t>
            </w:r>
            <w:r>
              <w:rPr>
                <w:sz w:val="24"/>
              </w:rPr>
              <w:t xml:space="preserve"> </w:t>
            </w:r>
          </w:p>
          <w:p w:rsidR="00AB2D7B" w:rsidRDefault="0096592D">
            <w:pPr>
              <w:spacing w:after="32" w:line="253" w:lineRule="auto"/>
              <w:ind w:left="29" w:hanging="10"/>
            </w:pPr>
            <w:r>
              <w:rPr>
                <w:sz w:val="20"/>
              </w:rPr>
              <w:t xml:space="preserve">Identifying diabetes-related inpatient stays and emergency department visits will be through filtering the datasets for diabetes disease state indicators. Each independent observation in the NIS and NEDS are an inpatient stay or emergency visit. For state datasets with revisit variables, multiple utilization events over the course of a year are linked, allowing for a per-patient analysis. Use of the Emergency Department Services and Observation stay variables are for the purpose of characterizing inpatient stays only.  </w:t>
            </w:r>
            <w:r>
              <w:rPr>
                <w:sz w:val="24"/>
              </w:rPr>
              <w:t xml:space="preserve"> </w:t>
            </w:r>
          </w:p>
          <w:p w:rsidR="00AB2D7B" w:rsidRDefault="0096592D">
            <w:pPr>
              <w:spacing w:after="11"/>
              <w:ind w:left="19"/>
            </w:pPr>
            <w:r>
              <w:rPr>
                <w:sz w:val="20"/>
              </w:rPr>
              <w:t xml:space="preserve"> </w:t>
            </w:r>
            <w:r>
              <w:rPr>
                <w:sz w:val="24"/>
              </w:rPr>
              <w:t xml:space="preserve"> </w:t>
            </w:r>
          </w:p>
          <w:p w:rsidR="00AB2D7B" w:rsidRDefault="0096592D">
            <w:pPr>
              <w:ind w:left="19"/>
            </w:pPr>
            <w:r>
              <w:rPr>
                <w:sz w:val="20"/>
              </w:rPr>
              <w:t xml:space="preserve">MEPS </w:t>
            </w:r>
            <w:r>
              <w:rPr>
                <w:sz w:val="24"/>
              </w:rPr>
              <w:t xml:space="preserve"> </w:t>
            </w:r>
          </w:p>
        </w:tc>
        <w:tc>
          <w:tcPr>
            <w:tcW w:w="1810" w:type="dxa"/>
            <w:gridSpan w:val="3"/>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5238"/>
        </w:trPr>
        <w:tc>
          <w:tcPr>
            <w:tcW w:w="0" w:type="auto"/>
            <w:gridSpan w:val="2"/>
            <w:vMerge/>
            <w:tcBorders>
              <w:top w:val="nil"/>
              <w:left w:val="single" w:sz="8" w:space="0" w:color="000000"/>
              <w:bottom w:val="single" w:sz="8" w:space="0" w:color="000000"/>
              <w:right w:val="single" w:sz="8" w:space="0" w:color="000000"/>
            </w:tcBorders>
          </w:tcPr>
          <w:p w:rsidR="00AB2D7B" w:rsidRDefault="00AB2D7B"/>
        </w:tc>
        <w:tc>
          <w:tcPr>
            <w:tcW w:w="1916" w:type="dxa"/>
            <w:gridSpan w:val="3"/>
            <w:tcBorders>
              <w:top w:val="single" w:sz="4" w:space="0" w:color="000000"/>
              <w:left w:val="single" w:sz="8" w:space="0" w:color="000000"/>
              <w:bottom w:val="single" w:sz="8" w:space="0" w:color="000000"/>
              <w:right w:val="nil"/>
            </w:tcBorders>
          </w:tcPr>
          <w:p w:rsidR="00AB2D7B" w:rsidRDefault="0096592D">
            <w:pPr>
              <w:spacing w:after="10"/>
              <w:ind w:left="19"/>
            </w:pPr>
            <w:r>
              <w:rPr>
                <w:sz w:val="20"/>
              </w:rPr>
              <w:t xml:space="preserve">XX indicates year </w:t>
            </w:r>
            <w:r>
              <w:rPr>
                <w:sz w:val="24"/>
              </w:rPr>
              <w:t xml:space="preserve"> </w:t>
            </w:r>
          </w:p>
          <w:p w:rsidR="00AB2D7B" w:rsidRDefault="0096592D">
            <w:pPr>
              <w:ind w:left="19"/>
            </w:pPr>
            <w:r>
              <w:rPr>
                <w:sz w:val="20"/>
              </w:rPr>
              <w:t xml:space="preserve"> </w:t>
            </w:r>
            <w:r>
              <w:rPr>
                <w:sz w:val="24"/>
              </w:rPr>
              <w:t xml:space="preserve"> </w:t>
            </w:r>
          </w:p>
          <w:p w:rsidR="00AB2D7B" w:rsidRDefault="0096592D">
            <w:pPr>
              <w:tabs>
                <w:tab w:val="center" w:pos="970"/>
              </w:tabs>
              <w:spacing w:after="1"/>
            </w:pPr>
            <w:r>
              <w:rPr>
                <w:sz w:val="20"/>
              </w:rPr>
              <w:t xml:space="preserve">Full </w:t>
            </w:r>
            <w:r>
              <w:rPr>
                <w:sz w:val="20"/>
              </w:rPr>
              <w:tab/>
              <w:t xml:space="preserve">Year </w:t>
            </w:r>
          </w:p>
          <w:p w:rsidR="00AB2D7B" w:rsidRDefault="0096592D">
            <w:pPr>
              <w:ind w:left="29"/>
            </w:pPr>
            <w:r>
              <w:rPr>
                <w:sz w:val="20"/>
              </w:rPr>
              <w:t xml:space="preserve">Consolidated </w:t>
            </w:r>
          </w:p>
          <w:p w:rsidR="00AB2D7B" w:rsidRDefault="0096592D">
            <w:pPr>
              <w:spacing w:after="33"/>
              <w:ind w:left="29"/>
            </w:pPr>
            <w:r>
              <w:rPr>
                <w:sz w:val="20"/>
              </w:rPr>
              <w:t xml:space="preserve">File  </w:t>
            </w:r>
          </w:p>
          <w:p w:rsidR="00AB2D7B" w:rsidRDefault="0096592D">
            <w:pPr>
              <w:spacing w:after="3"/>
              <w:ind w:left="19"/>
            </w:pPr>
            <w:r>
              <w:rPr>
                <w:sz w:val="20"/>
              </w:rPr>
              <w:t xml:space="preserve">OPTOTVXX </w:t>
            </w:r>
            <w:r>
              <w:rPr>
                <w:sz w:val="24"/>
              </w:rPr>
              <w:t xml:space="preserve"> </w:t>
            </w:r>
          </w:p>
          <w:p w:rsidR="00AB2D7B" w:rsidRDefault="0096592D">
            <w:pPr>
              <w:spacing w:after="6"/>
              <w:ind w:left="19"/>
            </w:pPr>
            <w:r>
              <w:rPr>
                <w:sz w:val="20"/>
              </w:rPr>
              <w:t xml:space="preserve">OPDRVXX </w:t>
            </w:r>
            <w:r>
              <w:rPr>
                <w:sz w:val="24"/>
              </w:rPr>
              <w:t xml:space="preserve"> </w:t>
            </w:r>
          </w:p>
          <w:p w:rsidR="00AB2D7B" w:rsidRDefault="0096592D">
            <w:pPr>
              <w:ind w:left="19"/>
            </w:pPr>
            <w:r>
              <w:rPr>
                <w:sz w:val="20"/>
              </w:rPr>
              <w:t xml:space="preserve">ERTOTXX </w:t>
            </w:r>
            <w:r>
              <w:rPr>
                <w:sz w:val="24"/>
              </w:rPr>
              <w:t xml:space="preserve"> </w:t>
            </w:r>
          </w:p>
          <w:p w:rsidR="00AB2D7B" w:rsidRDefault="0096592D">
            <w:pPr>
              <w:spacing w:after="6"/>
              <w:ind w:left="19"/>
            </w:pPr>
            <w:r>
              <w:rPr>
                <w:sz w:val="20"/>
              </w:rPr>
              <w:t xml:space="preserve">IPDISXX </w:t>
            </w:r>
            <w:r>
              <w:rPr>
                <w:sz w:val="24"/>
              </w:rPr>
              <w:t xml:space="preserve"> </w:t>
            </w:r>
          </w:p>
          <w:p w:rsidR="00AB2D7B" w:rsidRDefault="0096592D">
            <w:pPr>
              <w:spacing w:after="63" w:line="258" w:lineRule="auto"/>
              <w:ind w:left="19" w:right="121"/>
            </w:pPr>
            <w:r>
              <w:rPr>
                <w:sz w:val="20"/>
              </w:rPr>
              <w:t xml:space="preserve">IPNGTDXX </w:t>
            </w:r>
            <w:r>
              <w:rPr>
                <w:sz w:val="24"/>
              </w:rPr>
              <w:t xml:space="preserve"> </w:t>
            </w:r>
            <w:r>
              <w:rPr>
                <w:sz w:val="20"/>
              </w:rPr>
              <w:t xml:space="preserve">IPZEROXX </w:t>
            </w:r>
            <w:r>
              <w:rPr>
                <w:sz w:val="24"/>
              </w:rPr>
              <w:t xml:space="preserve"> </w:t>
            </w:r>
          </w:p>
          <w:p w:rsidR="00AB2D7B" w:rsidRDefault="0096592D">
            <w:pPr>
              <w:ind w:left="19"/>
            </w:pPr>
            <w:r>
              <w:rPr>
                <w:sz w:val="20"/>
              </w:rPr>
              <w:t xml:space="preserve">  </w:t>
            </w:r>
            <w:r>
              <w:rPr>
                <w:sz w:val="20"/>
              </w:rPr>
              <w:tab/>
              <w:t xml:space="preserve"> </w:t>
            </w:r>
            <w:r>
              <w:rPr>
                <w:sz w:val="24"/>
              </w:rPr>
              <w:t xml:space="preserve"> </w:t>
            </w:r>
          </w:p>
          <w:p w:rsidR="00AB2D7B" w:rsidRDefault="0096592D">
            <w:pPr>
              <w:spacing w:after="6"/>
              <w:ind w:left="19"/>
            </w:pPr>
            <w:r>
              <w:rPr>
                <w:sz w:val="20"/>
              </w:rPr>
              <w:t xml:space="preserve">ER Visits File </w:t>
            </w:r>
            <w:r>
              <w:rPr>
                <w:sz w:val="24"/>
              </w:rPr>
              <w:t xml:space="preserve"> </w:t>
            </w:r>
          </w:p>
          <w:p w:rsidR="00AB2D7B" w:rsidRDefault="0096592D">
            <w:pPr>
              <w:ind w:left="19"/>
            </w:pPr>
            <w:r>
              <w:rPr>
                <w:sz w:val="20"/>
              </w:rPr>
              <w:t xml:space="preserve">ERDATEYR </w:t>
            </w:r>
            <w:r>
              <w:rPr>
                <w:sz w:val="24"/>
              </w:rPr>
              <w:t xml:space="preserve"> </w:t>
            </w:r>
          </w:p>
          <w:p w:rsidR="00AB2D7B" w:rsidRDefault="0096592D">
            <w:pPr>
              <w:spacing w:after="6"/>
              <w:ind w:left="19"/>
            </w:pPr>
            <w:r>
              <w:rPr>
                <w:sz w:val="20"/>
              </w:rPr>
              <w:t xml:space="preserve">ERDATEMM </w:t>
            </w:r>
            <w:r>
              <w:rPr>
                <w:sz w:val="24"/>
              </w:rPr>
              <w:t xml:space="preserve"> </w:t>
            </w:r>
          </w:p>
          <w:p w:rsidR="00AB2D7B" w:rsidRDefault="0096592D">
            <w:pPr>
              <w:spacing w:after="1"/>
              <w:ind w:left="19"/>
            </w:pPr>
            <w:r>
              <w:rPr>
                <w:sz w:val="20"/>
              </w:rPr>
              <w:t xml:space="preserve">SURGPROC </w:t>
            </w:r>
            <w:r>
              <w:rPr>
                <w:sz w:val="24"/>
              </w:rPr>
              <w:t xml:space="preserve"> </w:t>
            </w:r>
          </w:p>
          <w:p w:rsidR="00AB2D7B" w:rsidRDefault="0096592D">
            <w:pPr>
              <w:spacing w:after="10"/>
              <w:ind w:left="19"/>
            </w:pPr>
            <w:r>
              <w:rPr>
                <w:sz w:val="20"/>
              </w:rPr>
              <w:t xml:space="preserve">MEDPRESC </w:t>
            </w:r>
            <w:r>
              <w:rPr>
                <w:sz w:val="24"/>
              </w:rPr>
              <w:t xml:space="preserve"> </w:t>
            </w:r>
          </w:p>
          <w:p w:rsidR="00AB2D7B" w:rsidRDefault="0096592D">
            <w:pPr>
              <w:ind w:left="19"/>
            </w:pPr>
            <w:r>
              <w:rPr>
                <w:sz w:val="20"/>
              </w:rPr>
              <w:t xml:space="preserve"> </w:t>
            </w:r>
            <w:r>
              <w:rPr>
                <w:sz w:val="24"/>
              </w:rPr>
              <w:t xml:space="preserve"> </w:t>
            </w:r>
          </w:p>
        </w:tc>
        <w:tc>
          <w:tcPr>
            <w:tcW w:w="3730" w:type="dxa"/>
            <w:gridSpan w:val="2"/>
            <w:tcBorders>
              <w:top w:val="single" w:sz="4" w:space="0" w:color="000000"/>
              <w:left w:val="nil"/>
              <w:bottom w:val="single" w:sz="8" w:space="0" w:color="000000"/>
              <w:right w:val="single" w:sz="8" w:space="0" w:color="000000"/>
            </w:tcBorders>
            <w:vAlign w:val="bottom"/>
          </w:tcPr>
          <w:p w:rsidR="00AB2D7B" w:rsidRDefault="0096592D">
            <w:pPr>
              <w:spacing w:after="5"/>
              <w:ind w:left="10"/>
            </w:pPr>
            <w:r>
              <w:rPr>
                <w:sz w:val="20"/>
              </w:rPr>
              <w:t xml:space="preserve">Hospital Outpatient Visits </w:t>
            </w:r>
            <w:r>
              <w:rPr>
                <w:sz w:val="24"/>
              </w:rPr>
              <w:t xml:space="preserve"> </w:t>
            </w:r>
          </w:p>
          <w:p w:rsidR="00AB2D7B" w:rsidRDefault="0096592D">
            <w:pPr>
              <w:spacing w:after="7"/>
            </w:pPr>
            <w:r>
              <w:rPr>
                <w:sz w:val="20"/>
              </w:rPr>
              <w:t xml:space="preserve">Physician Outpatient Visits </w:t>
            </w:r>
            <w:r>
              <w:rPr>
                <w:sz w:val="24"/>
              </w:rPr>
              <w:t xml:space="preserve"> </w:t>
            </w:r>
          </w:p>
          <w:p w:rsidR="00AB2D7B" w:rsidRDefault="0096592D">
            <w:pPr>
              <w:ind w:left="2"/>
            </w:pPr>
            <w:r>
              <w:rPr>
                <w:sz w:val="20"/>
              </w:rPr>
              <w:t xml:space="preserve">Total Emergency Room Visits  </w:t>
            </w:r>
            <w:r>
              <w:rPr>
                <w:sz w:val="24"/>
              </w:rPr>
              <w:t xml:space="preserve"> </w:t>
            </w:r>
          </w:p>
          <w:p w:rsidR="00AB2D7B" w:rsidRDefault="0096592D">
            <w:r>
              <w:rPr>
                <w:sz w:val="20"/>
              </w:rPr>
              <w:t xml:space="preserve">Total Inpatient Stays </w:t>
            </w:r>
            <w:r>
              <w:rPr>
                <w:sz w:val="24"/>
              </w:rPr>
              <w:t xml:space="preserve"> </w:t>
            </w:r>
          </w:p>
          <w:p w:rsidR="00AB2D7B" w:rsidRDefault="0096592D">
            <w:pPr>
              <w:spacing w:after="40" w:line="251" w:lineRule="auto"/>
              <w:ind w:left="12" w:right="326" w:hanging="2"/>
            </w:pPr>
            <w:r>
              <w:rPr>
                <w:sz w:val="20"/>
              </w:rPr>
              <w:t xml:space="preserve">Total Inpatient Stays Including Zero Night Stays Zero Night Stays </w:t>
            </w:r>
            <w:r>
              <w:rPr>
                <w:sz w:val="24"/>
              </w:rPr>
              <w:t xml:space="preserve"> </w:t>
            </w:r>
          </w:p>
          <w:p w:rsidR="00AB2D7B" w:rsidRDefault="0096592D">
            <w:pPr>
              <w:spacing w:after="260"/>
            </w:pPr>
            <w:r>
              <w:rPr>
                <w:sz w:val="20"/>
              </w:rPr>
              <w:t xml:space="preserve"> </w:t>
            </w:r>
            <w:r>
              <w:rPr>
                <w:sz w:val="24"/>
              </w:rPr>
              <w:t xml:space="preserve"> </w:t>
            </w:r>
          </w:p>
          <w:p w:rsidR="00AB2D7B" w:rsidRDefault="0096592D">
            <w:pPr>
              <w:ind w:left="2"/>
            </w:pPr>
            <w:r>
              <w:rPr>
                <w:sz w:val="20"/>
              </w:rPr>
              <w:t xml:space="preserve">Event date – year </w:t>
            </w:r>
            <w:r>
              <w:rPr>
                <w:sz w:val="24"/>
              </w:rPr>
              <w:t xml:space="preserve"> </w:t>
            </w:r>
          </w:p>
          <w:p w:rsidR="00AB2D7B" w:rsidRDefault="0096592D">
            <w:r>
              <w:rPr>
                <w:sz w:val="20"/>
              </w:rPr>
              <w:t xml:space="preserve">Event date – month </w:t>
            </w:r>
            <w:r>
              <w:rPr>
                <w:sz w:val="24"/>
              </w:rPr>
              <w:t xml:space="preserve"> </w:t>
            </w:r>
          </w:p>
          <w:p w:rsidR="00AB2D7B" w:rsidRDefault="0096592D">
            <w:pPr>
              <w:spacing w:line="238" w:lineRule="auto"/>
              <w:ind w:left="12" w:right="493" w:hanging="10"/>
            </w:pPr>
            <w:r>
              <w:rPr>
                <w:sz w:val="20"/>
              </w:rPr>
              <w:t xml:space="preserve">Was surg proc performed on p this visit </w:t>
            </w:r>
            <w:r>
              <w:rPr>
                <w:sz w:val="24"/>
              </w:rPr>
              <w:t xml:space="preserve"> </w:t>
            </w:r>
          </w:p>
          <w:p w:rsidR="00AB2D7B" w:rsidRDefault="0096592D">
            <w:pPr>
              <w:ind w:left="12" w:right="533" w:hanging="10"/>
            </w:pPr>
            <w:r>
              <w:rPr>
                <w:sz w:val="20"/>
              </w:rPr>
              <w:t xml:space="preserve">Any medicine prescribed for p this visit </w:t>
            </w:r>
            <w:r>
              <w:rPr>
                <w:sz w:val="24"/>
              </w:rPr>
              <w:t xml:space="preserve"> </w:t>
            </w:r>
          </w:p>
        </w:tc>
        <w:tc>
          <w:tcPr>
            <w:tcW w:w="0" w:type="auto"/>
            <w:gridSpan w:val="3"/>
            <w:vMerge/>
            <w:tcBorders>
              <w:top w:val="nil"/>
              <w:left w:val="single" w:sz="8" w:space="0" w:color="000000"/>
              <w:bottom w:val="single" w:sz="8" w:space="0" w:color="000000"/>
              <w:right w:val="single" w:sz="8" w:space="0" w:color="000000"/>
            </w:tcBorders>
          </w:tcPr>
          <w:p w:rsidR="00AB2D7B" w:rsidRDefault="00AB2D7B"/>
        </w:tc>
      </w:tr>
      <w:tr w:rsidR="00AB2D7B">
        <w:trPr>
          <w:trHeight w:val="1157"/>
        </w:trPr>
        <w:tc>
          <w:tcPr>
            <w:tcW w:w="2199" w:type="dxa"/>
            <w:gridSpan w:val="4"/>
            <w:tcBorders>
              <w:top w:val="single" w:sz="8" w:space="0" w:color="000000"/>
              <w:left w:val="single" w:sz="8" w:space="0" w:color="000000"/>
              <w:bottom w:val="nil"/>
              <w:right w:val="single" w:sz="8" w:space="0" w:color="000000"/>
            </w:tcBorders>
          </w:tcPr>
          <w:p w:rsidR="00AB2D7B" w:rsidRDefault="0096592D">
            <w:r>
              <w:rPr>
                <w:sz w:val="24"/>
              </w:rPr>
              <w:t xml:space="preserve"> </w:t>
            </w:r>
          </w:p>
        </w:tc>
        <w:tc>
          <w:tcPr>
            <w:tcW w:w="1133" w:type="dxa"/>
            <w:tcBorders>
              <w:top w:val="single" w:sz="8" w:space="0" w:color="000000"/>
              <w:left w:val="single" w:sz="8" w:space="0" w:color="000000"/>
              <w:bottom w:val="nil"/>
              <w:right w:val="nil"/>
            </w:tcBorders>
          </w:tcPr>
          <w:p w:rsidR="00AB2D7B" w:rsidRDefault="0096592D">
            <w:pPr>
              <w:spacing w:after="1"/>
              <w:ind w:left="10"/>
            </w:pPr>
            <w:r>
              <w:rPr>
                <w:sz w:val="20"/>
              </w:rPr>
              <w:t xml:space="preserve">Medical </w:t>
            </w:r>
          </w:p>
          <w:p w:rsidR="00AB2D7B" w:rsidRDefault="0096592D">
            <w:pPr>
              <w:spacing w:after="28"/>
              <w:ind w:left="19"/>
            </w:pPr>
            <w:r>
              <w:rPr>
                <w:sz w:val="20"/>
              </w:rPr>
              <w:t xml:space="preserve">Conditions </w:t>
            </w:r>
          </w:p>
          <w:p w:rsidR="00AB2D7B" w:rsidRDefault="0096592D">
            <w:pPr>
              <w:ind w:left="19"/>
            </w:pPr>
            <w:r>
              <w:rPr>
                <w:sz w:val="20"/>
              </w:rPr>
              <w:t xml:space="preserve">File </w:t>
            </w:r>
            <w:r>
              <w:rPr>
                <w:sz w:val="24"/>
              </w:rPr>
              <w:t xml:space="preserve"> </w:t>
            </w:r>
          </w:p>
          <w:p w:rsidR="00AB2D7B" w:rsidRDefault="0096592D">
            <w:pPr>
              <w:ind w:left="10"/>
            </w:pPr>
            <w:r>
              <w:rPr>
                <w:sz w:val="20"/>
              </w:rPr>
              <w:t xml:space="preserve">IPNUM  </w:t>
            </w:r>
            <w:r>
              <w:rPr>
                <w:sz w:val="24"/>
              </w:rPr>
              <w:t xml:space="preserve"> </w:t>
            </w:r>
          </w:p>
        </w:tc>
        <w:tc>
          <w:tcPr>
            <w:tcW w:w="4537" w:type="dxa"/>
            <w:gridSpan w:val="4"/>
            <w:tcBorders>
              <w:top w:val="single" w:sz="8" w:space="0" w:color="000000"/>
              <w:left w:val="nil"/>
              <w:bottom w:val="nil"/>
              <w:right w:val="single" w:sz="8" w:space="0" w:color="000000"/>
            </w:tcBorders>
          </w:tcPr>
          <w:p w:rsidR="00AB2D7B" w:rsidRDefault="0096592D">
            <w:pPr>
              <w:spacing w:after="9"/>
              <w:ind w:left="509"/>
            </w:pPr>
            <w:r>
              <w:rPr>
                <w:sz w:val="24"/>
              </w:rPr>
              <w:t xml:space="preserve"> </w:t>
            </w:r>
          </w:p>
          <w:p w:rsidR="00AB2D7B" w:rsidRDefault="0096592D">
            <w:pPr>
              <w:ind w:left="552"/>
            </w:pPr>
            <w:r>
              <w:rPr>
                <w:sz w:val="20"/>
              </w:rPr>
              <w:t xml:space="preserve"># Inpatient Events Assoc. w/ Condition </w:t>
            </w:r>
            <w:r>
              <w:rPr>
                <w:sz w:val="24"/>
              </w:rPr>
              <w:t xml:space="preserve"> </w:t>
            </w:r>
          </w:p>
        </w:tc>
        <w:tc>
          <w:tcPr>
            <w:tcW w:w="1003" w:type="dxa"/>
            <w:tcBorders>
              <w:top w:val="single" w:sz="8" w:space="0" w:color="000000"/>
              <w:left w:val="single" w:sz="8" w:space="0" w:color="000000"/>
              <w:bottom w:val="nil"/>
              <w:right w:val="single" w:sz="8" w:space="0" w:color="000000"/>
            </w:tcBorders>
          </w:tcPr>
          <w:p w:rsidR="00AB2D7B" w:rsidRDefault="0096592D">
            <w:r>
              <w:rPr>
                <w:sz w:val="24"/>
              </w:rPr>
              <w:t xml:space="preserve"> </w:t>
            </w:r>
          </w:p>
        </w:tc>
      </w:tr>
      <w:tr w:rsidR="00AB2D7B">
        <w:trPr>
          <w:trHeight w:val="572"/>
        </w:trPr>
        <w:tc>
          <w:tcPr>
            <w:tcW w:w="2199" w:type="dxa"/>
            <w:gridSpan w:val="4"/>
            <w:tcBorders>
              <w:top w:val="nil"/>
              <w:left w:val="single" w:sz="8" w:space="0" w:color="000000"/>
              <w:bottom w:val="nil"/>
              <w:right w:val="single" w:sz="8" w:space="0" w:color="000000"/>
            </w:tcBorders>
          </w:tcPr>
          <w:p w:rsidR="00AB2D7B" w:rsidRDefault="0096592D">
            <w:r>
              <w:rPr>
                <w:sz w:val="24"/>
              </w:rPr>
              <w:t xml:space="preserve"> </w:t>
            </w:r>
          </w:p>
        </w:tc>
        <w:tc>
          <w:tcPr>
            <w:tcW w:w="1133" w:type="dxa"/>
            <w:tcBorders>
              <w:top w:val="nil"/>
              <w:left w:val="single" w:sz="8" w:space="0" w:color="000000"/>
              <w:bottom w:val="nil"/>
              <w:right w:val="nil"/>
            </w:tcBorders>
          </w:tcPr>
          <w:p w:rsidR="00AB2D7B" w:rsidRDefault="0096592D">
            <w:pPr>
              <w:ind w:left="10"/>
            </w:pPr>
            <w:r>
              <w:rPr>
                <w:sz w:val="20"/>
              </w:rPr>
              <w:t xml:space="preserve">OPNUM </w:t>
            </w:r>
            <w:r>
              <w:rPr>
                <w:sz w:val="24"/>
              </w:rPr>
              <w:t xml:space="preserve"> </w:t>
            </w:r>
          </w:p>
        </w:tc>
        <w:tc>
          <w:tcPr>
            <w:tcW w:w="4537" w:type="dxa"/>
            <w:gridSpan w:val="4"/>
            <w:tcBorders>
              <w:top w:val="nil"/>
              <w:left w:val="nil"/>
              <w:bottom w:val="nil"/>
              <w:right w:val="single" w:sz="8" w:space="0" w:color="000000"/>
            </w:tcBorders>
          </w:tcPr>
          <w:p w:rsidR="00AB2D7B" w:rsidRDefault="0096592D">
            <w:pPr>
              <w:ind w:left="562" w:right="586" w:hanging="10"/>
            </w:pPr>
            <w:r>
              <w:rPr>
                <w:sz w:val="20"/>
              </w:rPr>
              <w:t xml:space="preserve"># Outpatient Events Assoc. w/ Condition </w:t>
            </w:r>
            <w:r>
              <w:rPr>
                <w:sz w:val="24"/>
              </w:rPr>
              <w:t xml:space="preserve"> </w:t>
            </w:r>
          </w:p>
        </w:tc>
        <w:tc>
          <w:tcPr>
            <w:tcW w:w="1003" w:type="dxa"/>
            <w:tcBorders>
              <w:top w:val="nil"/>
              <w:left w:val="single" w:sz="8" w:space="0" w:color="000000"/>
              <w:bottom w:val="nil"/>
              <w:right w:val="single" w:sz="8" w:space="0" w:color="000000"/>
            </w:tcBorders>
          </w:tcPr>
          <w:p w:rsidR="00AB2D7B" w:rsidRDefault="0096592D">
            <w:r>
              <w:rPr>
                <w:sz w:val="24"/>
              </w:rPr>
              <w:t xml:space="preserve"> </w:t>
            </w:r>
          </w:p>
        </w:tc>
      </w:tr>
      <w:tr w:rsidR="00AB2D7B">
        <w:trPr>
          <w:trHeight w:val="571"/>
        </w:trPr>
        <w:tc>
          <w:tcPr>
            <w:tcW w:w="2199" w:type="dxa"/>
            <w:gridSpan w:val="4"/>
            <w:tcBorders>
              <w:top w:val="nil"/>
              <w:left w:val="single" w:sz="8" w:space="0" w:color="000000"/>
              <w:bottom w:val="nil"/>
              <w:right w:val="single" w:sz="8" w:space="0" w:color="000000"/>
            </w:tcBorders>
          </w:tcPr>
          <w:p w:rsidR="00AB2D7B" w:rsidRDefault="0096592D">
            <w:r>
              <w:rPr>
                <w:sz w:val="24"/>
              </w:rPr>
              <w:t xml:space="preserve"> </w:t>
            </w:r>
          </w:p>
        </w:tc>
        <w:tc>
          <w:tcPr>
            <w:tcW w:w="1133" w:type="dxa"/>
            <w:tcBorders>
              <w:top w:val="nil"/>
              <w:left w:val="single" w:sz="8" w:space="0" w:color="000000"/>
              <w:bottom w:val="nil"/>
              <w:right w:val="nil"/>
            </w:tcBorders>
          </w:tcPr>
          <w:p w:rsidR="00AB2D7B" w:rsidRDefault="0096592D">
            <w:pPr>
              <w:ind w:left="10"/>
            </w:pPr>
            <w:r>
              <w:rPr>
                <w:sz w:val="20"/>
              </w:rPr>
              <w:t xml:space="preserve">OBNUM </w:t>
            </w:r>
            <w:r>
              <w:rPr>
                <w:sz w:val="24"/>
              </w:rPr>
              <w:t xml:space="preserve"> </w:t>
            </w:r>
          </w:p>
        </w:tc>
        <w:tc>
          <w:tcPr>
            <w:tcW w:w="4537" w:type="dxa"/>
            <w:gridSpan w:val="4"/>
            <w:tcBorders>
              <w:top w:val="nil"/>
              <w:left w:val="nil"/>
              <w:bottom w:val="nil"/>
              <w:right w:val="single" w:sz="8" w:space="0" w:color="000000"/>
            </w:tcBorders>
          </w:tcPr>
          <w:p w:rsidR="00AB2D7B" w:rsidRDefault="0096592D">
            <w:pPr>
              <w:ind w:left="562" w:right="444" w:hanging="10"/>
            </w:pPr>
            <w:r>
              <w:rPr>
                <w:sz w:val="20"/>
              </w:rPr>
              <w:t xml:space="preserve"># Office-Based Events Assoc. w/ Condition </w:t>
            </w:r>
            <w:r>
              <w:rPr>
                <w:sz w:val="24"/>
              </w:rPr>
              <w:t xml:space="preserve"> </w:t>
            </w:r>
          </w:p>
        </w:tc>
        <w:tc>
          <w:tcPr>
            <w:tcW w:w="1003" w:type="dxa"/>
            <w:tcBorders>
              <w:top w:val="nil"/>
              <w:left w:val="single" w:sz="8" w:space="0" w:color="000000"/>
              <w:bottom w:val="nil"/>
              <w:right w:val="single" w:sz="8" w:space="0" w:color="000000"/>
            </w:tcBorders>
          </w:tcPr>
          <w:p w:rsidR="00AB2D7B" w:rsidRDefault="0096592D">
            <w:r>
              <w:rPr>
                <w:sz w:val="24"/>
              </w:rPr>
              <w:t xml:space="preserve"> </w:t>
            </w:r>
          </w:p>
        </w:tc>
      </w:tr>
      <w:tr w:rsidR="00AB2D7B">
        <w:trPr>
          <w:trHeight w:val="498"/>
        </w:trPr>
        <w:tc>
          <w:tcPr>
            <w:tcW w:w="2199" w:type="dxa"/>
            <w:gridSpan w:val="4"/>
            <w:tcBorders>
              <w:top w:val="nil"/>
              <w:left w:val="single" w:sz="8" w:space="0" w:color="000000"/>
              <w:bottom w:val="single" w:sz="8" w:space="0" w:color="000000"/>
              <w:right w:val="single" w:sz="8" w:space="0" w:color="000000"/>
            </w:tcBorders>
          </w:tcPr>
          <w:p w:rsidR="00AB2D7B" w:rsidRDefault="0096592D">
            <w:r>
              <w:rPr>
                <w:sz w:val="24"/>
              </w:rPr>
              <w:t xml:space="preserve"> </w:t>
            </w:r>
          </w:p>
        </w:tc>
        <w:tc>
          <w:tcPr>
            <w:tcW w:w="1133" w:type="dxa"/>
            <w:tcBorders>
              <w:top w:val="nil"/>
              <w:left w:val="single" w:sz="8" w:space="0" w:color="000000"/>
              <w:bottom w:val="single" w:sz="8" w:space="0" w:color="000000"/>
              <w:right w:val="nil"/>
            </w:tcBorders>
          </w:tcPr>
          <w:p w:rsidR="00AB2D7B" w:rsidRDefault="0096592D">
            <w:pPr>
              <w:ind w:left="10"/>
            </w:pPr>
            <w:r>
              <w:rPr>
                <w:sz w:val="20"/>
              </w:rPr>
              <w:t xml:space="preserve">ERNUM </w:t>
            </w:r>
            <w:r>
              <w:rPr>
                <w:sz w:val="24"/>
              </w:rPr>
              <w:t xml:space="preserve"> </w:t>
            </w:r>
          </w:p>
        </w:tc>
        <w:tc>
          <w:tcPr>
            <w:tcW w:w="4537" w:type="dxa"/>
            <w:gridSpan w:val="4"/>
            <w:tcBorders>
              <w:top w:val="nil"/>
              <w:left w:val="nil"/>
              <w:bottom w:val="single" w:sz="8" w:space="0" w:color="000000"/>
              <w:right w:val="single" w:sz="8" w:space="0" w:color="000000"/>
            </w:tcBorders>
          </w:tcPr>
          <w:p w:rsidR="00AB2D7B" w:rsidRDefault="0096592D">
            <w:pPr>
              <w:ind w:left="545"/>
            </w:pPr>
            <w:r>
              <w:rPr>
                <w:sz w:val="20"/>
              </w:rPr>
              <w:t xml:space="preserve"># ER Events Assoc. w/ Condition </w:t>
            </w:r>
            <w:r>
              <w:rPr>
                <w:sz w:val="24"/>
              </w:rPr>
              <w:t xml:space="preserve"> </w:t>
            </w:r>
          </w:p>
        </w:tc>
        <w:tc>
          <w:tcPr>
            <w:tcW w:w="1003" w:type="dxa"/>
            <w:tcBorders>
              <w:top w:val="nil"/>
              <w:left w:val="single" w:sz="8" w:space="0" w:color="000000"/>
              <w:bottom w:val="single" w:sz="8" w:space="0" w:color="000000"/>
              <w:right w:val="single" w:sz="8" w:space="0" w:color="000000"/>
            </w:tcBorders>
          </w:tcPr>
          <w:p w:rsidR="00AB2D7B" w:rsidRDefault="0096592D">
            <w:r>
              <w:rPr>
                <w:sz w:val="24"/>
              </w:rPr>
              <w:t xml:space="preserve"> </w:t>
            </w:r>
          </w:p>
        </w:tc>
      </w:tr>
    </w:tbl>
    <w:p w:rsidR="00AB2D7B" w:rsidRDefault="0096592D">
      <w:pPr>
        <w:spacing w:after="0"/>
        <w:ind w:left="37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AB2D7B" w:rsidRDefault="00AB2D7B">
      <w:pPr>
        <w:spacing w:after="0"/>
        <w:ind w:left="-360" w:right="1830"/>
      </w:pPr>
    </w:p>
    <w:tbl>
      <w:tblPr>
        <w:tblStyle w:val="TableGrid"/>
        <w:tblW w:w="8692" w:type="dxa"/>
        <w:tblInd w:w="631" w:type="dxa"/>
        <w:tblCellMar>
          <w:top w:w="105" w:type="dxa"/>
        </w:tblCellMar>
        <w:tblLook w:val="04A0" w:firstRow="1" w:lastRow="0" w:firstColumn="1" w:lastColumn="0" w:noHBand="0" w:noVBand="1"/>
      </w:tblPr>
      <w:tblGrid>
        <w:gridCol w:w="3398"/>
        <w:gridCol w:w="1764"/>
        <w:gridCol w:w="1967"/>
        <w:gridCol w:w="1563"/>
      </w:tblGrid>
      <w:tr w:rsidR="00AB2D7B">
        <w:trPr>
          <w:trHeight w:val="552"/>
        </w:trPr>
        <w:tc>
          <w:tcPr>
            <w:tcW w:w="3407" w:type="dxa"/>
            <w:vMerge w:val="restart"/>
            <w:tcBorders>
              <w:top w:val="single" w:sz="8" w:space="0" w:color="000000"/>
              <w:left w:val="single" w:sz="8" w:space="0" w:color="000000"/>
              <w:bottom w:val="nil"/>
              <w:right w:val="single" w:sz="8" w:space="0" w:color="000000"/>
            </w:tcBorders>
          </w:tcPr>
          <w:p w:rsidR="00AB2D7B" w:rsidRDefault="0096592D">
            <w:pPr>
              <w:spacing w:after="22"/>
              <w:ind w:left="19"/>
            </w:pPr>
            <w:r>
              <w:rPr>
                <w:sz w:val="20"/>
              </w:rPr>
              <w:t xml:space="preserve">Medication </w:t>
            </w:r>
            <w:r>
              <w:rPr>
                <w:sz w:val="24"/>
              </w:rPr>
              <w:t xml:space="preserve"> </w:t>
            </w:r>
          </w:p>
          <w:p w:rsidR="00AB2D7B" w:rsidRDefault="0096592D">
            <w:pPr>
              <w:numPr>
                <w:ilvl w:val="0"/>
                <w:numId w:val="13"/>
              </w:numPr>
              <w:spacing w:line="282" w:lineRule="auto"/>
              <w:ind w:right="99" w:hanging="151"/>
            </w:pPr>
            <w:r>
              <w:rPr>
                <w:sz w:val="20"/>
              </w:rPr>
              <w:lastRenderedPageBreak/>
              <w:t xml:space="preserve">Antihyperglycemic agents </w:t>
            </w:r>
            <w:r>
              <w:rPr>
                <w:sz w:val="24"/>
              </w:rPr>
              <w:t xml:space="preserve"> </w:t>
            </w:r>
            <w:r>
              <w:rPr>
                <w:rFonts w:ascii="Arial" w:eastAsia="Arial" w:hAnsi="Arial" w:cs="Arial"/>
                <w:sz w:val="20"/>
              </w:rPr>
              <w:t xml:space="preserve">• </w:t>
            </w:r>
            <w:r>
              <w:rPr>
                <w:sz w:val="20"/>
              </w:rPr>
              <w:t xml:space="preserve">Antihyperlipedemic agents </w:t>
            </w:r>
            <w:r>
              <w:rPr>
                <w:sz w:val="24"/>
              </w:rPr>
              <w:t xml:space="preserve"> </w:t>
            </w:r>
          </w:p>
          <w:p w:rsidR="00AB2D7B" w:rsidRDefault="0096592D">
            <w:pPr>
              <w:numPr>
                <w:ilvl w:val="0"/>
                <w:numId w:val="13"/>
              </w:numPr>
              <w:spacing w:after="24"/>
              <w:ind w:right="99" w:hanging="151"/>
            </w:pPr>
            <w:r>
              <w:rPr>
                <w:sz w:val="20"/>
              </w:rPr>
              <w:t xml:space="preserve">Antihypertensive agents </w:t>
            </w:r>
            <w:r>
              <w:rPr>
                <w:sz w:val="24"/>
              </w:rPr>
              <w:t xml:space="preserve"> </w:t>
            </w:r>
          </w:p>
          <w:p w:rsidR="00AB2D7B" w:rsidRDefault="0096592D">
            <w:pPr>
              <w:numPr>
                <w:ilvl w:val="0"/>
                <w:numId w:val="13"/>
              </w:numPr>
              <w:spacing w:after="28"/>
              <w:ind w:right="99" w:hanging="151"/>
            </w:pPr>
            <w:r>
              <w:rPr>
                <w:sz w:val="20"/>
              </w:rPr>
              <w:t xml:space="preserve">Antiplatelet agents  </w:t>
            </w:r>
            <w:r>
              <w:rPr>
                <w:sz w:val="24"/>
              </w:rPr>
              <w:t xml:space="preserve"> </w:t>
            </w:r>
          </w:p>
          <w:p w:rsidR="00AB2D7B" w:rsidRDefault="0096592D">
            <w:pPr>
              <w:numPr>
                <w:ilvl w:val="0"/>
                <w:numId w:val="13"/>
              </w:numPr>
              <w:ind w:right="99" w:hanging="151"/>
            </w:pPr>
            <w:r>
              <w:rPr>
                <w:sz w:val="20"/>
              </w:rPr>
              <w:t xml:space="preserve">Antidepressant/anxiolytic agents </w:t>
            </w:r>
            <w:r>
              <w:rPr>
                <w:sz w:val="24"/>
              </w:rPr>
              <w:t xml:space="preserve"> </w:t>
            </w:r>
          </w:p>
        </w:tc>
        <w:tc>
          <w:tcPr>
            <w:tcW w:w="1767" w:type="dxa"/>
            <w:tcBorders>
              <w:top w:val="single" w:sz="8" w:space="0" w:color="000000"/>
              <w:left w:val="single" w:sz="8" w:space="0" w:color="000000"/>
              <w:bottom w:val="single" w:sz="4" w:space="0" w:color="000000"/>
              <w:right w:val="nil"/>
            </w:tcBorders>
          </w:tcPr>
          <w:p w:rsidR="00AB2D7B" w:rsidRDefault="0096592D">
            <w:pPr>
              <w:ind w:left="19"/>
            </w:pPr>
            <w:r>
              <w:rPr>
                <w:sz w:val="20"/>
              </w:rPr>
              <w:lastRenderedPageBreak/>
              <w:t xml:space="preserve">MEPS </w:t>
            </w:r>
            <w:r>
              <w:rPr>
                <w:sz w:val="24"/>
              </w:rPr>
              <w:t xml:space="preserve"> </w:t>
            </w:r>
          </w:p>
        </w:tc>
        <w:tc>
          <w:tcPr>
            <w:tcW w:w="1968" w:type="dxa"/>
            <w:tcBorders>
              <w:top w:val="single" w:sz="8" w:space="0" w:color="000000"/>
              <w:left w:val="nil"/>
              <w:bottom w:val="single" w:sz="4" w:space="0" w:color="000000"/>
              <w:right w:val="single" w:sz="8" w:space="0" w:color="000000"/>
            </w:tcBorders>
            <w:vAlign w:val="center"/>
          </w:tcPr>
          <w:p w:rsidR="00AB2D7B" w:rsidRDefault="0096592D">
            <w:pPr>
              <w:ind w:left="10"/>
            </w:pPr>
            <w:r>
              <w:rPr>
                <w:sz w:val="24"/>
              </w:rPr>
              <w:t xml:space="preserve"> </w:t>
            </w:r>
          </w:p>
        </w:tc>
        <w:tc>
          <w:tcPr>
            <w:tcW w:w="1551" w:type="dxa"/>
            <w:vMerge w:val="restart"/>
            <w:tcBorders>
              <w:top w:val="single" w:sz="8" w:space="0" w:color="000000"/>
              <w:left w:val="single" w:sz="8" w:space="0" w:color="000000"/>
              <w:bottom w:val="nil"/>
              <w:right w:val="single" w:sz="8" w:space="0" w:color="000000"/>
            </w:tcBorders>
          </w:tcPr>
          <w:p w:rsidR="00AB2D7B" w:rsidRDefault="0096592D">
            <w:pPr>
              <w:spacing w:after="24"/>
              <w:ind w:left="10"/>
            </w:pPr>
            <w:r>
              <w:rPr>
                <w:sz w:val="20"/>
              </w:rPr>
              <w:t xml:space="preserve">Number </w:t>
            </w:r>
          </w:p>
          <w:p w:rsidR="00AB2D7B" w:rsidRDefault="0096592D">
            <w:pPr>
              <w:spacing w:after="32" w:line="255" w:lineRule="auto"/>
              <w:ind w:left="10" w:right="935" w:firstLine="10"/>
            </w:pPr>
            <w:r>
              <w:rPr>
                <w:sz w:val="20"/>
              </w:rPr>
              <w:lastRenderedPageBreak/>
              <w:t xml:space="preserve">(% </w:t>
            </w:r>
            <w:r>
              <w:rPr>
                <w:sz w:val="24"/>
              </w:rPr>
              <w:t xml:space="preserve"> </w:t>
            </w:r>
            <w:r>
              <w:rPr>
                <w:sz w:val="20"/>
              </w:rPr>
              <w:t xml:space="preserve">of cohort)  </w:t>
            </w:r>
            <w:r>
              <w:rPr>
                <w:sz w:val="24"/>
              </w:rPr>
              <w:t xml:space="preserve"> </w:t>
            </w:r>
          </w:p>
          <w:p w:rsidR="00AB2D7B" w:rsidRDefault="0096592D">
            <w:pPr>
              <w:spacing w:after="10"/>
              <w:ind w:left="10"/>
            </w:pPr>
            <w:r>
              <w:rPr>
                <w:sz w:val="20"/>
              </w:rPr>
              <w:t xml:space="preserve"> </w:t>
            </w:r>
            <w:r>
              <w:rPr>
                <w:sz w:val="24"/>
              </w:rPr>
              <w:t xml:space="preserve"> </w:t>
            </w:r>
          </w:p>
          <w:p w:rsidR="00AB2D7B" w:rsidRDefault="0096592D">
            <w:pPr>
              <w:spacing w:line="272" w:lineRule="auto"/>
              <w:ind w:left="10" w:right="395"/>
            </w:pPr>
            <w:r>
              <w:rPr>
                <w:sz w:val="20"/>
              </w:rPr>
              <w:t xml:space="preserve">No. </w:t>
            </w:r>
            <w:r>
              <w:rPr>
                <w:sz w:val="24"/>
              </w:rPr>
              <w:t xml:space="preserve"> </w:t>
            </w:r>
            <w:r>
              <w:rPr>
                <w:sz w:val="20"/>
              </w:rPr>
              <w:t xml:space="preserve">reporting </w:t>
            </w:r>
          </w:p>
          <w:p w:rsidR="00AB2D7B" w:rsidRDefault="0096592D">
            <w:pPr>
              <w:spacing w:line="261" w:lineRule="auto"/>
              <w:ind w:left="19" w:right="518"/>
            </w:pPr>
            <w:r>
              <w:rPr>
                <w:sz w:val="20"/>
              </w:rPr>
              <w:t xml:space="preserve">of actual drug or drug </w:t>
            </w:r>
          </w:p>
          <w:p w:rsidR="00AB2D7B" w:rsidRDefault="0096592D">
            <w:pPr>
              <w:spacing w:after="1"/>
              <w:ind w:left="19" w:right="826"/>
              <w:jc w:val="both"/>
            </w:pPr>
            <w:r>
              <w:rPr>
                <w:sz w:val="20"/>
              </w:rPr>
              <w:t xml:space="preserve">class will be in scope </w:t>
            </w:r>
          </w:p>
          <w:p w:rsidR="00AB2D7B" w:rsidRDefault="0096592D">
            <w:pPr>
              <w:ind w:left="19" w:right="467"/>
            </w:pPr>
            <w:r>
              <w:rPr>
                <w:sz w:val="20"/>
              </w:rPr>
              <w:t xml:space="preserve">for this study </w:t>
            </w:r>
            <w:r>
              <w:rPr>
                <w:sz w:val="24"/>
              </w:rPr>
              <w:t xml:space="preserve"> </w:t>
            </w:r>
          </w:p>
        </w:tc>
      </w:tr>
      <w:tr w:rsidR="00AB2D7B">
        <w:trPr>
          <w:trHeight w:val="11822"/>
        </w:trPr>
        <w:tc>
          <w:tcPr>
            <w:tcW w:w="0" w:type="auto"/>
            <w:vMerge/>
            <w:tcBorders>
              <w:top w:val="nil"/>
              <w:left w:val="single" w:sz="8" w:space="0" w:color="000000"/>
              <w:bottom w:val="nil"/>
              <w:right w:val="single" w:sz="8" w:space="0" w:color="000000"/>
            </w:tcBorders>
          </w:tcPr>
          <w:p w:rsidR="00AB2D7B" w:rsidRDefault="00AB2D7B"/>
        </w:tc>
        <w:tc>
          <w:tcPr>
            <w:tcW w:w="1767" w:type="dxa"/>
            <w:tcBorders>
              <w:top w:val="single" w:sz="4" w:space="0" w:color="000000"/>
              <w:left w:val="single" w:sz="8" w:space="0" w:color="000000"/>
              <w:bottom w:val="single" w:sz="4" w:space="0" w:color="000000"/>
              <w:right w:val="nil"/>
            </w:tcBorders>
          </w:tcPr>
          <w:p w:rsidR="00AB2D7B" w:rsidRDefault="0096592D">
            <w:pPr>
              <w:spacing w:after="6"/>
              <w:ind w:left="19"/>
            </w:pPr>
            <w:r>
              <w:rPr>
                <w:sz w:val="20"/>
              </w:rPr>
              <w:t xml:space="preserve">DRUGIDX </w:t>
            </w:r>
            <w:r>
              <w:rPr>
                <w:sz w:val="24"/>
              </w:rPr>
              <w:t xml:space="preserve"> </w:t>
            </w:r>
          </w:p>
          <w:p w:rsidR="00AB2D7B" w:rsidRDefault="0096592D">
            <w:pPr>
              <w:ind w:left="19"/>
            </w:pPr>
            <w:r>
              <w:rPr>
                <w:sz w:val="20"/>
              </w:rPr>
              <w:t xml:space="preserve">RXNAME </w:t>
            </w:r>
            <w:r>
              <w:rPr>
                <w:sz w:val="24"/>
              </w:rPr>
              <w:t xml:space="preserve"> </w:t>
            </w:r>
          </w:p>
          <w:p w:rsidR="00AB2D7B" w:rsidRDefault="0096592D">
            <w:pPr>
              <w:spacing w:after="6"/>
              <w:ind w:left="19"/>
            </w:pPr>
            <w:r>
              <w:rPr>
                <w:sz w:val="20"/>
              </w:rPr>
              <w:t xml:space="preserve">RXDRGNAM </w:t>
            </w:r>
            <w:r>
              <w:rPr>
                <w:sz w:val="24"/>
              </w:rPr>
              <w:t xml:space="preserve"> </w:t>
            </w:r>
          </w:p>
          <w:p w:rsidR="00AB2D7B" w:rsidRDefault="0096592D">
            <w:pPr>
              <w:ind w:left="19"/>
            </w:pPr>
            <w:r>
              <w:rPr>
                <w:sz w:val="20"/>
              </w:rPr>
              <w:t xml:space="preserve">RXQUANTY </w:t>
            </w:r>
            <w:r>
              <w:rPr>
                <w:sz w:val="24"/>
              </w:rPr>
              <w:t xml:space="preserve"> </w:t>
            </w:r>
          </w:p>
          <w:p w:rsidR="00AB2D7B" w:rsidRDefault="0096592D">
            <w:pPr>
              <w:spacing w:after="6"/>
              <w:ind w:left="19"/>
            </w:pPr>
            <w:r>
              <w:rPr>
                <w:sz w:val="20"/>
              </w:rPr>
              <w:t xml:space="preserve">RXFORM </w:t>
            </w:r>
            <w:r>
              <w:rPr>
                <w:sz w:val="24"/>
              </w:rPr>
              <w:t xml:space="preserve"> </w:t>
            </w:r>
          </w:p>
          <w:p w:rsidR="00AB2D7B" w:rsidRDefault="0096592D">
            <w:pPr>
              <w:ind w:left="19"/>
            </w:pPr>
            <w:r>
              <w:rPr>
                <w:sz w:val="20"/>
              </w:rPr>
              <w:t xml:space="preserve">RXFRMUNT </w:t>
            </w:r>
            <w:r>
              <w:rPr>
                <w:sz w:val="24"/>
              </w:rPr>
              <w:t xml:space="preserve"> </w:t>
            </w:r>
          </w:p>
          <w:p w:rsidR="00AB2D7B" w:rsidRDefault="0096592D">
            <w:pPr>
              <w:spacing w:after="55"/>
              <w:ind w:left="-14"/>
            </w:pPr>
            <w:r>
              <w:rPr>
                <w:sz w:val="20"/>
              </w:rPr>
              <w:t xml:space="preserve"> RXSTRENG </w:t>
            </w:r>
          </w:p>
          <w:p w:rsidR="00AB2D7B" w:rsidRDefault="0096592D">
            <w:pPr>
              <w:ind w:left="29"/>
            </w:pPr>
            <w:r>
              <w:rPr>
                <w:sz w:val="20"/>
              </w:rPr>
              <w:t xml:space="preserve">RXSTRUNT </w:t>
            </w:r>
            <w:r>
              <w:rPr>
                <w:sz w:val="24"/>
              </w:rPr>
              <w:t xml:space="preserve"> </w:t>
            </w:r>
          </w:p>
          <w:p w:rsidR="00AB2D7B" w:rsidRDefault="0096592D">
            <w:pPr>
              <w:spacing w:after="49"/>
              <w:ind w:left="19"/>
            </w:pPr>
            <w:r>
              <w:rPr>
                <w:sz w:val="20"/>
              </w:rPr>
              <w:t xml:space="preserve">RXDAYSUP </w:t>
            </w:r>
          </w:p>
          <w:p w:rsidR="00AB2D7B" w:rsidRDefault="0096592D">
            <w:pPr>
              <w:spacing w:after="23"/>
              <w:ind w:left="29"/>
            </w:pPr>
            <w:r>
              <w:rPr>
                <w:sz w:val="20"/>
              </w:rPr>
              <w:t xml:space="preserve">RXNAME:  </w:t>
            </w:r>
            <w:r>
              <w:rPr>
                <w:sz w:val="24"/>
              </w:rPr>
              <w:t xml:space="preserve"> </w:t>
            </w:r>
          </w:p>
          <w:p w:rsidR="00AB2D7B" w:rsidRDefault="0096592D">
            <w:pPr>
              <w:tabs>
                <w:tab w:val="center" w:pos="193"/>
                <w:tab w:val="center" w:pos="749"/>
              </w:tabs>
            </w:pPr>
            <w:r>
              <w:tab/>
              <w:t xml:space="preserve"> </w:t>
            </w:r>
            <w:r>
              <w:rPr>
                <w:sz w:val="20"/>
              </w:rPr>
              <w:t xml:space="preserve">TC1:  </w:t>
            </w:r>
            <w:r>
              <w:rPr>
                <w:sz w:val="20"/>
              </w:rPr>
              <w:tab/>
              <w:t xml:space="preserve"> </w:t>
            </w:r>
            <w:r>
              <w:rPr>
                <w:sz w:val="24"/>
              </w:rPr>
              <w:t xml:space="preserve"> </w:t>
            </w:r>
          </w:p>
          <w:p w:rsidR="00AB2D7B" w:rsidRDefault="0096592D">
            <w:pPr>
              <w:ind w:left="19"/>
            </w:pPr>
            <w:r>
              <w:rPr>
                <w:sz w:val="20"/>
              </w:rPr>
              <w:t xml:space="preserve">TC1S1:   </w:t>
            </w:r>
            <w:r>
              <w:rPr>
                <w:sz w:val="24"/>
              </w:rPr>
              <w:t xml:space="preserve"> </w:t>
            </w:r>
          </w:p>
          <w:p w:rsidR="00AB2D7B" w:rsidRDefault="0096592D">
            <w:pPr>
              <w:ind w:left="19"/>
            </w:pPr>
            <w:r>
              <w:rPr>
                <w:sz w:val="20"/>
              </w:rPr>
              <w:t xml:space="preserve">TC1S1_1: </w:t>
            </w:r>
            <w:r>
              <w:rPr>
                <w:sz w:val="24"/>
              </w:rPr>
              <w:t xml:space="preserve"> </w:t>
            </w:r>
          </w:p>
          <w:p w:rsidR="00AB2D7B" w:rsidRDefault="0096592D">
            <w:pPr>
              <w:spacing w:after="25"/>
              <w:ind w:left="19"/>
            </w:pPr>
            <w:r>
              <w:rPr>
                <w:sz w:val="20"/>
              </w:rPr>
              <w:t xml:space="preserve">TC1S1_2: </w:t>
            </w:r>
          </w:p>
          <w:p w:rsidR="00AB2D7B" w:rsidRDefault="0096592D">
            <w:pPr>
              <w:ind w:left="29"/>
            </w:pPr>
            <w:r>
              <w:rPr>
                <w:sz w:val="20"/>
              </w:rPr>
              <w:t xml:space="preserve">TC1S2:   </w:t>
            </w:r>
            <w:r>
              <w:rPr>
                <w:sz w:val="24"/>
              </w:rPr>
              <w:t xml:space="preserve"> </w:t>
            </w:r>
          </w:p>
          <w:p w:rsidR="00AB2D7B" w:rsidRDefault="0096592D">
            <w:pPr>
              <w:ind w:left="19"/>
            </w:pPr>
            <w:r>
              <w:rPr>
                <w:sz w:val="20"/>
              </w:rPr>
              <w:t xml:space="preserve">TC1S2_1: </w:t>
            </w:r>
            <w:r>
              <w:rPr>
                <w:sz w:val="24"/>
              </w:rPr>
              <w:t xml:space="preserve"> </w:t>
            </w:r>
          </w:p>
          <w:p w:rsidR="00AB2D7B" w:rsidRDefault="0096592D">
            <w:pPr>
              <w:ind w:left="19"/>
            </w:pPr>
            <w:r>
              <w:rPr>
                <w:sz w:val="20"/>
              </w:rPr>
              <w:t xml:space="preserve">TC1S3:  </w:t>
            </w:r>
            <w:r>
              <w:rPr>
                <w:sz w:val="24"/>
              </w:rPr>
              <w:t xml:space="preserve"> </w:t>
            </w:r>
          </w:p>
          <w:p w:rsidR="00AB2D7B" w:rsidRDefault="0096592D">
            <w:pPr>
              <w:spacing w:after="30"/>
              <w:ind w:left="19"/>
            </w:pPr>
            <w:r>
              <w:rPr>
                <w:sz w:val="20"/>
              </w:rPr>
              <w:t xml:space="preserve">TC1S3_1:  </w:t>
            </w:r>
            <w:r>
              <w:rPr>
                <w:sz w:val="24"/>
              </w:rPr>
              <w:t xml:space="preserve"> </w:t>
            </w:r>
          </w:p>
          <w:p w:rsidR="00AB2D7B" w:rsidRDefault="0096592D">
            <w:pPr>
              <w:tabs>
                <w:tab w:val="center" w:pos="193"/>
                <w:tab w:val="center" w:pos="749"/>
              </w:tabs>
            </w:pPr>
            <w:r>
              <w:tab/>
              <w:t xml:space="preserve"> </w:t>
            </w:r>
            <w:r>
              <w:rPr>
                <w:sz w:val="20"/>
              </w:rPr>
              <w:t xml:space="preserve">TC2:  </w:t>
            </w:r>
            <w:r>
              <w:rPr>
                <w:sz w:val="20"/>
              </w:rPr>
              <w:tab/>
              <w:t xml:space="preserve"> </w:t>
            </w:r>
            <w:r>
              <w:rPr>
                <w:sz w:val="24"/>
              </w:rPr>
              <w:t xml:space="preserve"> </w:t>
            </w:r>
          </w:p>
          <w:p w:rsidR="00AB2D7B" w:rsidRDefault="0096592D">
            <w:pPr>
              <w:ind w:left="19"/>
            </w:pPr>
            <w:r>
              <w:rPr>
                <w:sz w:val="20"/>
              </w:rPr>
              <w:t xml:space="preserve">TC2S1:   </w:t>
            </w:r>
            <w:r>
              <w:rPr>
                <w:sz w:val="24"/>
              </w:rPr>
              <w:t xml:space="preserve"> </w:t>
            </w:r>
          </w:p>
          <w:p w:rsidR="00AB2D7B" w:rsidRDefault="0096592D">
            <w:pPr>
              <w:ind w:left="19"/>
            </w:pPr>
            <w:r>
              <w:rPr>
                <w:sz w:val="20"/>
              </w:rPr>
              <w:t xml:space="preserve">TC2S1_1: </w:t>
            </w:r>
            <w:r>
              <w:rPr>
                <w:sz w:val="24"/>
              </w:rPr>
              <w:t xml:space="preserve"> </w:t>
            </w:r>
          </w:p>
          <w:p w:rsidR="00AB2D7B" w:rsidRDefault="0096592D">
            <w:pPr>
              <w:ind w:left="19"/>
            </w:pPr>
            <w:r>
              <w:rPr>
                <w:sz w:val="20"/>
              </w:rPr>
              <w:t xml:space="preserve">TC2S1_2: </w:t>
            </w:r>
            <w:r>
              <w:rPr>
                <w:sz w:val="24"/>
              </w:rPr>
              <w:t xml:space="preserve"> </w:t>
            </w:r>
          </w:p>
          <w:p w:rsidR="00AB2D7B" w:rsidRDefault="0096592D">
            <w:pPr>
              <w:spacing w:after="9"/>
              <w:ind w:left="19"/>
            </w:pPr>
            <w:r>
              <w:rPr>
                <w:sz w:val="20"/>
              </w:rPr>
              <w:t xml:space="preserve">TC2S2:   </w:t>
            </w:r>
            <w:r>
              <w:rPr>
                <w:sz w:val="24"/>
              </w:rPr>
              <w:t xml:space="preserve"> </w:t>
            </w:r>
          </w:p>
          <w:p w:rsidR="00AB2D7B" w:rsidRDefault="0096592D">
            <w:pPr>
              <w:tabs>
                <w:tab w:val="center" w:pos="193"/>
                <w:tab w:val="center" w:pos="749"/>
              </w:tabs>
              <w:spacing w:after="7"/>
            </w:pPr>
            <w:r>
              <w:tab/>
              <w:t xml:space="preserve"> </w:t>
            </w:r>
            <w:r>
              <w:rPr>
                <w:sz w:val="20"/>
              </w:rPr>
              <w:t xml:space="preserve">TC3:  </w:t>
            </w:r>
            <w:r>
              <w:rPr>
                <w:sz w:val="20"/>
              </w:rPr>
              <w:tab/>
              <w:t xml:space="preserve">  </w:t>
            </w:r>
            <w:r>
              <w:rPr>
                <w:sz w:val="24"/>
              </w:rPr>
              <w:t xml:space="preserve"> </w:t>
            </w:r>
          </w:p>
          <w:p w:rsidR="00AB2D7B" w:rsidRDefault="0096592D">
            <w:pPr>
              <w:ind w:left="19"/>
            </w:pPr>
            <w:r>
              <w:rPr>
                <w:sz w:val="20"/>
              </w:rPr>
              <w:t xml:space="preserve">TC3S1:  </w:t>
            </w:r>
            <w:r>
              <w:rPr>
                <w:sz w:val="24"/>
              </w:rPr>
              <w:t xml:space="preserve"> </w:t>
            </w:r>
          </w:p>
          <w:p w:rsidR="00AB2D7B" w:rsidRDefault="0096592D">
            <w:pPr>
              <w:spacing w:after="27"/>
              <w:ind w:left="19"/>
            </w:pPr>
            <w:r>
              <w:rPr>
                <w:sz w:val="20"/>
              </w:rPr>
              <w:t xml:space="preserve">TCS3S1_1:  </w:t>
            </w:r>
            <w:r>
              <w:rPr>
                <w:sz w:val="24"/>
              </w:rPr>
              <w:t xml:space="preserve"> </w:t>
            </w:r>
          </w:p>
          <w:p w:rsidR="00AB2D7B" w:rsidRDefault="0096592D">
            <w:pPr>
              <w:spacing w:after="34"/>
              <w:ind w:left="19"/>
            </w:pPr>
            <w:r>
              <w:rPr>
                <w:sz w:val="20"/>
              </w:rPr>
              <w:t xml:space="preserve"> </w:t>
            </w:r>
            <w:r>
              <w:rPr>
                <w:sz w:val="24"/>
              </w:rPr>
              <w:t xml:space="preserve"> </w:t>
            </w:r>
          </w:p>
          <w:p w:rsidR="00AB2D7B" w:rsidRDefault="0096592D">
            <w:pPr>
              <w:ind w:left="19"/>
            </w:pPr>
            <w:r>
              <w:rPr>
                <w:sz w:val="20"/>
              </w:rPr>
              <w:t xml:space="preserve"> </w:t>
            </w:r>
            <w:r>
              <w:rPr>
                <w:sz w:val="24"/>
              </w:rPr>
              <w:t xml:space="preserve"> </w:t>
            </w:r>
          </w:p>
          <w:p w:rsidR="00AB2D7B" w:rsidRDefault="0096592D">
            <w:pPr>
              <w:ind w:right="-55"/>
              <w:jc w:val="right"/>
            </w:pPr>
            <w:r>
              <w:rPr>
                <w:sz w:val="20"/>
              </w:rPr>
              <w:t>Antihyperglycemic a</w:t>
            </w:r>
          </w:p>
        </w:tc>
        <w:tc>
          <w:tcPr>
            <w:tcW w:w="1968" w:type="dxa"/>
            <w:tcBorders>
              <w:top w:val="single" w:sz="4" w:space="0" w:color="000000"/>
              <w:left w:val="nil"/>
              <w:bottom w:val="single" w:sz="4" w:space="0" w:color="000000"/>
              <w:right w:val="single" w:sz="8" w:space="0" w:color="000000"/>
            </w:tcBorders>
          </w:tcPr>
          <w:p w:rsidR="00AB2D7B" w:rsidRDefault="0096592D">
            <w:pPr>
              <w:ind w:left="10"/>
            </w:pPr>
            <w:r>
              <w:rPr>
                <w:sz w:val="20"/>
              </w:rPr>
              <w:t xml:space="preserve">Drug ID </w:t>
            </w:r>
            <w:r>
              <w:rPr>
                <w:sz w:val="24"/>
              </w:rPr>
              <w:t xml:space="preserve"> </w:t>
            </w:r>
          </w:p>
          <w:p w:rsidR="00AB2D7B" w:rsidRDefault="0096592D">
            <w:pPr>
              <w:spacing w:after="26" w:line="258" w:lineRule="auto"/>
              <w:ind w:right="711"/>
            </w:pPr>
            <w:r>
              <w:rPr>
                <w:sz w:val="20"/>
              </w:rPr>
              <w:t xml:space="preserve">Medicine name   </w:t>
            </w:r>
            <w:r>
              <w:rPr>
                <w:sz w:val="24"/>
              </w:rPr>
              <w:t xml:space="preserve"> </w:t>
            </w:r>
            <w:r>
              <w:rPr>
                <w:sz w:val="20"/>
              </w:rPr>
              <w:t xml:space="preserve">Multum medicine name   </w:t>
            </w:r>
            <w:r>
              <w:rPr>
                <w:sz w:val="24"/>
              </w:rPr>
              <w:t xml:space="preserve"> </w:t>
            </w:r>
            <w:r>
              <w:rPr>
                <w:sz w:val="20"/>
              </w:rPr>
              <w:t xml:space="preserve">Quantity of Rx/prescribed medicine </w:t>
            </w:r>
            <w:r>
              <w:rPr>
                <w:sz w:val="24"/>
              </w:rPr>
              <w:t xml:space="preserve"> </w:t>
            </w:r>
          </w:p>
          <w:p w:rsidR="00AB2D7B" w:rsidRDefault="0096592D">
            <w:pPr>
              <w:tabs>
                <w:tab w:val="center" w:pos="532"/>
                <w:tab w:val="center" w:pos="1450"/>
              </w:tabs>
            </w:pPr>
            <w:r>
              <w:tab/>
              <w:t xml:space="preserve"> </w:t>
            </w:r>
            <w:r>
              <w:rPr>
                <w:sz w:val="20"/>
              </w:rPr>
              <w:t xml:space="preserve">Dosage form  </w:t>
            </w:r>
            <w:r>
              <w:rPr>
                <w:sz w:val="20"/>
              </w:rPr>
              <w:tab/>
              <w:t xml:space="preserve"> </w:t>
            </w:r>
            <w:r>
              <w:rPr>
                <w:sz w:val="24"/>
              </w:rPr>
              <w:t xml:space="preserve"> </w:t>
            </w:r>
          </w:p>
          <w:p w:rsidR="00AB2D7B" w:rsidRDefault="0096592D">
            <w:pPr>
              <w:spacing w:line="254" w:lineRule="auto"/>
              <w:ind w:right="676"/>
            </w:pPr>
            <w:r>
              <w:rPr>
                <w:sz w:val="20"/>
              </w:rPr>
              <w:t xml:space="preserve">Quantity unit of medication  </w:t>
            </w:r>
            <w:r>
              <w:rPr>
                <w:sz w:val="24"/>
              </w:rPr>
              <w:t xml:space="preserve"> </w:t>
            </w:r>
            <w:r>
              <w:rPr>
                <w:sz w:val="20"/>
              </w:rPr>
              <w:t xml:space="preserve">Quantity unit of medication  </w:t>
            </w:r>
            <w:r>
              <w:rPr>
                <w:sz w:val="24"/>
              </w:rPr>
              <w:t xml:space="preserve"> </w:t>
            </w:r>
          </w:p>
          <w:p w:rsidR="00AB2D7B" w:rsidRDefault="0096592D">
            <w:pPr>
              <w:spacing w:line="255" w:lineRule="auto"/>
              <w:ind w:right="637"/>
            </w:pPr>
            <w:r>
              <w:rPr>
                <w:sz w:val="20"/>
              </w:rPr>
              <w:t xml:space="preserve">Unit of medication  </w:t>
            </w:r>
            <w:r>
              <w:rPr>
                <w:sz w:val="24"/>
              </w:rPr>
              <w:t xml:space="preserve"> </w:t>
            </w:r>
            <w:r>
              <w:rPr>
                <w:sz w:val="20"/>
              </w:rPr>
              <w:t xml:space="preserve">Days supplied of prescribed med </w:t>
            </w:r>
            <w:r>
              <w:rPr>
                <w:sz w:val="24"/>
              </w:rPr>
              <w:t xml:space="preserve"> </w:t>
            </w:r>
          </w:p>
          <w:p w:rsidR="00AB2D7B" w:rsidRDefault="0096592D">
            <w:pPr>
              <w:spacing w:line="258" w:lineRule="auto"/>
              <w:ind w:right="745"/>
            </w:pPr>
            <w:r>
              <w:rPr>
                <w:sz w:val="20"/>
              </w:rPr>
              <w:t xml:space="preserve"> Medicine name </w:t>
            </w:r>
            <w:r>
              <w:rPr>
                <w:sz w:val="24"/>
              </w:rPr>
              <w:t xml:space="preserve"> </w:t>
            </w:r>
            <w:r>
              <w:rPr>
                <w:sz w:val="20"/>
              </w:rPr>
              <w:t xml:space="preserve"> Multum therapeutic class #1 </w:t>
            </w:r>
            <w:r>
              <w:rPr>
                <w:sz w:val="24"/>
              </w:rPr>
              <w:t xml:space="preserve"> </w:t>
            </w:r>
            <w:r>
              <w:rPr>
                <w:sz w:val="20"/>
              </w:rPr>
              <w:t xml:space="preserve"> Multum therapeutic sub-sub-class for TC1S1  </w:t>
            </w:r>
            <w:r>
              <w:rPr>
                <w:sz w:val="24"/>
              </w:rPr>
              <w:t xml:space="preserve"> </w:t>
            </w:r>
            <w:r>
              <w:rPr>
                <w:sz w:val="20"/>
              </w:rPr>
              <w:t xml:space="preserve"> Multum therapeutic sub-sub-class for TC1S1 </w:t>
            </w:r>
            <w:r>
              <w:rPr>
                <w:sz w:val="24"/>
              </w:rPr>
              <w:t xml:space="preserve"> </w:t>
            </w:r>
            <w:r>
              <w:rPr>
                <w:sz w:val="20"/>
              </w:rPr>
              <w:t xml:space="preserve"> Multum therapeutic sub-sub-class </w:t>
            </w:r>
          </w:p>
          <w:p w:rsidR="00AB2D7B" w:rsidRDefault="0096592D">
            <w:pPr>
              <w:ind w:left="19"/>
            </w:pPr>
            <w:r>
              <w:rPr>
                <w:sz w:val="20"/>
              </w:rPr>
              <w:t xml:space="preserve">for TC1S1  </w:t>
            </w:r>
          </w:p>
          <w:p w:rsidR="00AB2D7B" w:rsidRDefault="0096592D">
            <w:pPr>
              <w:ind w:left="19"/>
            </w:pPr>
            <w:r>
              <w:rPr>
                <w:sz w:val="20"/>
              </w:rPr>
              <w:t xml:space="preserve">Multum </w:t>
            </w:r>
          </w:p>
          <w:p w:rsidR="00AB2D7B" w:rsidRDefault="0096592D">
            <w:pPr>
              <w:ind w:right="692" w:firstLine="19"/>
            </w:pPr>
            <w:r>
              <w:rPr>
                <w:sz w:val="20"/>
              </w:rPr>
              <w:t xml:space="preserve">therapeutic sub-class #2 for TC1 </w:t>
            </w:r>
            <w:r>
              <w:rPr>
                <w:sz w:val="24"/>
              </w:rPr>
              <w:t xml:space="preserve"> </w:t>
            </w:r>
            <w:r>
              <w:rPr>
                <w:sz w:val="20"/>
              </w:rPr>
              <w:t xml:space="preserve"> Multum therapeutic sub-sub-class for TC1S2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692" w:type="dxa"/>
        <w:tblInd w:w="631" w:type="dxa"/>
        <w:tblCellMar>
          <w:top w:w="107" w:type="dxa"/>
          <w:left w:w="29" w:type="dxa"/>
          <w:right w:w="62" w:type="dxa"/>
        </w:tblCellMar>
        <w:tblLook w:val="04A0" w:firstRow="1" w:lastRow="0" w:firstColumn="1" w:lastColumn="0" w:noHBand="0" w:noVBand="1"/>
      </w:tblPr>
      <w:tblGrid>
        <w:gridCol w:w="3406"/>
        <w:gridCol w:w="3735"/>
        <w:gridCol w:w="1551"/>
      </w:tblGrid>
      <w:tr w:rsidR="00AB2D7B">
        <w:trPr>
          <w:trHeight w:val="9330"/>
        </w:trPr>
        <w:tc>
          <w:tcPr>
            <w:tcW w:w="3407" w:type="dxa"/>
            <w:vMerge w:val="restart"/>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ind w:left="505"/>
              <w:jc w:val="center"/>
            </w:pPr>
            <w:r>
              <w:rPr>
                <w:sz w:val="20"/>
              </w:rPr>
              <w:t xml:space="preserve">Multum </w:t>
            </w:r>
          </w:p>
          <w:p w:rsidR="00AB2D7B" w:rsidRDefault="0096592D">
            <w:pPr>
              <w:spacing w:line="257" w:lineRule="auto"/>
              <w:ind w:left="1738" w:right="639" w:firstLine="10"/>
            </w:pPr>
            <w:r>
              <w:rPr>
                <w:sz w:val="20"/>
              </w:rPr>
              <w:t xml:space="preserve">therapeutic sub-class #3 for TC1 </w:t>
            </w:r>
            <w:r>
              <w:rPr>
                <w:sz w:val="24"/>
              </w:rPr>
              <w:t xml:space="preserve"> </w:t>
            </w:r>
            <w:r>
              <w:rPr>
                <w:sz w:val="20"/>
              </w:rPr>
              <w:t xml:space="preserve"> Multum therapeutic sub-sub-class for TC1S3 </w:t>
            </w:r>
            <w:r>
              <w:rPr>
                <w:sz w:val="24"/>
              </w:rPr>
              <w:t xml:space="preserve"> </w:t>
            </w:r>
            <w:r>
              <w:rPr>
                <w:sz w:val="20"/>
              </w:rPr>
              <w:t xml:space="preserve"> Multum therapeutic class #2 </w:t>
            </w:r>
            <w:r>
              <w:rPr>
                <w:sz w:val="24"/>
              </w:rPr>
              <w:t xml:space="preserve"> </w:t>
            </w:r>
            <w:r>
              <w:rPr>
                <w:sz w:val="20"/>
              </w:rPr>
              <w:t xml:space="preserve"> Multum therapeutic sub-class #1 for TC2 </w:t>
            </w:r>
            <w:r>
              <w:rPr>
                <w:sz w:val="24"/>
              </w:rPr>
              <w:t xml:space="preserve"> </w:t>
            </w:r>
            <w:r>
              <w:rPr>
                <w:sz w:val="20"/>
              </w:rPr>
              <w:t xml:space="preserve"> Multum therapeutic sub-sub-class for TC2S1 </w:t>
            </w:r>
            <w:r>
              <w:rPr>
                <w:sz w:val="24"/>
              </w:rPr>
              <w:t xml:space="preserve"> </w:t>
            </w:r>
            <w:r>
              <w:rPr>
                <w:sz w:val="20"/>
              </w:rPr>
              <w:t xml:space="preserve"> Multum therapeutic sub-sub-class for TC2S1 </w:t>
            </w:r>
            <w:r>
              <w:rPr>
                <w:sz w:val="24"/>
              </w:rPr>
              <w:t xml:space="preserve"> </w:t>
            </w:r>
          </w:p>
          <w:p w:rsidR="00AB2D7B" w:rsidRDefault="0096592D">
            <w:pPr>
              <w:ind w:left="1738" w:right="92" w:firstLine="10"/>
              <w:jc w:val="both"/>
            </w:pPr>
            <w:r>
              <w:rPr>
                <w:sz w:val="20"/>
              </w:rPr>
              <w:t xml:space="preserve"> Multum therapeutic sub-class #2 for TC2  Multum therapeutic class #3 </w:t>
            </w:r>
            <w:r>
              <w:rPr>
                <w:sz w:val="24"/>
              </w:rPr>
              <w:t xml:space="preserve"> </w:t>
            </w:r>
            <w:r>
              <w:rPr>
                <w:sz w:val="20"/>
              </w:rPr>
              <w:t xml:space="preserve"> Multum therapeutic sub-class #1 for TC3 </w:t>
            </w:r>
            <w:r>
              <w:rPr>
                <w:sz w:val="24"/>
              </w:rPr>
              <w:t xml:space="preserve"> </w:t>
            </w:r>
            <w:r>
              <w:rPr>
                <w:sz w:val="20"/>
              </w:rPr>
              <w:t xml:space="preserve"> Multum therapeutic sub-sub-class for TC3S1 </w:t>
            </w:r>
            <w:r>
              <w:rPr>
                <w:sz w:val="24"/>
              </w:rPr>
              <w:t xml:space="preserve"> </w:t>
            </w:r>
          </w:p>
        </w:tc>
        <w:tc>
          <w:tcPr>
            <w:tcW w:w="1551" w:type="dxa"/>
            <w:vMerge w:val="restart"/>
            <w:tcBorders>
              <w:top w:val="nil"/>
              <w:left w:val="single" w:sz="8" w:space="0" w:color="000000"/>
              <w:bottom w:val="nil"/>
              <w:right w:val="single" w:sz="8" w:space="0" w:color="000000"/>
            </w:tcBorders>
          </w:tcPr>
          <w:p w:rsidR="00AB2D7B" w:rsidRDefault="00AB2D7B"/>
        </w:tc>
      </w:tr>
      <w:tr w:rsidR="00AB2D7B">
        <w:trPr>
          <w:trHeight w:val="3521"/>
        </w:trPr>
        <w:tc>
          <w:tcPr>
            <w:tcW w:w="0" w:type="auto"/>
            <w:vMerge/>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vAlign w:val="center"/>
          </w:tcPr>
          <w:p w:rsidR="00AB2D7B" w:rsidRDefault="0096592D">
            <w:pPr>
              <w:numPr>
                <w:ilvl w:val="0"/>
                <w:numId w:val="14"/>
              </w:numPr>
              <w:ind w:hanging="180"/>
            </w:pPr>
            <w:r>
              <w:rPr>
                <w:sz w:val="20"/>
              </w:rPr>
              <w:t xml:space="preserve">Meglitinides </w:t>
            </w:r>
            <w:r>
              <w:rPr>
                <w:sz w:val="24"/>
              </w:rPr>
              <w:t xml:space="preserve"> </w:t>
            </w:r>
          </w:p>
          <w:p w:rsidR="00AB2D7B" w:rsidRDefault="0096592D">
            <w:pPr>
              <w:numPr>
                <w:ilvl w:val="0"/>
                <w:numId w:val="14"/>
              </w:numPr>
              <w:spacing w:after="7"/>
              <w:ind w:hanging="180"/>
            </w:pPr>
            <w:r>
              <w:rPr>
                <w:sz w:val="20"/>
              </w:rPr>
              <w:t xml:space="preserve">Biguanides </w:t>
            </w:r>
            <w:r>
              <w:rPr>
                <w:sz w:val="24"/>
              </w:rPr>
              <w:t xml:space="preserve"> </w:t>
            </w:r>
          </w:p>
          <w:p w:rsidR="00AB2D7B" w:rsidRDefault="0096592D">
            <w:pPr>
              <w:numPr>
                <w:ilvl w:val="0"/>
                <w:numId w:val="14"/>
              </w:numPr>
              <w:spacing w:after="6"/>
              <w:ind w:hanging="180"/>
            </w:pPr>
            <w:r>
              <w:rPr>
                <w:sz w:val="20"/>
              </w:rPr>
              <w:t xml:space="preserve">Sulphonylureas </w:t>
            </w:r>
            <w:r>
              <w:rPr>
                <w:sz w:val="24"/>
              </w:rPr>
              <w:t xml:space="preserve"> </w:t>
            </w:r>
          </w:p>
          <w:p w:rsidR="00AB2D7B" w:rsidRDefault="0096592D">
            <w:pPr>
              <w:numPr>
                <w:ilvl w:val="0"/>
                <w:numId w:val="14"/>
              </w:numPr>
              <w:spacing w:after="4"/>
              <w:ind w:hanging="180"/>
            </w:pPr>
            <w:r>
              <w:rPr>
                <w:sz w:val="20"/>
              </w:rPr>
              <w:t xml:space="preserve">Alpha-glucosidase inhibitors </w:t>
            </w:r>
            <w:r>
              <w:rPr>
                <w:sz w:val="24"/>
              </w:rPr>
              <w:t xml:space="preserve"> </w:t>
            </w:r>
          </w:p>
          <w:p w:rsidR="00AB2D7B" w:rsidRDefault="0096592D">
            <w:pPr>
              <w:numPr>
                <w:ilvl w:val="0"/>
                <w:numId w:val="14"/>
              </w:numPr>
              <w:spacing w:after="8"/>
              <w:ind w:hanging="180"/>
            </w:pPr>
            <w:r>
              <w:rPr>
                <w:sz w:val="20"/>
              </w:rPr>
              <w:t xml:space="preserve">Glitazones </w:t>
            </w:r>
            <w:r>
              <w:rPr>
                <w:sz w:val="24"/>
              </w:rPr>
              <w:t xml:space="preserve"> </w:t>
            </w:r>
          </w:p>
          <w:p w:rsidR="00AB2D7B" w:rsidRDefault="0096592D">
            <w:pPr>
              <w:numPr>
                <w:ilvl w:val="0"/>
                <w:numId w:val="14"/>
              </w:numPr>
              <w:spacing w:after="5"/>
              <w:ind w:hanging="180"/>
            </w:pPr>
            <w:r>
              <w:rPr>
                <w:sz w:val="20"/>
              </w:rPr>
              <w:t xml:space="preserve">Thiazolidinediones </w:t>
            </w:r>
            <w:r>
              <w:rPr>
                <w:sz w:val="24"/>
              </w:rPr>
              <w:t xml:space="preserve"> </w:t>
            </w:r>
          </w:p>
          <w:p w:rsidR="00AB2D7B" w:rsidRDefault="0096592D">
            <w:pPr>
              <w:numPr>
                <w:ilvl w:val="0"/>
                <w:numId w:val="14"/>
              </w:numPr>
              <w:spacing w:after="8"/>
              <w:ind w:hanging="180"/>
            </w:pPr>
            <w:r>
              <w:rPr>
                <w:sz w:val="20"/>
              </w:rPr>
              <w:t xml:space="preserve">DPP-4 inhibitors </w:t>
            </w:r>
            <w:r>
              <w:rPr>
                <w:sz w:val="24"/>
              </w:rPr>
              <w:t xml:space="preserve"> </w:t>
            </w:r>
          </w:p>
          <w:p w:rsidR="00AB2D7B" w:rsidRDefault="0096592D">
            <w:pPr>
              <w:numPr>
                <w:ilvl w:val="0"/>
                <w:numId w:val="14"/>
              </w:numPr>
              <w:spacing w:after="5"/>
              <w:ind w:hanging="180"/>
            </w:pPr>
            <w:r>
              <w:rPr>
                <w:sz w:val="20"/>
              </w:rPr>
              <w:t xml:space="preserve">GLP-1 receptor agonists </w:t>
            </w:r>
            <w:r>
              <w:rPr>
                <w:sz w:val="24"/>
              </w:rPr>
              <w:t xml:space="preserve"> </w:t>
            </w:r>
          </w:p>
          <w:p w:rsidR="00AB2D7B" w:rsidRDefault="0096592D">
            <w:pPr>
              <w:numPr>
                <w:ilvl w:val="0"/>
                <w:numId w:val="14"/>
              </w:numPr>
              <w:spacing w:after="7"/>
              <w:ind w:hanging="180"/>
            </w:pPr>
            <w:r>
              <w:rPr>
                <w:sz w:val="20"/>
              </w:rPr>
              <w:t xml:space="preserve">SGLT-2 inhibitors </w:t>
            </w:r>
            <w:r>
              <w:rPr>
                <w:sz w:val="24"/>
              </w:rPr>
              <w:t xml:space="preserve"> </w:t>
            </w:r>
          </w:p>
          <w:p w:rsidR="00AB2D7B" w:rsidRDefault="0096592D">
            <w:pPr>
              <w:numPr>
                <w:ilvl w:val="0"/>
                <w:numId w:val="14"/>
              </w:numPr>
              <w:spacing w:after="6"/>
              <w:ind w:hanging="180"/>
            </w:pPr>
            <w:r>
              <w:rPr>
                <w:sz w:val="20"/>
              </w:rPr>
              <w:t xml:space="preserve">Long-acting insulin </w:t>
            </w:r>
            <w:r>
              <w:rPr>
                <w:sz w:val="24"/>
              </w:rPr>
              <w:t xml:space="preserve"> </w:t>
            </w:r>
          </w:p>
          <w:p w:rsidR="00AB2D7B" w:rsidRDefault="0096592D">
            <w:pPr>
              <w:numPr>
                <w:ilvl w:val="0"/>
                <w:numId w:val="14"/>
              </w:numPr>
              <w:spacing w:after="5"/>
              <w:ind w:hanging="180"/>
            </w:pPr>
            <w:r>
              <w:rPr>
                <w:sz w:val="20"/>
              </w:rPr>
              <w:t xml:space="preserve">Intermediate acting insulin </w:t>
            </w:r>
            <w:r>
              <w:rPr>
                <w:sz w:val="24"/>
              </w:rPr>
              <w:t xml:space="preserve"> </w:t>
            </w:r>
          </w:p>
          <w:p w:rsidR="00AB2D7B" w:rsidRDefault="0096592D">
            <w:pPr>
              <w:numPr>
                <w:ilvl w:val="0"/>
                <w:numId w:val="14"/>
              </w:numPr>
              <w:ind w:hanging="180"/>
            </w:pPr>
            <w:r>
              <w:rPr>
                <w:sz w:val="20"/>
              </w:rPr>
              <w:t xml:space="preserve">Rapid-Acting insulin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bl>
    <w:p w:rsidR="00AB2D7B" w:rsidRDefault="00AB2D7B">
      <w:pPr>
        <w:spacing w:after="0"/>
        <w:ind w:left="-360" w:right="1830"/>
      </w:pPr>
    </w:p>
    <w:tbl>
      <w:tblPr>
        <w:tblStyle w:val="TableGrid"/>
        <w:tblW w:w="8692" w:type="dxa"/>
        <w:tblInd w:w="631" w:type="dxa"/>
        <w:tblCellMar>
          <w:top w:w="101" w:type="dxa"/>
          <w:left w:w="10" w:type="dxa"/>
          <w:right w:w="115" w:type="dxa"/>
        </w:tblCellMar>
        <w:tblLook w:val="04A0" w:firstRow="1" w:lastRow="0" w:firstColumn="1" w:lastColumn="0" w:noHBand="0" w:noVBand="1"/>
      </w:tblPr>
      <w:tblGrid>
        <w:gridCol w:w="3406"/>
        <w:gridCol w:w="3735"/>
        <w:gridCol w:w="1551"/>
      </w:tblGrid>
      <w:tr w:rsidR="00AB2D7B">
        <w:trPr>
          <w:trHeight w:val="3521"/>
        </w:trPr>
        <w:tc>
          <w:tcPr>
            <w:tcW w:w="3407" w:type="dxa"/>
            <w:vMerge w:val="restart"/>
            <w:tcBorders>
              <w:top w:val="nil"/>
              <w:left w:val="single" w:sz="8" w:space="0" w:color="000000"/>
              <w:bottom w:val="single" w:sz="8" w:space="0" w:color="000000"/>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ind w:left="166"/>
            </w:pPr>
            <w:r>
              <w:rPr>
                <w:sz w:val="20"/>
              </w:rPr>
              <w:t xml:space="preserve"> </w:t>
            </w:r>
            <w:r>
              <w:rPr>
                <w:sz w:val="24"/>
              </w:rPr>
              <w:t xml:space="preserve"> </w:t>
            </w:r>
          </w:p>
        </w:tc>
        <w:tc>
          <w:tcPr>
            <w:tcW w:w="1551" w:type="dxa"/>
            <w:vMerge w:val="restart"/>
            <w:tcBorders>
              <w:top w:val="nil"/>
              <w:left w:val="single" w:sz="8" w:space="0" w:color="000000"/>
              <w:bottom w:val="single" w:sz="8" w:space="0" w:color="000000"/>
              <w:right w:val="single" w:sz="8" w:space="0" w:color="000000"/>
            </w:tcBorders>
          </w:tcPr>
          <w:p w:rsidR="00AB2D7B" w:rsidRDefault="00AB2D7B"/>
        </w:tc>
      </w:tr>
      <w:tr w:rsidR="00AB2D7B">
        <w:trPr>
          <w:trHeight w:val="2542"/>
        </w:trPr>
        <w:tc>
          <w:tcPr>
            <w:tcW w:w="0" w:type="auto"/>
            <w:vMerge/>
            <w:tcBorders>
              <w:top w:val="nil"/>
              <w:left w:val="single" w:sz="8" w:space="0" w:color="000000"/>
              <w:bottom w:val="single" w:sz="8" w:space="0" w:color="000000"/>
              <w:right w:val="single" w:sz="8" w:space="0" w:color="000000"/>
            </w:tcBorders>
          </w:tcPr>
          <w:p w:rsidR="00AB2D7B" w:rsidRDefault="00AB2D7B"/>
        </w:tc>
        <w:tc>
          <w:tcPr>
            <w:tcW w:w="3735" w:type="dxa"/>
            <w:tcBorders>
              <w:top w:val="single" w:sz="4" w:space="0" w:color="000000"/>
              <w:left w:val="single" w:sz="8" w:space="0" w:color="000000"/>
              <w:bottom w:val="single" w:sz="8" w:space="0" w:color="000000"/>
              <w:right w:val="single" w:sz="8" w:space="0" w:color="000000"/>
            </w:tcBorders>
          </w:tcPr>
          <w:p w:rsidR="00AB2D7B" w:rsidRDefault="0096592D">
            <w:pPr>
              <w:numPr>
                <w:ilvl w:val="0"/>
                <w:numId w:val="15"/>
              </w:numPr>
              <w:spacing w:after="5"/>
              <w:ind w:right="19" w:hanging="180"/>
            </w:pPr>
            <w:r>
              <w:rPr>
                <w:sz w:val="20"/>
              </w:rPr>
              <w:t>Antihypertensive agents</w:t>
            </w:r>
            <w:r>
              <w:rPr>
                <w:sz w:val="24"/>
              </w:rPr>
              <w:t xml:space="preserve"> </w:t>
            </w:r>
          </w:p>
          <w:p w:rsidR="00AB2D7B" w:rsidRDefault="0096592D">
            <w:pPr>
              <w:numPr>
                <w:ilvl w:val="0"/>
                <w:numId w:val="15"/>
              </w:numPr>
              <w:spacing w:after="6"/>
              <w:ind w:right="19" w:hanging="180"/>
            </w:pPr>
            <w:r>
              <w:rPr>
                <w:sz w:val="20"/>
              </w:rPr>
              <w:t xml:space="preserve">Anti-hypertensive Diuretics </w:t>
            </w:r>
            <w:r>
              <w:rPr>
                <w:sz w:val="24"/>
              </w:rPr>
              <w:t xml:space="preserve"> </w:t>
            </w:r>
          </w:p>
          <w:p w:rsidR="00AB2D7B" w:rsidRDefault="0096592D">
            <w:pPr>
              <w:numPr>
                <w:ilvl w:val="0"/>
                <w:numId w:val="15"/>
              </w:numPr>
              <w:spacing w:after="11"/>
              <w:ind w:right="19" w:hanging="180"/>
            </w:pPr>
            <w:r>
              <w:rPr>
                <w:sz w:val="20"/>
              </w:rPr>
              <w:t xml:space="preserve">Calcium channel blocking agents  </w:t>
            </w:r>
            <w:r>
              <w:rPr>
                <w:sz w:val="24"/>
              </w:rPr>
              <w:t xml:space="preserve"> </w:t>
            </w:r>
          </w:p>
          <w:p w:rsidR="00AB2D7B" w:rsidRDefault="0096592D">
            <w:pPr>
              <w:numPr>
                <w:ilvl w:val="0"/>
                <w:numId w:val="15"/>
              </w:numPr>
              <w:spacing w:after="38" w:line="236" w:lineRule="auto"/>
              <w:ind w:right="19" w:hanging="180"/>
            </w:pPr>
            <w:r>
              <w:rPr>
                <w:sz w:val="20"/>
              </w:rPr>
              <w:t xml:space="preserve">Angiotensin converting enzyme inhibitors  </w:t>
            </w:r>
            <w:r>
              <w:rPr>
                <w:sz w:val="24"/>
              </w:rPr>
              <w:t xml:space="preserve"> </w:t>
            </w:r>
          </w:p>
          <w:p w:rsidR="00AB2D7B" w:rsidRDefault="0096592D">
            <w:pPr>
              <w:numPr>
                <w:ilvl w:val="0"/>
                <w:numId w:val="15"/>
              </w:numPr>
              <w:spacing w:after="35" w:line="239" w:lineRule="auto"/>
              <w:ind w:right="19" w:hanging="180"/>
            </w:pPr>
            <w:r>
              <w:rPr>
                <w:sz w:val="20"/>
              </w:rPr>
              <w:t xml:space="preserve">Angiotensin II receptor antagonists </w:t>
            </w:r>
            <w:r>
              <w:rPr>
                <w:sz w:val="24"/>
              </w:rPr>
              <w:t xml:space="preserve"> </w:t>
            </w:r>
          </w:p>
          <w:p w:rsidR="00AB2D7B" w:rsidRDefault="0096592D">
            <w:pPr>
              <w:numPr>
                <w:ilvl w:val="0"/>
                <w:numId w:val="15"/>
              </w:numPr>
              <w:ind w:right="19" w:hanging="180"/>
            </w:pPr>
            <w:r>
              <w:rPr>
                <w:sz w:val="20"/>
              </w:rPr>
              <w:t xml:space="preserve">Alpha-1 adrenergic receptor agonists </w:t>
            </w:r>
            <w:r>
              <w:rPr>
                <w:sz w:val="24"/>
              </w:rPr>
              <w:t xml:space="preserve"> </w:t>
            </w:r>
          </w:p>
        </w:tc>
        <w:tc>
          <w:tcPr>
            <w:tcW w:w="0" w:type="auto"/>
            <w:vMerge/>
            <w:tcBorders>
              <w:top w:val="nil"/>
              <w:left w:val="single" w:sz="8" w:space="0" w:color="000000"/>
              <w:bottom w:val="single" w:sz="8" w:space="0" w:color="000000"/>
              <w:right w:val="single" w:sz="8" w:space="0" w:color="000000"/>
            </w:tcBorders>
          </w:tcPr>
          <w:p w:rsidR="00AB2D7B" w:rsidRDefault="00AB2D7B"/>
        </w:tc>
      </w:tr>
      <w:tr w:rsidR="00AB2D7B">
        <w:trPr>
          <w:trHeight w:val="3176"/>
        </w:trPr>
        <w:tc>
          <w:tcPr>
            <w:tcW w:w="3407" w:type="dxa"/>
            <w:vMerge w:val="restart"/>
            <w:tcBorders>
              <w:top w:val="single" w:sz="8" w:space="0" w:color="000000"/>
              <w:left w:val="single" w:sz="8" w:space="0" w:color="000000"/>
              <w:bottom w:val="nil"/>
              <w:right w:val="single" w:sz="8" w:space="0" w:color="000000"/>
            </w:tcBorders>
          </w:tcPr>
          <w:p w:rsidR="00AB2D7B" w:rsidRDefault="0096592D">
            <w:r>
              <w:rPr>
                <w:sz w:val="24"/>
              </w:rPr>
              <w:lastRenderedPageBreak/>
              <w:t xml:space="preserve"> </w:t>
            </w:r>
          </w:p>
        </w:tc>
        <w:tc>
          <w:tcPr>
            <w:tcW w:w="3735" w:type="dxa"/>
            <w:tcBorders>
              <w:top w:val="single" w:sz="8" w:space="0" w:color="000000"/>
              <w:left w:val="single" w:sz="8" w:space="0" w:color="000000"/>
              <w:bottom w:val="single" w:sz="4" w:space="0" w:color="000000"/>
              <w:right w:val="single" w:sz="8" w:space="0" w:color="000000"/>
            </w:tcBorders>
          </w:tcPr>
          <w:p w:rsidR="00AB2D7B" w:rsidRDefault="0096592D">
            <w:pPr>
              <w:numPr>
                <w:ilvl w:val="0"/>
                <w:numId w:val="16"/>
              </w:numPr>
              <w:spacing w:after="30" w:line="238" w:lineRule="auto"/>
              <w:ind w:hanging="180"/>
            </w:pPr>
            <w:r>
              <w:rPr>
                <w:sz w:val="20"/>
              </w:rPr>
              <w:t xml:space="preserve">Alpha-2 adrenergic receptor agonists </w:t>
            </w:r>
            <w:r>
              <w:rPr>
                <w:sz w:val="24"/>
              </w:rPr>
              <w:t xml:space="preserve"> </w:t>
            </w:r>
          </w:p>
          <w:p w:rsidR="00AB2D7B" w:rsidRDefault="0096592D">
            <w:pPr>
              <w:numPr>
                <w:ilvl w:val="0"/>
                <w:numId w:val="16"/>
              </w:numPr>
              <w:spacing w:after="4"/>
              <w:ind w:hanging="180"/>
            </w:pPr>
            <w:r>
              <w:rPr>
                <w:sz w:val="20"/>
              </w:rPr>
              <w:t xml:space="preserve">Beta-adrenergic blocking agents </w:t>
            </w:r>
            <w:r>
              <w:rPr>
                <w:sz w:val="24"/>
              </w:rPr>
              <w:t xml:space="preserve"> </w:t>
            </w:r>
          </w:p>
          <w:p w:rsidR="00AB2D7B" w:rsidRDefault="0096592D">
            <w:pPr>
              <w:numPr>
                <w:ilvl w:val="0"/>
                <w:numId w:val="16"/>
              </w:numPr>
              <w:spacing w:after="7"/>
              <w:ind w:hanging="180"/>
            </w:pPr>
            <w:r>
              <w:rPr>
                <w:sz w:val="20"/>
              </w:rPr>
              <w:t xml:space="preserve">Vasodilators </w:t>
            </w:r>
            <w:r>
              <w:rPr>
                <w:sz w:val="24"/>
              </w:rPr>
              <w:t xml:space="preserve"> </w:t>
            </w:r>
          </w:p>
          <w:p w:rsidR="00AB2D7B" w:rsidRDefault="0096592D">
            <w:pPr>
              <w:numPr>
                <w:ilvl w:val="0"/>
                <w:numId w:val="16"/>
              </w:numPr>
              <w:spacing w:after="8"/>
              <w:ind w:hanging="180"/>
            </w:pPr>
            <w:r>
              <w:rPr>
                <w:sz w:val="20"/>
              </w:rPr>
              <w:t xml:space="preserve">Renin Inhibitors </w:t>
            </w:r>
            <w:r>
              <w:rPr>
                <w:sz w:val="24"/>
              </w:rPr>
              <w:t xml:space="preserve"> </w:t>
            </w:r>
          </w:p>
          <w:p w:rsidR="00AB2D7B" w:rsidRDefault="0096592D">
            <w:pPr>
              <w:numPr>
                <w:ilvl w:val="0"/>
                <w:numId w:val="16"/>
              </w:numPr>
              <w:spacing w:after="8"/>
              <w:ind w:hanging="180"/>
            </w:pPr>
            <w:r>
              <w:rPr>
                <w:sz w:val="20"/>
              </w:rPr>
              <w:t xml:space="preserve">Aldosterone receptor antagonists </w:t>
            </w:r>
            <w:r>
              <w:rPr>
                <w:sz w:val="24"/>
              </w:rPr>
              <w:t xml:space="preserve"> </w:t>
            </w:r>
          </w:p>
          <w:p w:rsidR="00AB2D7B" w:rsidRDefault="0096592D">
            <w:pPr>
              <w:numPr>
                <w:ilvl w:val="0"/>
                <w:numId w:val="16"/>
              </w:numPr>
              <w:spacing w:after="30" w:line="239" w:lineRule="auto"/>
              <w:ind w:hanging="180"/>
            </w:pPr>
            <w:r>
              <w:rPr>
                <w:sz w:val="20"/>
              </w:rPr>
              <w:t xml:space="preserve">Endothelium receptor antagonists </w:t>
            </w:r>
            <w:r>
              <w:rPr>
                <w:sz w:val="24"/>
              </w:rPr>
              <w:t xml:space="preserve"> </w:t>
            </w:r>
          </w:p>
          <w:p w:rsidR="00AB2D7B" w:rsidRDefault="0096592D">
            <w:pPr>
              <w:numPr>
                <w:ilvl w:val="0"/>
                <w:numId w:val="16"/>
              </w:numPr>
              <w:spacing w:after="28"/>
              <w:ind w:hanging="180"/>
            </w:pPr>
            <w:r>
              <w:rPr>
                <w:sz w:val="20"/>
              </w:rPr>
              <w:t xml:space="preserve">Antihypertensive combinations </w:t>
            </w:r>
            <w:r>
              <w:rPr>
                <w:sz w:val="24"/>
              </w:rPr>
              <w:t xml:space="preserve"> </w:t>
            </w:r>
          </w:p>
          <w:p w:rsidR="00AB2D7B" w:rsidRDefault="0096592D">
            <w:pPr>
              <w:spacing w:after="16"/>
              <w:ind w:left="5"/>
            </w:pPr>
            <w:r>
              <w:rPr>
                <w:sz w:val="20"/>
              </w:rPr>
              <w:t xml:space="preserve"> </w:t>
            </w:r>
            <w:r>
              <w:rPr>
                <w:sz w:val="24"/>
              </w:rPr>
              <w:t xml:space="preserve"> </w:t>
            </w:r>
          </w:p>
          <w:p w:rsidR="00AB2D7B" w:rsidRDefault="0096592D">
            <w:pPr>
              <w:ind w:left="161"/>
            </w:pPr>
            <w:r>
              <w:rPr>
                <w:sz w:val="20"/>
              </w:rPr>
              <w:t xml:space="preserve">Antiplatelet agents </w:t>
            </w:r>
            <w:r>
              <w:rPr>
                <w:sz w:val="24"/>
              </w:rPr>
              <w:t xml:space="preserve"> </w:t>
            </w:r>
          </w:p>
        </w:tc>
        <w:tc>
          <w:tcPr>
            <w:tcW w:w="1551" w:type="dxa"/>
            <w:vMerge w:val="restart"/>
            <w:tcBorders>
              <w:top w:val="single" w:sz="8" w:space="0" w:color="000000"/>
              <w:left w:val="single" w:sz="8" w:space="0" w:color="000000"/>
              <w:bottom w:val="nil"/>
              <w:right w:val="single" w:sz="8" w:space="0" w:color="000000"/>
            </w:tcBorders>
          </w:tcPr>
          <w:p w:rsidR="00AB2D7B" w:rsidRDefault="0096592D">
            <w:r>
              <w:rPr>
                <w:sz w:val="24"/>
              </w:rPr>
              <w:t xml:space="preserve"> </w:t>
            </w:r>
          </w:p>
        </w:tc>
      </w:tr>
      <w:tr w:rsidR="00AB2D7B">
        <w:trPr>
          <w:trHeight w:val="1774"/>
        </w:trPr>
        <w:tc>
          <w:tcPr>
            <w:tcW w:w="0" w:type="auto"/>
            <w:vMerge/>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numPr>
                <w:ilvl w:val="0"/>
                <w:numId w:val="17"/>
              </w:numPr>
              <w:spacing w:after="1"/>
              <w:ind w:hanging="185"/>
            </w:pPr>
            <w:r>
              <w:rPr>
                <w:sz w:val="20"/>
              </w:rPr>
              <w:t xml:space="preserve">Glycoprotein platelet inhibitors  </w:t>
            </w:r>
            <w:r>
              <w:rPr>
                <w:sz w:val="24"/>
              </w:rPr>
              <w:t xml:space="preserve"> </w:t>
            </w:r>
          </w:p>
          <w:p w:rsidR="00AB2D7B" w:rsidRDefault="0096592D">
            <w:pPr>
              <w:numPr>
                <w:ilvl w:val="0"/>
                <w:numId w:val="17"/>
              </w:numPr>
              <w:spacing w:after="11"/>
              <w:ind w:hanging="185"/>
            </w:pPr>
            <w:r>
              <w:rPr>
                <w:sz w:val="20"/>
              </w:rPr>
              <w:t xml:space="preserve">Platelet aggregation inhibitors </w:t>
            </w:r>
            <w:r>
              <w:rPr>
                <w:sz w:val="24"/>
              </w:rPr>
              <w:t xml:space="preserve"> </w:t>
            </w:r>
          </w:p>
          <w:p w:rsidR="00AB2D7B" w:rsidRDefault="0096592D">
            <w:pPr>
              <w:numPr>
                <w:ilvl w:val="0"/>
                <w:numId w:val="17"/>
              </w:numPr>
              <w:spacing w:after="57" w:line="237" w:lineRule="auto"/>
              <w:ind w:hanging="185"/>
            </w:pPr>
            <w:r>
              <w:rPr>
                <w:sz w:val="20"/>
              </w:rPr>
              <w:t xml:space="preserve">Protease-activated receptor-1 antagonists </w:t>
            </w:r>
            <w:r>
              <w:rPr>
                <w:sz w:val="24"/>
              </w:rPr>
              <w:t xml:space="preserve"> </w:t>
            </w:r>
          </w:p>
          <w:p w:rsidR="00AB2D7B" w:rsidRDefault="0096592D">
            <w:pPr>
              <w:spacing w:after="14"/>
              <w:ind w:left="5"/>
            </w:pPr>
            <w:r>
              <w:rPr>
                <w:sz w:val="20"/>
              </w:rPr>
              <w:t xml:space="preserve"> </w:t>
            </w:r>
            <w:r>
              <w:rPr>
                <w:sz w:val="24"/>
              </w:rPr>
              <w:t xml:space="preserve"> </w:t>
            </w:r>
          </w:p>
          <w:p w:rsidR="00AB2D7B" w:rsidRDefault="0096592D">
            <w:pPr>
              <w:ind w:left="161"/>
            </w:pPr>
            <w:r>
              <w:rPr>
                <w:sz w:val="20"/>
              </w:rPr>
              <w:t xml:space="preserve">Antihyperlipidemic agents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1234"/>
        </w:trPr>
        <w:tc>
          <w:tcPr>
            <w:tcW w:w="0" w:type="auto"/>
            <w:vMerge/>
            <w:tcBorders>
              <w:top w:val="nil"/>
              <w:left w:val="single" w:sz="8" w:space="0" w:color="000000"/>
              <w:bottom w:val="nil"/>
              <w:right w:val="single" w:sz="8" w:space="0" w:color="000000"/>
            </w:tcBorders>
          </w:tcPr>
          <w:p w:rsidR="00AB2D7B" w:rsidRDefault="00AB2D7B"/>
        </w:tc>
        <w:tc>
          <w:tcPr>
            <w:tcW w:w="3735" w:type="dxa"/>
            <w:tcBorders>
              <w:top w:val="single" w:sz="4" w:space="0" w:color="000000"/>
              <w:left w:val="single" w:sz="8" w:space="0" w:color="000000"/>
              <w:bottom w:val="single" w:sz="4" w:space="0" w:color="000000"/>
              <w:right w:val="single" w:sz="8" w:space="0" w:color="000000"/>
            </w:tcBorders>
          </w:tcPr>
          <w:p w:rsidR="00AB2D7B" w:rsidRDefault="0096592D">
            <w:pPr>
              <w:numPr>
                <w:ilvl w:val="0"/>
                <w:numId w:val="18"/>
              </w:numPr>
              <w:spacing w:after="6"/>
              <w:ind w:hanging="185"/>
            </w:pPr>
            <w:r>
              <w:rPr>
                <w:sz w:val="20"/>
              </w:rPr>
              <w:t xml:space="preserve">Statins </w:t>
            </w:r>
            <w:r>
              <w:rPr>
                <w:sz w:val="24"/>
              </w:rPr>
              <w:t xml:space="preserve"> </w:t>
            </w:r>
          </w:p>
          <w:p w:rsidR="00AB2D7B" w:rsidRDefault="0096592D">
            <w:pPr>
              <w:numPr>
                <w:ilvl w:val="0"/>
                <w:numId w:val="18"/>
              </w:numPr>
              <w:spacing w:after="26"/>
              <w:ind w:hanging="185"/>
            </w:pPr>
            <w:r>
              <w:rPr>
                <w:sz w:val="20"/>
              </w:rPr>
              <w:t xml:space="preserve">Fibrates </w:t>
            </w:r>
            <w:r>
              <w:rPr>
                <w:sz w:val="24"/>
              </w:rPr>
              <w:t xml:space="preserve"> </w:t>
            </w:r>
          </w:p>
          <w:p w:rsidR="00AB2D7B" w:rsidRDefault="0096592D">
            <w:pPr>
              <w:spacing w:after="16"/>
              <w:ind w:left="5"/>
            </w:pPr>
            <w:r>
              <w:rPr>
                <w:sz w:val="20"/>
              </w:rPr>
              <w:t xml:space="preserve"> </w:t>
            </w:r>
            <w:r>
              <w:rPr>
                <w:sz w:val="24"/>
              </w:rPr>
              <w:t xml:space="preserve"> </w:t>
            </w:r>
          </w:p>
          <w:p w:rsidR="00AB2D7B" w:rsidRDefault="0096592D">
            <w:pPr>
              <w:ind w:left="161"/>
            </w:pPr>
            <w:r>
              <w:rPr>
                <w:sz w:val="20"/>
              </w:rPr>
              <w:t xml:space="preserve">Antidepressant/anxiolytic agents </w:t>
            </w:r>
            <w:r>
              <w:rPr>
                <w:sz w:val="24"/>
              </w:rPr>
              <w:t xml:space="preserve"> </w:t>
            </w:r>
          </w:p>
        </w:tc>
        <w:tc>
          <w:tcPr>
            <w:tcW w:w="0" w:type="auto"/>
            <w:vMerge/>
            <w:tcBorders>
              <w:top w:val="nil"/>
              <w:left w:val="single" w:sz="8" w:space="0" w:color="000000"/>
              <w:bottom w:val="nil"/>
              <w:right w:val="single" w:sz="8" w:space="0" w:color="000000"/>
            </w:tcBorders>
          </w:tcPr>
          <w:p w:rsidR="00AB2D7B" w:rsidRDefault="00AB2D7B"/>
        </w:tc>
      </w:tr>
      <w:tr w:rsidR="00AB2D7B">
        <w:trPr>
          <w:trHeight w:val="2321"/>
        </w:trPr>
        <w:tc>
          <w:tcPr>
            <w:tcW w:w="3407" w:type="dxa"/>
            <w:tcBorders>
              <w:top w:val="nil"/>
              <w:left w:val="single" w:sz="8" w:space="0" w:color="000000"/>
              <w:bottom w:val="single" w:sz="8" w:space="0" w:color="000000"/>
              <w:right w:val="single" w:sz="8" w:space="0" w:color="000000"/>
            </w:tcBorders>
          </w:tcPr>
          <w:p w:rsidR="00AB2D7B" w:rsidRDefault="00AB2D7B"/>
        </w:tc>
        <w:tc>
          <w:tcPr>
            <w:tcW w:w="3735" w:type="dxa"/>
            <w:tcBorders>
              <w:top w:val="single" w:sz="4" w:space="0" w:color="000000"/>
              <w:left w:val="single" w:sz="8" w:space="0" w:color="000000"/>
              <w:bottom w:val="double" w:sz="4" w:space="0" w:color="000000"/>
              <w:right w:val="single" w:sz="8" w:space="0" w:color="000000"/>
            </w:tcBorders>
          </w:tcPr>
          <w:p w:rsidR="00AB2D7B" w:rsidRDefault="0096592D">
            <w:pPr>
              <w:numPr>
                <w:ilvl w:val="0"/>
                <w:numId w:val="19"/>
              </w:numPr>
              <w:spacing w:after="5"/>
              <w:ind w:hanging="185"/>
            </w:pPr>
            <w:r>
              <w:rPr>
                <w:sz w:val="20"/>
              </w:rPr>
              <w:t xml:space="preserve">SSRI antidepressants </w:t>
            </w:r>
            <w:r>
              <w:rPr>
                <w:sz w:val="24"/>
              </w:rPr>
              <w:t xml:space="preserve"> </w:t>
            </w:r>
          </w:p>
          <w:p w:rsidR="00AB2D7B" w:rsidRDefault="0096592D">
            <w:pPr>
              <w:numPr>
                <w:ilvl w:val="0"/>
                <w:numId w:val="19"/>
              </w:numPr>
              <w:spacing w:after="8"/>
              <w:ind w:hanging="185"/>
            </w:pPr>
            <w:r>
              <w:rPr>
                <w:sz w:val="20"/>
              </w:rPr>
              <w:t xml:space="preserve">Tricyclic antidepressants </w:t>
            </w:r>
            <w:r>
              <w:rPr>
                <w:sz w:val="24"/>
              </w:rPr>
              <w:t xml:space="preserve"> </w:t>
            </w:r>
          </w:p>
          <w:p w:rsidR="00AB2D7B" w:rsidRDefault="0096592D">
            <w:pPr>
              <w:numPr>
                <w:ilvl w:val="0"/>
                <w:numId w:val="19"/>
              </w:numPr>
              <w:spacing w:after="6"/>
              <w:ind w:hanging="185"/>
            </w:pPr>
            <w:r>
              <w:rPr>
                <w:sz w:val="20"/>
              </w:rPr>
              <w:t xml:space="preserve">Monoamine oxidase inhibitors </w:t>
            </w:r>
            <w:r>
              <w:rPr>
                <w:sz w:val="24"/>
              </w:rPr>
              <w:t xml:space="preserve"> </w:t>
            </w:r>
          </w:p>
          <w:p w:rsidR="00AB2D7B" w:rsidRDefault="0096592D">
            <w:pPr>
              <w:numPr>
                <w:ilvl w:val="0"/>
                <w:numId w:val="19"/>
              </w:numPr>
              <w:spacing w:after="8"/>
              <w:ind w:hanging="185"/>
            </w:pPr>
            <w:r>
              <w:rPr>
                <w:sz w:val="20"/>
              </w:rPr>
              <w:t xml:space="preserve">Phenylpiperazine antidepressants </w:t>
            </w:r>
            <w:r>
              <w:rPr>
                <w:sz w:val="24"/>
              </w:rPr>
              <w:t xml:space="preserve"> </w:t>
            </w:r>
          </w:p>
          <w:p w:rsidR="00AB2D7B" w:rsidRDefault="0096592D">
            <w:pPr>
              <w:numPr>
                <w:ilvl w:val="0"/>
                <w:numId w:val="19"/>
              </w:numPr>
              <w:spacing w:after="5"/>
              <w:ind w:hanging="185"/>
            </w:pPr>
            <w:r>
              <w:rPr>
                <w:sz w:val="20"/>
              </w:rPr>
              <w:t xml:space="preserve">Tetracyclic antidepressants </w:t>
            </w:r>
            <w:r>
              <w:rPr>
                <w:sz w:val="24"/>
              </w:rPr>
              <w:t xml:space="preserve"> </w:t>
            </w:r>
          </w:p>
          <w:p w:rsidR="00AB2D7B" w:rsidRDefault="0096592D">
            <w:pPr>
              <w:numPr>
                <w:ilvl w:val="0"/>
                <w:numId w:val="19"/>
              </w:numPr>
              <w:spacing w:after="7"/>
              <w:ind w:hanging="185"/>
            </w:pPr>
            <w:r>
              <w:rPr>
                <w:sz w:val="20"/>
              </w:rPr>
              <w:t xml:space="preserve">SSNR antidepressants </w:t>
            </w:r>
            <w:r>
              <w:rPr>
                <w:sz w:val="24"/>
              </w:rPr>
              <w:t xml:space="preserve"> </w:t>
            </w:r>
          </w:p>
          <w:p w:rsidR="00AB2D7B" w:rsidRDefault="0096592D">
            <w:pPr>
              <w:numPr>
                <w:ilvl w:val="0"/>
                <w:numId w:val="19"/>
              </w:numPr>
              <w:spacing w:after="7"/>
              <w:ind w:hanging="185"/>
            </w:pPr>
            <w:r>
              <w:rPr>
                <w:sz w:val="20"/>
              </w:rPr>
              <w:t xml:space="preserve">Barbiturates </w:t>
            </w:r>
            <w:r>
              <w:rPr>
                <w:sz w:val="24"/>
              </w:rPr>
              <w:t xml:space="preserve"> </w:t>
            </w:r>
          </w:p>
          <w:p w:rsidR="00AB2D7B" w:rsidRDefault="0096592D">
            <w:pPr>
              <w:numPr>
                <w:ilvl w:val="0"/>
                <w:numId w:val="19"/>
              </w:numPr>
              <w:ind w:hanging="185"/>
            </w:pPr>
            <w:r>
              <w:rPr>
                <w:sz w:val="20"/>
              </w:rPr>
              <w:t xml:space="preserve">Benzodiazepines </w:t>
            </w:r>
            <w:r>
              <w:rPr>
                <w:sz w:val="24"/>
              </w:rPr>
              <w:t xml:space="preserve"> </w:t>
            </w:r>
          </w:p>
        </w:tc>
        <w:tc>
          <w:tcPr>
            <w:tcW w:w="1551" w:type="dxa"/>
            <w:tcBorders>
              <w:top w:val="nil"/>
              <w:left w:val="single" w:sz="8" w:space="0" w:color="000000"/>
              <w:bottom w:val="single" w:sz="8" w:space="0" w:color="000000"/>
              <w:right w:val="single" w:sz="8" w:space="0" w:color="000000"/>
            </w:tcBorders>
          </w:tcPr>
          <w:p w:rsidR="00AB2D7B" w:rsidRDefault="00AB2D7B"/>
        </w:tc>
      </w:tr>
    </w:tbl>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2"/>
        <w:ind w:left="345"/>
      </w:pPr>
      <w:bookmarkStart w:id="41" w:name="_Toc522675"/>
      <w:r>
        <w:t xml:space="preserve">4.2   Outcomes </w:t>
      </w:r>
      <w:bookmarkEnd w:id="41"/>
    </w:p>
    <w:p w:rsidR="00AB2D7B" w:rsidRDefault="0096592D">
      <w:pPr>
        <w:spacing w:after="5" w:line="249" w:lineRule="auto"/>
        <w:ind w:left="355" w:right="897" w:hanging="10"/>
      </w:pPr>
      <w:r>
        <w:rPr>
          <w:rFonts w:ascii="Times New Roman" w:eastAsia="Times New Roman" w:hAnsi="Times New Roman" w:cs="Times New Roman"/>
          <w:sz w:val="24"/>
        </w:rPr>
        <w:t xml:space="preserve">Objective 1: To describe trends in ED visit rates and inpatient use rates among adults with diabetes in the United States from 2005-2016 by age, sex, race/ethnicity, rural/urban designation, presence of comorbidities, geographic region, and health insurance coverage.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Number of Hospital Inpatient Stays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percentage change in number of Hospital Inpatient Stays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Number of Hospital Inpatient Stays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percentage change in number of Hospital Inpatient Stays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lastRenderedPageBreak/>
        <w:t xml:space="preserve">Rate of Hospital Inpatient Stays per 1000 people with diabetes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percentage change in rate of Hospital Inpatient Stays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Rate of Emergency Department Visits per 1000 people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percentage change in rate of Emergency Department Visits from 2008 to 2016.  </w:t>
      </w:r>
    </w:p>
    <w:p w:rsidR="00AB2D7B" w:rsidRDefault="0096592D">
      <w:pPr>
        <w:numPr>
          <w:ilvl w:val="0"/>
          <w:numId w:val="3"/>
        </w:numPr>
        <w:spacing w:after="88" w:line="249" w:lineRule="auto"/>
        <w:ind w:right="897" w:hanging="360"/>
      </w:pPr>
      <w:r>
        <w:rPr>
          <w:rFonts w:ascii="Times New Roman" w:eastAsia="Times New Roman" w:hAnsi="Times New Roman" w:cs="Times New Roman"/>
          <w:sz w:val="24"/>
        </w:rPr>
        <w:t xml:space="preserve">Stratification of findings by age, sex, race/ethnicity, rural/urban designation, presence of comorbidities, geographic region, and health insurance coverage, and diabetes status. </w:t>
      </w:r>
    </w:p>
    <w:p w:rsidR="00AB2D7B" w:rsidRDefault="0096592D">
      <w:pPr>
        <w:spacing w:after="100" w:line="249" w:lineRule="auto"/>
        <w:ind w:left="557" w:right="897" w:hanging="10"/>
      </w:pPr>
      <w:r>
        <w:rPr>
          <w:rFonts w:ascii="Times New Roman" w:eastAsia="Times New Roman" w:hAnsi="Times New Roman" w:cs="Times New Roman"/>
          <w:sz w:val="24"/>
        </w:rPr>
        <w:t xml:space="preserve">Objective 2: To describe trends in the rates of potentially preventable hospitalizations among adults with diabetes in the United States from 2005-2016 by age, sex, race/ethnicity, rural/urban designation, presence of comorbidities, geographic region, and health insurance coverage.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Number of Potentially Preventable Hospitalizations among people with diabetes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Rates of Potentially Preventable Hospitalizations per 1000 persons with diabetes for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 change in number of Potentially Preventable Hospitalizations from 2008 to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 change in rates of Potentially Preventable Hospitalizations from 2008 to 2016.  </w:t>
      </w:r>
    </w:p>
    <w:p w:rsidR="00AB2D7B" w:rsidRDefault="0096592D">
      <w:pPr>
        <w:numPr>
          <w:ilvl w:val="0"/>
          <w:numId w:val="3"/>
        </w:numPr>
        <w:spacing w:after="89" w:line="249" w:lineRule="auto"/>
        <w:ind w:right="897" w:hanging="360"/>
      </w:pPr>
      <w:r>
        <w:rPr>
          <w:rFonts w:ascii="Times New Roman" w:eastAsia="Times New Roman" w:hAnsi="Times New Roman" w:cs="Times New Roman"/>
          <w:sz w:val="24"/>
        </w:rPr>
        <w:t xml:space="preserve">Stratification of percent change in rates of Potentially Preventable Hospitalizations by age, sex, race/ethnicity, rural/urban designation, presence of comorbidities, geographic region, and health insurance coverage, and diabetes status. </w:t>
      </w:r>
    </w:p>
    <w:p w:rsidR="00AB2D7B" w:rsidRDefault="0096592D">
      <w:pPr>
        <w:spacing w:after="5" w:line="249" w:lineRule="auto"/>
        <w:ind w:left="355" w:right="897" w:hanging="10"/>
      </w:pPr>
      <w:r>
        <w:rPr>
          <w:rFonts w:ascii="Times New Roman" w:eastAsia="Times New Roman" w:hAnsi="Times New Roman" w:cs="Times New Roman"/>
          <w:sz w:val="24"/>
        </w:rPr>
        <w:t xml:space="preserve">Objective 3: To describe trends of prescription drug (specifically, antihyperglycemic agents, antihyperlipidemic agents, antihypertensive agents, antiplatelet agents, and antidepressant/anxiolytic agents) usage among adults with diabetes in the United States from 2005-2016 by age, sex, race/ethnicity, , presence of comorbidities, geographic region, and health insurance coverage.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Number of people with diabetes prescribed medications in drug classes listed above in the years 2008, 2011, 2014, and 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Absolute and percent change in number of people receiving prescriptions in drug classes listed above from 2008-2016.  </w:t>
      </w:r>
    </w:p>
    <w:p w:rsidR="00AB2D7B" w:rsidRDefault="0096592D">
      <w:pPr>
        <w:numPr>
          <w:ilvl w:val="0"/>
          <w:numId w:val="3"/>
        </w:numPr>
        <w:spacing w:after="5" w:line="249" w:lineRule="auto"/>
        <w:ind w:right="897" w:hanging="360"/>
      </w:pPr>
      <w:r>
        <w:rPr>
          <w:rFonts w:ascii="Times New Roman" w:eastAsia="Times New Roman" w:hAnsi="Times New Roman" w:cs="Times New Roman"/>
          <w:sz w:val="24"/>
        </w:rPr>
        <w:t xml:space="preserve">Percent change in number of people with diabetes prescribed in drug classes listed above from 2008-2016.  </w:t>
      </w:r>
    </w:p>
    <w:p w:rsidR="00AB2D7B" w:rsidRDefault="0096592D">
      <w:pPr>
        <w:numPr>
          <w:ilvl w:val="0"/>
          <w:numId w:val="3"/>
        </w:numPr>
        <w:spacing w:after="302" w:line="249" w:lineRule="auto"/>
        <w:ind w:right="897" w:hanging="360"/>
      </w:pPr>
      <w:r>
        <w:rPr>
          <w:rFonts w:ascii="Times New Roman" w:eastAsia="Times New Roman" w:hAnsi="Times New Roman" w:cs="Times New Roman"/>
          <w:sz w:val="24"/>
        </w:rPr>
        <w:t xml:space="preserve">Stratification of findings by age, sex, race/ethnicity, rural/urban designation, presence of comorbidities, geographic region, and health insurance coverage.  </w:t>
      </w:r>
    </w:p>
    <w:p w:rsidR="00AB2D7B" w:rsidRDefault="0096592D">
      <w:pPr>
        <w:spacing w:after="0"/>
        <w:ind w:left="360"/>
      </w:pPr>
      <w:r>
        <w:rPr>
          <w:rFonts w:ascii="Times New Roman" w:eastAsia="Times New Roman" w:hAnsi="Times New Roman" w:cs="Times New Roman"/>
          <w:sz w:val="24"/>
        </w:rPr>
        <w:t xml:space="preserve"> </w:t>
      </w:r>
      <w:r>
        <w:br w:type="page"/>
      </w:r>
    </w:p>
    <w:p w:rsidR="00AB2D7B" w:rsidRDefault="0096592D">
      <w:pPr>
        <w:pStyle w:val="Heading1"/>
        <w:ind w:left="355" w:right="315"/>
      </w:pPr>
      <w:bookmarkStart w:id="42" w:name="_Toc522676"/>
      <w:r>
        <w:lastRenderedPageBreak/>
        <w:t xml:space="preserve">5   STUDY PROCEDURES  </w:t>
      </w:r>
      <w:bookmarkEnd w:id="42"/>
    </w:p>
    <w:p w:rsidR="00AB2D7B" w:rsidRDefault="0096592D">
      <w:pPr>
        <w:pStyle w:val="Heading2"/>
        <w:ind w:left="345"/>
      </w:pPr>
      <w:bookmarkStart w:id="43" w:name="_Toc522677"/>
      <w:r>
        <w:t xml:space="preserve">5.1   General Informed Consent </w:t>
      </w:r>
      <w:bookmarkEnd w:id="43"/>
    </w:p>
    <w:p w:rsidR="00AB2D7B" w:rsidRDefault="0096592D">
      <w:pPr>
        <w:spacing w:after="28" w:line="247" w:lineRule="auto"/>
        <w:ind w:left="365" w:right="846" w:hanging="10"/>
      </w:pPr>
      <w:r>
        <w:rPr>
          <w:rFonts w:ascii="Times New Roman" w:eastAsia="Times New Roman" w:hAnsi="Times New Roman" w:cs="Times New Roman"/>
        </w:rPr>
        <w:t>The State Inpatient Database, State Emergency Department Database, National Inpatient Sample, and National Emergency Department Databases each collect data on hospital-level claims and discharges from state governments and private data agencies with statewide inpatient data systems. Dissemination of the State Inpatient Database is controlled by the original data source, with measures taken to protect the identity of individual patients and physicians.</w:t>
      </w:r>
      <w:r>
        <w:rPr>
          <w:rFonts w:ascii="Times New Roman" w:eastAsia="Times New Roman" w:hAnsi="Times New Roman" w:cs="Times New Roman"/>
          <w:vertAlign w:val="superscript"/>
        </w:rPr>
        <w:t>43</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6" w:line="247" w:lineRule="auto"/>
        <w:ind w:left="365" w:right="846" w:hanging="10"/>
      </w:pPr>
      <w:r>
        <w:rPr>
          <w:rFonts w:ascii="Times New Roman" w:eastAsia="Times New Roman" w:hAnsi="Times New Roman" w:cs="Times New Roman"/>
        </w:rPr>
        <w:t>Individuals that participate in the Medical Expenditure Panel Survey are sampled from the National Health Interview Survey (NHIS). When the interviewer arrives at the household address, he/she provides a copy of an advance letter which contains information about the purpose of the NHIS and amount of time the interview will require, as well as verbal consent for survey participation.</w:t>
      </w:r>
      <w:r>
        <w:rPr>
          <w:rFonts w:ascii="Times New Roman" w:eastAsia="Times New Roman" w:hAnsi="Times New Roman" w:cs="Times New Roman"/>
          <w:vertAlign w:val="superscript"/>
        </w:rPr>
        <w:t>44</w:t>
      </w:r>
      <w:r>
        <w:rPr>
          <w:rFonts w:ascii="Times New Roman" w:eastAsia="Times New Roman" w:hAnsi="Times New Roman" w:cs="Times New Roman"/>
          <w:color w:val="008000"/>
        </w:rPr>
        <w:t xml:space="preserve"> </w:t>
      </w:r>
      <w:r>
        <w:rPr>
          <w:rFonts w:ascii="Times New Roman" w:eastAsia="Times New Roman" w:hAnsi="Times New Roman" w:cs="Times New Roman"/>
        </w:rPr>
        <w:t>The Medical Expenditure Panel Survey keeps the identity of each individual household member who participates confidential. No information that may identify an individual is released to the public without prior consent. All personal identifying information is removed before data publication</w:t>
      </w:r>
      <w:r>
        <w:rPr>
          <w:rFonts w:ascii="Times New Roman" w:eastAsia="Times New Roman" w:hAnsi="Times New Roman" w:cs="Times New Roman"/>
          <w:color w:val="008000"/>
        </w:rPr>
        <w:t>.</w:t>
      </w:r>
      <w:r>
        <w:rPr>
          <w:rFonts w:ascii="Times New Roman" w:eastAsia="Times New Roman" w:hAnsi="Times New Roman" w:cs="Times New Roman"/>
          <w:vertAlign w:val="superscript"/>
        </w:rPr>
        <w:t>45</w:t>
      </w:r>
      <w:r>
        <w:rPr>
          <w:rFonts w:ascii="Times New Roman" w:eastAsia="Times New Roman" w:hAnsi="Times New Roman" w:cs="Times New Roman"/>
          <w:color w:val="008000"/>
        </w:rPr>
        <w:t xml:space="preserve">  </w:t>
      </w:r>
    </w:p>
    <w:p w:rsidR="00AB2D7B" w:rsidRDefault="0096592D">
      <w:pPr>
        <w:spacing w:after="0"/>
        <w:ind w:left="346"/>
      </w:pPr>
      <w:r>
        <w:rPr>
          <w:rFonts w:ascii="Times New Roman" w:eastAsia="Times New Roman" w:hAnsi="Times New Roman" w:cs="Times New Roman"/>
          <w:color w:val="008000"/>
        </w:rPr>
        <w:t xml:space="preserve"> </w:t>
      </w:r>
    </w:p>
    <w:p w:rsidR="00AB2D7B" w:rsidRDefault="0096592D">
      <w:pPr>
        <w:spacing w:after="6" w:line="247" w:lineRule="auto"/>
        <w:ind w:left="365" w:right="846" w:hanging="10"/>
      </w:pPr>
      <w:r>
        <w:rPr>
          <w:rFonts w:ascii="Times New Roman" w:eastAsia="Times New Roman" w:hAnsi="Times New Roman" w:cs="Times New Roman"/>
        </w:rPr>
        <w:t>Individuals that participated in the Behavioral Risk Factor Surveillance System were asked to provide informed consent during the phone interview. No personal information was collected, and individual data is kept confidential.</w:t>
      </w:r>
      <w:r>
        <w:rPr>
          <w:rFonts w:ascii="Times New Roman" w:eastAsia="Times New Roman" w:hAnsi="Times New Roman" w:cs="Times New Roman"/>
          <w:vertAlign w:val="superscript"/>
        </w:rPr>
        <w:t>52</w:t>
      </w:r>
      <w:r>
        <w:rPr>
          <w:rFonts w:ascii="Times New Roman" w:eastAsia="Times New Roman" w:hAnsi="Times New Roman" w:cs="Times New Roman"/>
        </w:rPr>
        <w:t xml:space="preserve"> The Behavioral Risk Factor Surveillance System interview is not being conducted for the purposes of this study.</w:t>
      </w:r>
      <w:ins w:id="44" w:author="Uppal, Teg" w:date="2020-05-05T12:31:00Z">
        <w:r w:rsidR="00455965">
          <w:rPr>
            <w:rFonts w:ascii="Times New Roman" w:eastAsia="Times New Roman" w:hAnsi="Times New Roman" w:cs="Times New Roman"/>
          </w:rPr>
          <w:t xml:space="preserve"> Individuals </w:t>
        </w:r>
        <w:r w:rsidR="00F46A81">
          <w:rPr>
            <w:rFonts w:ascii="Times New Roman" w:eastAsia="Times New Roman" w:hAnsi="Times New Roman" w:cs="Times New Roman"/>
          </w:rPr>
          <w:t xml:space="preserve">that participate in the American Community Survey are required by the Census Bureau to comply </w:t>
        </w:r>
      </w:ins>
      <w:ins w:id="45" w:author="Uppal, Teg" w:date="2020-05-05T12:32:00Z">
        <w:r w:rsidR="00F46A81">
          <w:rPr>
            <w:rFonts w:ascii="Times New Roman" w:eastAsia="Times New Roman" w:hAnsi="Times New Roman" w:cs="Times New Roman"/>
          </w:rPr>
          <w:t xml:space="preserve">as described by the United States Constitution. Individual responses are kept </w:t>
        </w:r>
      </w:ins>
      <w:ins w:id="46" w:author="Uppal, Teg" w:date="2020-05-05T12:33:00Z">
        <w:r w:rsidR="00F46A81">
          <w:rPr>
            <w:rFonts w:ascii="Times New Roman" w:eastAsia="Times New Roman" w:hAnsi="Times New Roman" w:cs="Times New Roman"/>
          </w:rPr>
          <w:t>confidential, as data swapping techniques prevent individuals from being identified.</w:t>
        </w:r>
      </w:ins>
      <w:ins w:id="47" w:author="Uppal, Teg" w:date="2020-05-05T12:34:00Z">
        <w:r w:rsidR="00F46A81">
          <w:rPr>
            <w:rFonts w:ascii="Times New Roman" w:eastAsia="Times New Roman" w:hAnsi="Times New Roman" w:cs="Times New Roman"/>
          </w:rPr>
          <w:t xml:space="preserve"> </w:t>
        </w:r>
        <w:r w:rsidR="00F46A81" w:rsidRPr="00F46A81">
          <w:rPr>
            <w:rFonts w:ascii="Times New Roman" w:eastAsia="Times New Roman" w:hAnsi="Times New Roman" w:cs="Times New Roman"/>
            <w:vertAlign w:val="superscript"/>
          </w:rPr>
          <w:t>53</w:t>
        </w:r>
      </w:ins>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319" w:line="247" w:lineRule="auto"/>
        <w:ind w:left="365" w:right="846" w:hanging="10"/>
      </w:pPr>
      <w:r>
        <w:rPr>
          <w:rFonts w:ascii="Times New Roman" w:eastAsia="Times New Roman" w:hAnsi="Times New Roman" w:cs="Times New Roman"/>
        </w:rPr>
        <w:t xml:space="preserve">This research is not considered to meet the definition of human subject research. As such, Emory does not require IRB review. </w:t>
      </w:r>
      <w:r>
        <w:rPr>
          <w:rFonts w:ascii="Times New Roman" w:eastAsia="Times New Roman" w:hAnsi="Times New Roman" w:cs="Times New Roman"/>
          <w:sz w:val="24"/>
        </w:rPr>
        <w:t xml:space="preserve"> </w:t>
      </w:r>
    </w:p>
    <w:p w:rsidR="00AB2D7B" w:rsidRDefault="0096592D">
      <w:pPr>
        <w:spacing w:after="302"/>
        <w:ind w:left="360"/>
      </w:pPr>
      <w:r>
        <w:rPr>
          <w:rFonts w:ascii="Times New Roman" w:eastAsia="Times New Roman" w:hAnsi="Times New Roman" w:cs="Times New Roman"/>
          <w:sz w:val="24"/>
        </w:rPr>
        <w:t xml:space="preserve"> </w:t>
      </w:r>
    </w:p>
    <w:p w:rsidR="00AB2D7B" w:rsidRDefault="0096592D">
      <w:pPr>
        <w:pStyle w:val="Heading1"/>
        <w:ind w:left="355" w:right="315"/>
      </w:pPr>
      <w:bookmarkStart w:id="48" w:name="_Toc522678"/>
      <w:r>
        <w:t xml:space="preserve">6   Safety and Product Quality Complaint Reporting and Related Procedures </w:t>
      </w:r>
      <w:bookmarkEnd w:id="48"/>
    </w:p>
    <w:p w:rsidR="00AB2D7B" w:rsidRDefault="0096592D">
      <w:pPr>
        <w:pStyle w:val="Heading2"/>
        <w:ind w:left="1065" w:hanging="720"/>
      </w:pPr>
      <w:bookmarkStart w:id="49" w:name="_Toc522679"/>
      <w:r>
        <w:t xml:space="preserve">Adverse Event (AE) and Product Quality Complaint (PQC) Reporting Language for Non-Interventional </w:t>
      </w:r>
      <w:bookmarkEnd w:id="49"/>
    </w:p>
    <w:p w:rsidR="00AB2D7B" w:rsidRDefault="0096592D">
      <w:pPr>
        <w:pStyle w:val="Heading2"/>
        <w:ind w:left="1065" w:hanging="720"/>
      </w:pPr>
      <w:bookmarkStart w:id="50" w:name="_Toc522680"/>
      <w:r>
        <w:t xml:space="preserve">Study Protocols </w:t>
      </w:r>
      <w:bookmarkEnd w:id="50"/>
    </w:p>
    <w:p w:rsidR="00AB2D7B" w:rsidRDefault="0096592D">
      <w:pPr>
        <w:spacing w:after="5" w:line="249" w:lineRule="auto"/>
        <w:ind w:left="355" w:right="897" w:hanging="10"/>
      </w:pPr>
      <w:r>
        <w:rPr>
          <w:rFonts w:ascii="Times New Roman" w:eastAsia="Times New Roman" w:hAnsi="Times New Roman" w:cs="Times New Roman"/>
          <w:i/>
          <w:color w:val="008000"/>
        </w:rPr>
        <w:t xml:space="preserve"> </w:t>
      </w:r>
      <w:r>
        <w:rPr>
          <w:rFonts w:ascii="Times New Roman" w:eastAsia="Times New Roman" w:hAnsi="Times New Roman" w:cs="Times New Roman"/>
          <w:sz w:val="24"/>
        </w:rPr>
        <w:t xml:space="preserve">Adverse Event and Product Quality Complaint Reporting </w:t>
      </w:r>
    </w:p>
    <w:p w:rsidR="00AB2D7B" w:rsidRDefault="0096592D">
      <w:pPr>
        <w:spacing w:after="0"/>
        <w:ind w:left="360"/>
      </w:pPr>
      <w:r>
        <w:rPr>
          <w:rFonts w:ascii="Times New Roman" w:eastAsia="Times New Roman" w:hAnsi="Times New Roman" w:cs="Times New Roman"/>
          <w:b/>
          <w:i/>
          <w:color w:val="008000"/>
        </w:rPr>
        <w:t xml:space="preserve"> </w:t>
      </w:r>
    </w:p>
    <w:p w:rsidR="00AB2D7B" w:rsidRDefault="0096592D">
      <w:pPr>
        <w:spacing w:after="0"/>
        <w:ind w:left="360"/>
      </w:pPr>
      <w:r>
        <w:rPr>
          <w:rFonts w:ascii="Times New Roman" w:eastAsia="Times New Roman" w:hAnsi="Times New Roman" w:cs="Times New Roman"/>
          <w:color w:val="1F497D"/>
        </w:rPr>
        <w:t xml:space="preserve"> </w:t>
      </w:r>
    </w:p>
    <w:p w:rsidR="00AB2D7B" w:rsidRDefault="0096592D">
      <w:pPr>
        <w:spacing w:after="6" w:line="247" w:lineRule="auto"/>
        <w:ind w:left="365" w:right="846" w:hanging="10"/>
      </w:pPr>
      <w:r>
        <w:rPr>
          <w:rFonts w:ascii="Times New Roman" w:eastAsia="Times New Roman" w:hAnsi="Times New Roman" w:cs="Times New Roman"/>
        </w:rPr>
        <w:t>This is a non-interventional database study based on secondary use of data collected for other purposes.  No administration of any therapeutic or prophylactic agent is required in this protocol.  No reporting of individual adverse events or product quality complaints to regulatory agencies is planned for this database study because there is no access to individual patient/subject records and it is not possible to assess the causality of individual cases</w:t>
      </w:r>
      <w:r>
        <w:rPr>
          <w:rFonts w:ascii="Times New Roman" w:eastAsia="Times New Roman" w:hAnsi="Times New Roman" w:cs="Times New Roman"/>
          <w:color w:val="1F497D"/>
        </w:rPr>
        <w:t xml:space="preserve">. </w:t>
      </w:r>
      <w:r>
        <w:rPr>
          <w:rFonts w:ascii="Times New Roman" w:eastAsia="Times New Roman" w:hAnsi="Times New Roman" w:cs="Times New Roman"/>
        </w:rPr>
        <w:t xml:space="preserve">Study-specific health outcomes of interest, including any that qualify as adverse events, will be </w:t>
      </w:r>
      <w:r>
        <w:rPr>
          <w:rFonts w:ascii="Times New Roman" w:eastAsia="Times New Roman" w:hAnsi="Times New Roman" w:cs="Times New Roman"/>
        </w:rPr>
        <w:lastRenderedPageBreak/>
        <w:t xml:space="preserve">summarized as part of any interim analysis (including safety analysis, if required) and in the final study report, which will be provided to regulatory agencies by the sponsor as required.  </w:t>
      </w:r>
    </w:p>
    <w:p w:rsidR="00AB2D7B" w:rsidRDefault="0096592D">
      <w:pPr>
        <w:spacing w:after="0"/>
        <w:ind w:left="360"/>
      </w:pPr>
      <w:r>
        <w:rPr>
          <w:rFonts w:ascii="Times New Roman" w:eastAsia="Times New Roman" w:hAnsi="Times New Roman" w:cs="Times New Roman"/>
          <w:color w:val="1F497D"/>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Any relevant safety information will be summarized in the appropriate Periodic Safety Update Report </w:t>
      </w:r>
    </w:p>
    <w:p w:rsidR="00AB2D7B" w:rsidRDefault="0096592D">
      <w:pPr>
        <w:spacing w:after="6" w:line="247" w:lineRule="auto"/>
        <w:ind w:left="365" w:right="846" w:hanging="10"/>
      </w:pPr>
      <w:r>
        <w:rPr>
          <w:rFonts w:ascii="Times New Roman" w:eastAsia="Times New Roman" w:hAnsi="Times New Roman" w:cs="Times New Roman"/>
        </w:rPr>
        <w:t xml:space="preserve">(PSUR)/Periodic Benefit Risk Evaluation Report (PBRER) and/or Development Safety Update Reports (DSUR) if required.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If an investigator elects to spontaneously report any suspected adverse reactions or product quality complaints, they should be reported via fax to Local DPOC</w:t>
      </w:r>
      <w:r>
        <w:rPr>
          <w:rFonts w:ascii="Times New Roman" w:eastAsia="Times New Roman" w:hAnsi="Times New Roman" w:cs="Times New Roman"/>
          <w:i/>
          <w:color w:val="008000"/>
          <w:sz w:val="24"/>
        </w:rPr>
        <w:t xml:space="preserve"> </w:t>
      </w:r>
      <w:r>
        <w:rPr>
          <w:rFonts w:ascii="Times New Roman" w:eastAsia="Times New Roman" w:hAnsi="Times New Roman" w:cs="Times New Roman"/>
          <w:i/>
          <w:sz w:val="24"/>
        </w:rPr>
        <w:t>[fax number: 215-616-5677</w:t>
      </w:r>
      <w:r>
        <w:rPr>
          <w:rFonts w:ascii="Times New Roman" w:eastAsia="Times New Roman" w:hAnsi="Times New Roman" w:cs="Times New Roman"/>
          <w:i/>
          <w:color w:val="008000"/>
          <w:sz w:val="24"/>
        </w:rPr>
        <w:t>]</w:t>
      </w:r>
      <w:r>
        <w:rPr>
          <w:rFonts w:ascii="Times New Roman" w:eastAsia="Times New Roman" w:hAnsi="Times New Roman" w:cs="Times New Roman"/>
        </w:rPr>
        <w:t>, in English using an AE and PQC report form (see section 12 for form) for reporting to worldwide regulatory agencies as appropriate.</w:t>
      </w:r>
      <w:r>
        <w:rPr>
          <w:rFonts w:ascii="Times New Roman" w:eastAsia="Times New Roman" w:hAnsi="Times New Roman" w:cs="Times New Roman"/>
          <w:i/>
          <w:color w:val="008000"/>
        </w:rPr>
        <w:t xml:space="preserve">  </w:t>
      </w:r>
    </w:p>
    <w:p w:rsidR="00AB2D7B" w:rsidRDefault="0096592D">
      <w:pPr>
        <w:spacing w:after="0"/>
        <w:ind w:left="360"/>
      </w:pPr>
      <w:r>
        <w:rPr>
          <w:rFonts w:ascii="Times New Roman" w:eastAsia="Times New Roman" w:hAnsi="Times New Roman" w:cs="Times New Roman"/>
          <w:i/>
          <w:color w:val="008000"/>
        </w:rPr>
        <w:t xml:space="preserve"> </w:t>
      </w:r>
    </w:p>
    <w:p w:rsidR="00AB2D7B" w:rsidRDefault="0096592D">
      <w:pPr>
        <w:spacing w:after="109"/>
        <w:ind w:left="360"/>
      </w:pPr>
      <w:r>
        <w:rPr>
          <w:rFonts w:ascii="Times New Roman" w:eastAsia="Times New Roman" w:hAnsi="Times New Roman" w:cs="Times New Roman"/>
        </w:rPr>
        <w:t xml:space="preserve"> </w:t>
      </w:r>
    </w:p>
    <w:p w:rsidR="00AB2D7B" w:rsidRDefault="0096592D">
      <w:pPr>
        <w:spacing w:after="0"/>
        <w:ind w:left="37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2"/>
        </w:rPr>
        <w:t xml:space="preserve"> </w:t>
      </w:r>
      <w:r>
        <w:br w:type="page"/>
      </w:r>
    </w:p>
    <w:p w:rsidR="00AB2D7B" w:rsidRDefault="0096592D">
      <w:pPr>
        <w:pStyle w:val="Heading1"/>
        <w:ind w:left="355" w:right="315"/>
      </w:pPr>
      <w:bookmarkStart w:id="51" w:name="_Toc522681"/>
      <w:r>
        <w:lastRenderedPageBreak/>
        <w:t xml:space="preserve">7   Statistical Analysis Plan </w:t>
      </w:r>
      <w:bookmarkEnd w:id="51"/>
    </w:p>
    <w:p w:rsidR="00AB2D7B" w:rsidRDefault="0096592D">
      <w:pPr>
        <w:pStyle w:val="Heading2"/>
        <w:ind w:left="345"/>
      </w:pPr>
      <w:bookmarkStart w:id="52" w:name="_Toc522682"/>
      <w:r>
        <w:t xml:space="preserve">7.1   Statistical Methods </w:t>
      </w:r>
      <w:bookmarkEnd w:id="52"/>
    </w:p>
    <w:p w:rsidR="00AB2D7B" w:rsidRDefault="0096592D">
      <w:pPr>
        <w:spacing w:after="5" w:line="249" w:lineRule="auto"/>
        <w:ind w:left="355" w:right="897" w:hanging="10"/>
      </w:pPr>
      <w:r>
        <w:rPr>
          <w:rFonts w:ascii="Times New Roman" w:eastAsia="Times New Roman" w:hAnsi="Times New Roman" w:cs="Times New Roman"/>
          <w:sz w:val="24"/>
        </w:rPr>
        <w:t xml:space="preserve">Descriptive analyses will be conducted pertaining to each aim in order to describe the trends in 1) </w:t>
      </w:r>
    </w:p>
    <w:p w:rsidR="00AB2D7B" w:rsidRDefault="0096592D">
      <w:pPr>
        <w:spacing w:after="5" w:line="249" w:lineRule="auto"/>
        <w:ind w:left="355" w:right="897" w:hanging="10"/>
      </w:pPr>
      <w:r>
        <w:rPr>
          <w:rFonts w:ascii="Times New Roman" w:eastAsia="Times New Roman" w:hAnsi="Times New Roman" w:cs="Times New Roman"/>
          <w:sz w:val="24"/>
        </w:rPr>
        <w:t xml:space="preserve">Inpatient and ED care utilization rates, 2) Potentially preventable Hospitalization rates, and 3) Cardiovascular-modifying medication usage. Data from 4 different years will be used to conduct these analyses: 2008, 2011, 2014, and 2016.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Validation of the data will be run alongside the descriptive analysis, and data that are missing or incorrect will be corrected if possible and otherwise excluded. If analysis indicates that the missing data are missing completely at random, case deletion will be used to progress the analysis. Otherwise, multiple imputation methods will be used to impute values. The specific imputation model used will depend on the type of data element in the analysis that require imputation.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During 1988 to 2011, the NIS was constructed annually by including 100% of the discharges from 20% of US hospitals. Starting in 2012, the AHRQ redesigned the NIS as a 20% national patient-level sample in 2012, with nonrepresentative sampling across hospitals.</w:t>
      </w:r>
      <w:r>
        <w:rPr>
          <w:rFonts w:ascii="Times New Roman" w:eastAsia="Times New Roman" w:hAnsi="Times New Roman" w:cs="Times New Roman"/>
          <w:sz w:val="24"/>
          <w:vertAlign w:val="superscript"/>
        </w:rPr>
        <w:t>46</w:t>
      </w:r>
      <w:r>
        <w:rPr>
          <w:rFonts w:ascii="Times New Roman" w:eastAsia="Times New Roman" w:hAnsi="Times New Roman" w:cs="Times New Roman"/>
          <w:sz w:val="24"/>
        </w:rPr>
        <w:t xml:space="preserve"> This change will be addressed through the use of trend weights which allow for trend analysis prior to and post sampling change.</w:t>
      </w:r>
      <w:r>
        <w:rPr>
          <w:rFonts w:ascii="Times New Roman" w:eastAsia="Times New Roman" w:hAnsi="Times New Roman" w:cs="Times New Roman"/>
          <w:sz w:val="24"/>
          <w:vertAlign w:val="superscript"/>
        </w:rPr>
        <w:t>47</w:t>
      </w:r>
      <w:r>
        <w:rPr>
          <w:rFonts w:ascii="Times New Roman" w:eastAsia="Times New Roman" w:hAnsi="Times New Roman" w:cs="Times New Roman"/>
          <w:sz w:val="24"/>
        </w:rPr>
        <w:t xml:space="preserv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These trend weights will be used for NIS data from 2008 and 2011 in order to make estimates comparable to the data from 2014 and 2016.  For data from 2012 on, discharge weights will be used which will allow extrapolation of NIS sample discharges to produce nationwide estimates. The discharge weights are constant for all discharges within a stratum as defined by hospital characteristics.</w:t>
      </w:r>
      <w:r>
        <w:rPr>
          <w:rFonts w:ascii="Times New Roman" w:eastAsia="Times New Roman" w:hAnsi="Times New Roman" w:cs="Times New Roman"/>
          <w:sz w:val="24"/>
          <w:vertAlign w:val="superscript"/>
        </w:rPr>
        <w:t>48</w:t>
      </w:r>
      <w:r>
        <w:rPr>
          <w:rFonts w:ascii="Times New Roman" w:eastAsia="Times New Roman" w:hAnsi="Times New Roman" w:cs="Times New Roman"/>
          <w:sz w:val="24"/>
        </w:rPr>
        <w:t xml:space="preserve"> Discharge weights will also be applied to the NEDS dataset in order to allow for the generation of nationwide estimates. These weights will address the complex survey design of the NIS and NEDS and account for clustering, stratification, and sampling bias.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MEPS sample design includes stratification, clustering, multiple stages of selection, and disproportionate sampling. In order to obtain accurate descriptive statistics, the analysis will account for survey design complexities by applying MEPS survey weights to produce estimates. The sampling weights also reflect adjustments for survey nonresponse and adjustments to population control totals.</w:t>
      </w:r>
      <w:r>
        <w:rPr>
          <w:rFonts w:ascii="Times New Roman" w:eastAsia="Times New Roman" w:hAnsi="Times New Roman" w:cs="Times New Roman"/>
          <w:sz w:val="24"/>
          <w:vertAlign w:val="superscript"/>
        </w:rPr>
        <w:t>49</w:t>
      </w:r>
      <w:r>
        <w:rPr>
          <w:rFonts w:ascii="Times New Roman" w:eastAsia="Times New Roman" w:hAnsi="Times New Roman" w:cs="Times New Roman"/>
          <w:sz w:val="24"/>
        </w:rPr>
        <w:t xml:space="preserv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The analysis will use the Taylor-series linearization and/or the jack-knife methods to estimate the standard errors associated with weighted estimates.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Rate estimates will be calculated as follows:   </w:t>
      </w:r>
    </w:p>
    <w:p w:rsidR="00AB2D7B" w:rsidRDefault="0096592D">
      <w:pPr>
        <w:spacing w:after="26"/>
        <w:ind w:left="360"/>
      </w:pPr>
      <w:r>
        <w:rPr>
          <w:rFonts w:ascii="Times New Roman" w:eastAsia="Times New Roman" w:hAnsi="Times New Roman" w:cs="Times New Roman"/>
          <w:sz w:val="24"/>
        </w:rPr>
        <w:t xml:space="preserve">  </w:t>
      </w:r>
    </w:p>
    <w:p w:rsidR="00AB2D7B" w:rsidRDefault="0096592D">
      <w:pPr>
        <w:spacing w:after="46"/>
        <w:ind w:right="587"/>
        <w:jc w:val="center"/>
      </w:pPr>
      <w:r>
        <w:rPr>
          <w:rFonts w:ascii="Cambria Math" w:eastAsia="Cambria Math" w:hAnsi="Cambria Math" w:cs="Cambria Math"/>
          <w:sz w:val="24"/>
        </w:rPr>
        <w:t>𝑇𝑜𝑡𝑎𝑙</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𝑈𝑠𝑒</w:t>
      </w:r>
      <w:r>
        <w:rPr>
          <w:rFonts w:ascii="Cambria Math" w:eastAsia="Cambria Math" w:hAnsi="Cambria Math" w:cs="Cambria Math"/>
          <w:sz w:val="24"/>
          <w:vertAlign w:val="superscript"/>
        </w:rPr>
        <w:t>∗</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w:t>
      </w:r>
      <w:r>
        <w:rPr>
          <w:rFonts w:ascii="Cambria Math" w:eastAsia="Cambria Math" w:hAnsi="Cambria Math" w:cs="Cambria Math"/>
          <w:sz w:val="24"/>
        </w:rPr>
        <w:t>𝑋𝑋</w:t>
      </w:r>
      <w:r>
        <w:rPr>
          <w:rFonts w:ascii="Times New Roman" w:eastAsia="Times New Roman" w:hAnsi="Times New Roman" w:cs="Times New Roman"/>
          <w:sz w:val="24"/>
        </w:rPr>
        <w:t xml:space="preserve"> </w:t>
      </w:r>
      <w:r>
        <w:rPr>
          <w:rFonts w:ascii="Cambria Math" w:eastAsia="Cambria Math" w:hAnsi="Cambria Math" w:cs="Cambria Math"/>
          <w:sz w:val="24"/>
        </w:rPr>
        <w:t>𝑦𝑒𝑎𝑟</w:t>
      </w:r>
      <w:r>
        <w:rPr>
          <w:rFonts w:ascii="Times New Roman" w:eastAsia="Times New Roman" w:hAnsi="Times New Roman" w:cs="Times New Roman"/>
          <w:sz w:val="24"/>
        </w:rPr>
        <w:t xml:space="preserve"> × 1000 </w:t>
      </w:r>
    </w:p>
    <w:p w:rsidR="00AB2D7B" w:rsidRDefault="0096592D">
      <w:pPr>
        <w:spacing w:after="0"/>
        <w:ind w:right="1668"/>
        <w:jc w:val="center"/>
      </w:pPr>
      <w:r>
        <w:rPr>
          <w:noProof/>
        </w:rPr>
        <mc:AlternateContent>
          <mc:Choice Requires="wpg">
            <w:drawing>
              <wp:inline distT="0" distB="0" distL="0" distR="0">
                <wp:extent cx="3343275" cy="10160"/>
                <wp:effectExtent l="0" t="0" r="0" b="0"/>
                <wp:docPr id="392726" name="Group 392726"/>
                <wp:cNvGraphicFramePr/>
                <a:graphic xmlns:a="http://schemas.openxmlformats.org/drawingml/2006/main">
                  <a:graphicData uri="http://schemas.microsoft.com/office/word/2010/wordprocessingGroup">
                    <wpg:wgp>
                      <wpg:cNvGrpSpPr/>
                      <wpg:grpSpPr>
                        <a:xfrm>
                          <a:off x="0" y="0"/>
                          <a:ext cx="3343275" cy="10160"/>
                          <a:chOff x="0" y="0"/>
                          <a:chExt cx="3343275" cy="10160"/>
                        </a:xfrm>
                      </wpg:grpSpPr>
                      <wps:wsp>
                        <wps:cNvPr id="528021" name="Shape 528021"/>
                        <wps:cNvSpPr/>
                        <wps:spPr>
                          <a:xfrm>
                            <a:off x="0" y="0"/>
                            <a:ext cx="3343275" cy="10160"/>
                          </a:xfrm>
                          <a:custGeom>
                            <a:avLst/>
                            <a:gdLst/>
                            <a:ahLst/>
                            <a:cxnLst/>
                            <a:rect l="0" t="0" r="0" b="0"/>
                            <a:pathLst>
                              <a:path w="3343275" h="10160">
                                <a:moveTo>
                                  <a:pt x="0" y="0"/>
                                </a:moveTo>
                                <a:lnTo>
                                  <a:pt x="3343275" y="0"/>
                                </a:lnTo>
                                <a:lnTo>
                                  <a:pt x="3343275"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B99A0D" id="Group 392726" o:spid="_x0000_s1026" style="width:263.25pt;height:.8pt;mso-position-horizontal-relative:char;mso-position-vertical-relative:line" coordsize="3343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">
                <v:shape id="Shape 528021" o:spid="_x0000_s1027" style="position:absolute;width:33432;height:101;visibility:visible;mso-wrap-style:square;v-text-anchor:top" coordsize="334327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" path="m,l3343275,r,10160l,10160,,e" fillcolor="black" stroked="f" strokeweight="0">
                  <v:stroke miterlimit="83231f" joinstyle="miter"/>
                  <v:path arrowok="t" textboxrect="0,0,3343275,10160"/>
                </v:shape>
                <w10:anchorlock/>
              </v:group>
            </w:pict>
          </mc:Fallback>
        </mc:AlternateContent>
      </w:r>
      <w:r>
        <w:rPr>
          <w:rFonts w:ascii="Times New Roman" w:eastAsia="Times New Roman" w:hAnsi="Times New Roman" w:cs="Times New Roman"/>
          <w:sz w:val="24"/>
        </w:rPr>
        <w:t xml:space="preserve">   </w:t>
      </w:r>
    </w:p>
    <w:p w:rsidR="00AB2D7B" w:rsidRDefault="0096592D">
      <w:pPr>
        <w:spacing w:after="3" w:line="256" w:lineRule="auto"/>
        <w:ind w:left="2031" w:right="3194" w:hanging="10"/>
      </w:pPr>
      <w:r>
        <w:rPr>
          <w:rFonts w:ascii="Times New Roman" w:eastAsia="Times New Roman" w:hAnsi="Times New Roman" w:cs="Times New Roman"/>
          <w:sz w:val="24"/>
        </w:rPr>
        <w:t xml:space="preserve">          </w:t>
      </w:r>
      <w:r>
        <w:rPr>
          <w:rFonts w:ascii="Cambria Math" w:eastAsia="Cambria Math" w:hAnsi="Cambria Math" w:cs="Cambria Math"/>
          <w:sz w:val="24"/>
        </w:rPr>
        <w:t>𝑁𝑢𝑚𝑏𝑒𝑟</w:t>
      </w:r>
      <w:r>
        <w:rPr>
          <w:rFonts w:ascii="Times New Roman" w:eastAsia="Times New Roman" w:hAnsi="Times New Roman" w:cs="Times New Roman"/>
          <w:sz w:val="24"/>
        </w:rPr>
        <w:t xml:space="preserve"> </w:t>
      </w:r>
      <w:r>
        <w:rPr>
          <w:rFonts w:ascii="Cambria Math" w:eastAsia="Cambria Math" w:hAnsi="Cambria Math" w:cs="Cambria Math"/>
          <w:sz w:val="24"/>
        </w:rPr>
        <w:t>𝑜𝑓</w:t>
      </w:r>
      <w:r>
        <w:rPr>
          <w:rFonts w:ascii="Times New Roman" w:eastAsia="Times New Roman" w:hAnsi="Times New Roman" w:cs="Times New Roman"/>
          <w:sz w:val="24"/>
        </w:rPr>
        <w:t xml:space="preserve"> </w:t>
      </w:r>
      <w:r>
        <w:rPr>
          <w:rFonts w:ascii="Cambria Math" w:eastAsia="Cambria Math" w:hAnsi="Cambria Math" w:cs="Cambria Math"/>
          <w:sz w:val="24"/>
        </w:rPr>
        <w:t>𝑃𝑒𝑜𝑝𝑙𝑒</w:t>
      </w:r>
      <w:r>
        <w:rPr>
          <w:rFonts w:ascii="Times New Roman" w:eastAsia="Times New Roman" w:hAnsi="Times New Roman" w:cs="Times New Roman"/>
          <w:sz w:val="24"/>
        </w:rPr>
        <w:t xml:space="preserve"> </w:t>
      </w:r>
      <w:r>
        <w:rPr>
          <w:rFonts w:ascii="Cambria Math" w:eastAsia="Cambria Math" w:hAnsi="Cambria Math" w:cs="Cambria Math"/>
          <w:sz w:val="24"/>
        </w:rPr>
        <w:t>𝑤𝑖𝑡</w:t>
      </w:r>
      <w:r>
        <w:rPr>
          <w:rFonts w:ascii="Times New Roman" w:eastAsia="Times New Roman" w:hAnsi="Times New Roman" w:cs="Times New Roman"/>
          <w:sz w:val="24"/>
        </w:rPr>
        <w:t xml:space="preserve">ℎ </w:t>
      </w:r>
      <w:r>
        <w:rPr>
          <w:rFonts w:ascii="Cambria Math" w:eastAsia="Cambria Math" w:hAnsi="Cambria Math" w:cs="Cambria Math"/>
          <w:sz w:val="24"/>
        </w:rPr>
        <w:t>𝐷𝑖𝑎𝑏𝑒𝑡𝑒𝑠</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w:t>
      </w:r>
      <w:r>
        <w:rPr>
          <w:rFonts w:ascii="Cambria Math" w:eastAsia="Cambria Math" w:hAnsi="Cambria Math" w:cs="Cambria Math"/>
          <w:sz w:val="24"/>
        </w:rPr>
        <w:t>𝑋𝑋</w:t>
      </w:r>
      <w:r>
        <w:rPr>
          <w:rFonts w:ascii="Times New Roman" w:eastAsia="Times New Roman" w:hAnsi="Times New Roman" w:cs="Times New Roman"/>
          <w:sz w:val="24"/>
        </w:rPr>
        <w:t xml:space="preserve"> </w:t>
      </w:r>
      <w:r>
        <w:rPr>
          <w:rFonts w:ascii="Cambria Math" w:eastAsia="Cambria Math" w:hAnsi="Cambria Math" w:cs="Cambria Math"/>
          <w:sz w:val="24"/>
        </w:rPr>
        <w:t>𝑦𝑒𝑎𝑟</w:t>
      </w:r>
      <w:r>
        <w:rPr>
          <w:rFonts w:ascii="Times New Roman" w:eastAsia="Times New Roman" w:hAnsi="Times New Roman" w:cs="Times New Roman"/>
          <w:sz w:val="24"/>
        </w:rPr>
        <w:t xml:space="preserve"> </w:t>
      </w:r>
    </w:p>
    <w:p w:rsidR="00AB2D7B" w:rsidRDefault="0096592D">
      <w:pPr>
        <w:spacing w:after="7"/>
        <w:ind w:left="107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spacing w:after="4" w:line="250" w:lineRule="auto"/>
        <w:ind w:left="1090" w:right="3137" w:hanging="10"/>
      </w:pPr>
      <w:r>
        <w:rPr>
          <w:rFonts w:ascii="Times New Roman" w:eastAsia="Times New Roman" w:hAnsi="Times New Roman" w:cs="Times New Roman"/>
          <w:sz w:val="20"/>
        </w:rPr>
        <w:lastRenderedPageBreak/>
        <w:t xml:space="preserve">*Where Healthcare Service Use is defined as number of Hospital Inpatient Stays,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ED visits, Potentially Preventable Hospitalizations, and Drugs Prescribed </w:t>
      </w:r>
      <w:r>
        <w:rPr>
          <w:rFonts w:ascii="Times New Roman" w:eastAsia="Times New Roman" w:hAnsi="Times New Roman" w:cs="Times New Roman"/>
          <w:sz w:val="24"/>
        </w:rPr>
        <w:t xml:space="preserve"> </w:t>
      </w:r>
    </w:p>
    <w:p w:rsidR="00AB2D7B" w:rsidRDefault="0096592D">
      <w:pPr>
        <w:spacing w:after="20"/>
        <w:ind w:left="1071"/>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In order to create a denominator for use in estimating rates per 1000</w:t>
      </w:r>
      <w:ins w:id="53" w:author="Uppal, Teg" w:date="2020-05-01T16:04:00Z">
        <w:r w:rsidR="00A73DC2">
          <w:rPr>
            <w:rFonts w:ascii="Times New Roman" w:eastAsia="Times New Roman" w:hAnsi="Times New Roman" w:cs="Times New Roman"/>
            <w:sz w:val="24"/>
          </w:rPr>
          <w:t>0</w:t>
        </w:r>
      </w:ins>
      <w:r>
        <w:rPr>
          <w:rFonts w:ascii="Times New Roman" w:eastAsia="Times New Roman" w:hAnsi="Times New Roman" w:cs="Times New Roman"/>
          <w:sz w:val="24"/>
        </w:rPr>
        <w:t xml:space="preserve"> persons</w:t>
      </w:r>
      <w:ins w:id="54" w:author="Uppal, Teg" w:date="2020-05-01T16:04:00Z">
        <w:r w:rsidR="00A73DC2">
          <w:rPr>
            <w:rFonts w:ascii="Times New Roman" w:eastAsia="Times New Roman" w:hAnsi="Times New Roman" w:cs="Times New Roman"/>
            <w:sz w:val="24"/>
          </w:rPr>
          <w:t xml:space="preserve"> </w:t>
        </w:r>
      </w:ins>
      <w:del w:id="55" w:author="Uppal, Teg" w:date="2020-05-01T16:04:00Z">
        <w:r w:rsidDel="00A73DC2">
          <w:rPr>
            <w:rFonts w:ascii="Times New Roman" w:eastAsia="Times New Roman" w:hAnsi="Times New Roman" w:cs="Times New Roman"/>
            <w:sz w:val="24"/>
          </w:rPr>
          <w:delText xml:space="preserve"> with diabetes Behavioral Risk Factor Surveillance</w:delText>
        </w:r>
      </w:del>
      <w:ins w:id="56" w:author="Uppal, Teg" w:date="2020-05-01T16:04:00Z">
        <w:r w:rsidR="00A73DC2">
          <w:rPr>
            <w:rFonts w:ascii="Times New Roman" w:eastAsia="Times New Roman" w:hAnsi="Times New Roman" w:cs="Times New Roman"/>
            <w:sz w:val="24"/>
          </w:rPr>
          <w:t>American Community</w:t>
        </w:r>
      </w:ins>
      <w:r>
        <w:rPr>
          <w:rFonts w:ascii="Times New Roman" w:eastAsia="Times New Roman" w:hAnsi="Times New Roman" w:cs="Times New Roman"/>
          <w:sz w:val="24"/>
        </w:rPr>
        <w:t xml:space="preserve"> Survey (</w:t>
      </w:r>
      <w:del w:id="57" w:author="Uppal, Teg" w:date="2020-05-01T16:01:00Z">
        <w:r w:rsidDel="00A73DC2">
          <w:rPr>
            <w:rFonts w:ascii="Times New Roman" w:eastAsia="Times New Roman" w:hAnsi="Times New Roman" w:cs="Times New Roman"/>
            <w:sz w:val="24"/>
          </w:rPr>
          <w:delText>BRFSS</w:delText>
        </w:r>
      </w:del>
      <w:ins w:id="58" w:author="Uppal, Teg" w:date="2020-05-01T16:01:00Z">
        <w:r w:rsidR="00A73DC2">
          <w:rPr>
            <w:rFonts w:ascii="Times New Roman" w:eastAsia="Times New Roman" w:hAnsi="Times New Roman" w:cs="Times New Roman"/>
            <w:sz w:val="24"/>
          </w:rPr>
          <w:t xml:space="preserve"> ACS</w:t>
        </w:r>
      </w:ins>
      <w:r>
        <w:rPr>
          <w:rFonts w:ascii="Times New Roman" w:eastAsia="Times New Roman" w:hAnsi="Times New Roman" w:cs="Times New Roman"/>
          <w:sz w:val="24"/>
        </w:rPr>
        <w:t xml:space="preserve">) data will be used to determine the </w:t>
      </w:r>
      <w:ins w:id="59" w:author="Uppal, Teg" w:date="2020-05-04T16:49:00Z">
        <w:r w:rsidR="00F135BB">
          <w:rPr>
            <w:rFonts w:ascii="Times New Roman" w:eastAsia="Times New Roman" w:hAnsi="Times New Roman" w:cs="Times New Roman"/>
            <w:sz w:val="24"/>
          </w:rPr>
          <w:t xml:space="preserve">denominator </w:t>
        </w:r>
      </w:ins>
      <w:r>
        <w:rPr>
          <w:rFonts w:ascii="Times New Roman" w:eastAsia="Times New Roman" w:hAnsi="Times New Roman" w:cs="Times New Roman"/>
          <w:sz w:val="24"/>
        </w:rPr>
        <w:t>population</w:t>
      </w:r>
      <w:ins w:id="60" w:author="Uppal, Teg" w:date="2020-05-04T16:49:00Z">
        <w:r w:rsidR="00F135BB">
          <w:rPr>
            <w:rFonts w:ascii="Times New Roman" w:eastAsia="Times New Roman" w:hAnsi="Times New Roman" w:cs="Times New Roman"/>
            <w:sz w:val="24"/>
          </w:rPr>
          <w:t xml:space="preserve"> estimates</w:t>
        </w:r>
      </w:ins>
      <w:del w:id="61" w:author="Uppal, Teg" w:date="2020-05-04T16:49:00Z">
        <w:r w:rsidDel="00F135BB">
          <w:rPr>
            <w:rFonts w:ascii="Times New Roman" w:eastAsia="Times New Roman" w:hAnsi="Times New Roman" w:cs="Times New Roman"/>
            <w:sz w:val="24"/>
          </w:rPr>
          <w:delText xml:space="preserve"> of people with diabetes</w:delText>
        </w:r>
      </w:del>
      <w:r>
        <w:rPr>
          <w:rFonts w:ascii="Times New Roman" w:eastAsia="Times New Roman" w:hAnsi="Times New Roman" w:cs="Times New Roman"/>
          <w:sz w:val="24"/>
        </w:rPr>
        <w:t xml:space="preserve">. The population estimates generated will use self-reported diabetes diagnosis to indicate presence of diabetes disease state. </w:t>
      </w:r>
      <w:del w:id="62" w:author="Uppal, Teg" w:date="2020-05-01T16:01:00Z">
        <w:r w:rsidDel="00A73DC2">
          <w:rPr>
            <w:rFonts w:ascii="Times New Roman" w:eastAsia="Times New Roman" w:hAnsi="Times New Roman" w:cs="Times New Roman"/>
            <w:sz w:val="24"/>
          </w:rPr>
          <w:delText xml:space="preserve">BRFSS </w:delText>
        </w:r>
      </w:del>
      <w:ins w:id="63" w:author="Uppal, Teg" w:date="2020-05-01T16:01:00Z">
        <w:r w:rsidR="00A73DC2">
          <w:rPr>
            <w:rFonts w:ascii="Times New Roman" w:eastAsia="Times New Roman" w:hAnsi="Times New Roman" w:cs="Times New Roman"/>
            <w:sz w:val="24"/>
          </w:rPr>
          <w:t xml:space="preserve">ACS </w:t>
        </w:r>
      </w:ins>
      <w:r>
        <w:rPr>
          <w:rFonts w:ascii="Times New Roman" w:eastAsia="Times New Roman" w:hAnsi="Times New Roman" w:cs="Times New Roman"/>
          <w:sz w:val="24"/>
        </w:rPr>
        <w:t xml:space="preserve">data will be also be used to estimate the population </w:t>
      </w:r>
      <w:ins w:id="64" w:author="Uppal, Teg" w:date="2020-05-04T16:50:00Z">
        <w:r w:rsidR="00F135BB">
          <w:rPr>
            <w:rFonts w:ascii="Times New Roman" w:eastAsia="Times New Roman" w:hAnsi="Times New Roman" w:cs="Times New Roman"/>
            <w:sz w:val="24"/>
          </w:rPr>
          <w:t xml:space="preserve">estimates by </w:t>
        </w:r>
      </w:ins>
      <w:del w:id="65" w:author="Uppal, Teg" w:date="2020-05-04T16:50:00Z">
        <w:r w:rsidDel="00F135BB">
          <w:rPr>
            <w:rFonts w:ascii="Times New Roman" w:eastAsia="Times New Roman" w:hAnsi="Times New Roman" w:cs="Times New Roman"/>
            <w:sz w:val="24"/>
          </w:rPr>
          <w:delText xml:space="preserve">of people with diabetes by </w:delText>
        </w:r>
      </w:del>
      <w:r>
        <w:rPr>
          <w:rFonts w:ascii="Times New Roman" w:eastAsia="Times New Roman" w:hAnsi="Times New Roman" w:cs="Times New Roman"/>
          <w:sz w:val="24"/>
        </w:rPr>
        <w:t xml:space="preserve">sex, race/ethnicity, rural/urban designation, geographic region, and health insurance coverage status. These estimates will be used to generate rates per stratification of interest. Rates will be standardized using available demographic data to allow for comparison over years. </w:t>
      </w:r>
    </w:p>
    <w:p w:rsidR="00AB2D7B" w:rsidRDefault="0096592D">
      <w:pPr>
        <w:spacing w:after="0"/>
        <w:ind w:left="346"/>
      </w:pPr>
      <w:r>
        <w:rPr>
          <w:rFonts w:ascii="Times New Roman" w:eastAsia="Times New Roman" w:hAnsi="Times New Roman" w:cs="Times New Roman"/>
          <w:sz w:val="24"/>
        </w:rPr>
        <w:t xml:space="preserve"> </w:t>
      </w:r>
    </w:p>
    <w:p w:rsidR="00AB2D7B" w:rsidRDefault="0096592D">
      <w:pPr>
        <w:spacing w:after="5" w:line="249" w:lineRule="auto"/>
        <w:ind w:left="355" w:hanging="10"/>
      </w:pPr>
      <w:r>
        <w:rPr>
          <w:rFonts w:ascii="Times New Roman" w:eastAsia="Times New Roman" w:hAnsi="Times New Roman" w:cs="Times New Roman"/>
          <w:sz w:val="24"/>
        </w:rPr>
        <w:t xml:space="preserve">Overall rates of service use will be calculated by diabetes and non-diabetes status and compared using rate ratios for both within-group and between-group comparisons for each year of data available. </w:t>
      </w:r>
      <w:ins w:id="66" w:author="Uppal, Teg" w:date="2020-05-04T16:50:00Z">
        <w:r w:rsidR="00F135BB">
          <w:rPr>
            <w:rFonts w:ascii="Times New Roman" w:eastAsia="Times New Roman" w:hAnsi="Times New Roman" w:cs="Times New Roman"/>
            <w:sz w:val="24"/>
          </w:rPr>
          <w:t xml:space="preserve">Behavioral Risk Factor Surveillance Survey data will be used to determine denominator population estimates of people with </w:t>
        </w:r>
      </w:ins>
      <w:ins w:id="67" w:author="Uppal, Teg" w:date="2020-05-05T11:52:00Z">
        <w:r w:rsidR="00494367">
          <w:rPr>
            <w:rFonts w:ascii="Times New Roman" w:eastAsia="Times New Roman" w:hAnsi="Times New Roman" w:cs="Times New Roman"/>
            <w:sz w:val="24"/>
          </w:rPr>
          <w:t xml:space="preserve">and without </w:t>
        </w:r>
      </w:ins>
      <w:ins w:id="68" w:author="Uppal, Teg" w:date="2020-05-04T16:50:00Z">
        <w:r w:rsidR="00F135BB">
          <w:rPr>
            <w:rFonts w:ascii="Times New Roman" w:eastAsia="Times New Roman" w:hAnsi="Times New Roman" w:cs="Times New Roman"/>
            <w:sz w:val="24"/>
          </w:rPr>
          <w:t>diabetes.</w:t>
        </w:r>
      </w:ins>
      <w:ins w:id="69" w:author="Uppal, Teg" w:date="2020-05-05T11:47:00Z">
        <w:r w:rsidR="00494367">
          <w:rPr>
            <w:rFonts w:ascii="Times New Roman" w:eastAsia="Times New Roman" w:hAnsi="Times New Roman" w:cs="Times New Roman"/>
            <w:sz w:val="24"/>
          </w:rPr>
          <w:t xml:space="preserve"> </w:t>
        </w:r>
      </w:ins>
      <w:moveToRangeStart w:id="70" w:author="Uppal, Teg" w:date="2020-05-05T11:47:00Z" w:name="move39571669"/>
      <w:moveTo w:id="71" w:author="Uppal, Teg" w:date="2020-05-05T11:47:00Z">
        <w:r w:rsidR="00494367">
          <w:rPr>
            <w:rFonts w:ascii="Times New Roman" w:eastAsia="Times New Roman" w:hAnsi="Times New Roman" w:cs="Times New Roman"/>
            <w:sz w:val="24"/>
          </w:rPr>
          <w:t xml:space="preserve">Self-reported diabetes diagnosis will be used to indicate presence of diabetes disease state. </w:t>
        </w:r>
        <w:del w:id="72" w:author="Uppal, Teg" w:date="2020-05-05T11:47:00Z">
          <w:r w:rsidR="00494367" w:rsidDel="00494367">
            <w:rPr>
              <w:rFonts w:ascii="Times New Roman" w:eastAsia="Times New Roman" w:hAnsi="Times New Roman" w:cs="Times New Roman"/>
              <w:sz w:val="24"/>
            </w:rPr>
            <w:delText xml:space="preserve"> </w:delText>
          </w:r>
        </w:del>
      </w:moveTo>
      <w:moveToRangeEnd w:id="70"/>
      <w:r>
        <w:rPr>
          <w:rFonts w:ascii="Times New Roman" w:eastAsia="Times New Roman" w:hAnsi="Times New Roman" w:cs="Times New Roman"/>
          <w:sz w:val="24"/>
        </w:rPr>
        <w:t xml:space="preserve">Within-group rate ratios will be calculated using 2008 as the reference year. Approximate confidence intervals for standardized rate ratios will be calculated using the log-normal distribution. </w:t>
      </w:r>
    </w:p>
    <w:p w:rsidR="00AB2D7B" w:rsidRDefault="0096592D">
      <w:pPr>
        <w:spacing w:after="0"/>
        <w:ind w:left="346"/>
      </w:pPr>
      <w:r>
        <w:rPr>
          <w:rFonts w:ascii="Times New Roman" w:eastAsia="Times New Roman" w:hAnsi="Times New Roman" w:cs="Times New Roman"/>
          <w:sz w:val="24"/>
        </w:rPr>
        <w:t xml:space="preserve"> </w:t>
      </w:r>
    </w:p>
    <w:p w:rsidR="00AB2D7B" w:rsidRDefault="0096592D" w:rsidP="0042527B">
      <w:pPr>
        <w:spacing w:after="0"/>
      </w:pPr>
      <w:del w:id="73" w:author="Uppal, Teg" w:date="2020-05-05T12:17:00Z">
        <w:r w:rsidDel="0042527B">
          <w:rPr>
            <w:rFonts w:ascii="Times New Roman" w:eastAsia="Times New Roman" w:hAnsi="Times New Roman" w:cs="Times New Roman"/>
            <w:sz w:val="24"/>
          </w:rPr>
          <w:delText xml:space="preserve"> </w:delText>
        </w:r>
      </w:del>
    </w:p>
    <w:p w:rsidR="00AB2D7B" w:rsidRDefault="0096592D">
      <w:pPr>
        <w:spacing w:after="5" w:line="249" w:lineRule="auto"/>
        <w:ind w:left="355" w:right="897" w:hanging="10"/>
      </w:pPr>
      <w:r>
        <w:rPr>
          <w:rFonts w:ascii="Times New Roman" w:eastAsia="Times New Roman" w:hAnsi="Times New Roman" w:cs="Times New Roman"/>
          <w:sz w:val="24"/>
        </w:rPr>
        <w:t xml:space="preserve">Absolute change estimates will be calculated as follows:  </w:t>
      </w:r>
    </w:p>
    <w:p w:rsidR="00AB2D7B" w:rsidRDefault="0096592D">
      <w:pPr>
        <w:spacing w:after="27"/>
        <w:ind w:left="360"/>
      </w:pPr>
      <w:r>
        <w:rPr>
          <w:rFonts w:ascii="Times New Roman" w:eastAsia="Times New Roman" w:hAnsi="Times New Roman" w:cs="Times New Roman"/>
          <w:sz w:val="24"/>
        </w:rPr>
        <w:t xml:space="preserve">  </w:t>
      </w:r>
    </w:p>
    <w:p w:rsidR="00AB2D7B" w:rsidRDefault="0096592D">
      <w:pPr>
        <w:spacing w:after="30" w:line="256" w:lineRule="auto"/>
        <w:ind w:left="1446" w:right="3194" w:hanging="10"/>
      </w:pPr>
      <w:r>
        <w:rPr>
          <w:rFonts w:ascii="Cambria Math" w:eastAsia="Cambria Math" w:hAnsi="Cambria Math" w:cs="Cambria Math"/>
          <w:sz w:val="24"/>
        </w:rPr>
        <w:t>𝐸𝑠𝑡𝑖𝑚𝑎𝑡𝑒</w:t>
      </w:r>
      <w:r>
        <w:rPr>
          <w:rFonts w:ascii="Times New Roman" w:eastAsia="Times New Roman" w:hAnsi="Times New Roman" w:cs="Times New Roman"/>
          <w:sz w:val="24"/>
        </w:rPr>
        <w:t xml:space="preserve"> </w:t>
      </w:r>
      <w:r>
        <w:rPr>
          <w:rFonts w:ascii="Cambria Math" w:eastAsia="Cambria Math" w:hAnsi="Cambria Math" w:cs="Cambria Math"/>
          <w:sz w:val="24"/>
        </w:rPr>
        <w:t>𝑓𝑜𝑟</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𝑢𝑠𝑒</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2016 </w:t>
      </w:r>
    </w:p>
    <w:p w:rsidR="00AB2D7B" w:rsidRDefault="0096592D">
      <w:pPr>
        <w:spacing w:after="3" w:line="256" w:lineRule="auto"/>
        <w:ind w:left="345" w:right="3194" w:firstLine="2516"/>
      </w:pPr>
      <w:r>
        <w:rPr>
          <w:rFonts w:ascii="Times New Roman" w:eastAsia="Times New Roman" w:hAnsi="Times New Roman" w:cs="Times New Roman"/>
          <w:sz w:val="24"/>
        </w:rPr>
        <w:t xml:space="preserve">− </w:t>
      </w:r>
      <w:r>
        <w:rPr>
          <w:rFonts w:ascii="Cambria Math" w:eastAsia="Cambria Math" w:hAnsi="Cambria Math" w:cs="Cambria Math"/>
          <w:sz w:val="24"/>
        </w:rPr>
        <w:t>𝐸𝑠𝑡𝑖𝑚𝑎𝑡𝑒</w:t>
      </w:r>
      <w:r>
        <w:rPr>
          <w:rFonts w:ascii="Times New Roman" w:eastAsia="Times New Roman" w:hAnsi="Times New Roman" w:cs="Times New Roman"/>
          <w:sz w:val="24"/>
        </w:rPr>
        <w:t xml:space="preserve"> </w:t>
      </w:r>
      <w:r>
        <w:rPr>
          <w:rFonts w:ascii="Cambria Math" w:eastAsia="Cambria Math" w:hAnsi="Cambria Math" w:cs="Cambria Math"/>
          <w:sz w:val="24"/>
        </w:rPr>
        <w:t>𝑓𝑜𝑟</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𝑢𝑠𝑒</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2008  </w:t>
      </w:r>
      <w:r>
        <w:rPr>
          <w:rFonts w:ascii="Times New Roman" w:eastAsia="Times New Roman" w:hAnsi="Times New Roman" w:cs="Times New Roman"/>
          <w:sz w:val="32"/>
        </w:rPr>
        <w:t xml:space="preserve"> </w:t>
      </w:r>
      <w:r>
        <w:rPr>
          <w:rFonts w:ascii="Times New Roman" w:eastAsia="Times New Roman" w:hAnsi="Times New Roman" w:cs="Times New Roman"/>
          <w:sz w:val="24"/>
        </w:rPr>
        <w:t xml:space="preserve"> </w:t>
      </w:r>
    </w:p>
    <w:p w:rsidR="00494367" w:rsidRDefault="00494367">
      <w:pPr>
        <w:spacing w:after="5" w:line="249" w:lineRule="auto"/>
        <w:ind w:left="355" w:right="897" w:hanging="10"/>
        <w:rPr>
          <w:ins w:id="74" w:author="Uppal, Teg" w:date="2020-05-05T11:47:00Z"/>
          <w:rFonts w:ascii="Times New Roman" w:eastAsia="Times New Roman" w:hAnsi="Times New Roman" w:cs="Times New Roman"/>
          <w:sz w:val="24"/>
        </w:rPr>
      </w:pPr>
    </w:p>
    <w:p w:rsidR="00AB2D7B" w:rsidRDefault="0096592D">
      <w:pPr>
        <w:spacing w:after="5" w:line="249" w:lineRule="auto"/>
        <w:ind w:left="355" w:right="897" w:hanging="10"/>
      </w:pPr>
      <w:r>
        <w:rPr>
          <w:rFonts w:ascii="Times New Roman" w:eastAsia="Times New Roman" w:hAnsi="Times New Roman" w:cs="Times New Roman"/>
          <w:sz w:val="24"/>
        </w:rPr>
        <w:t xml:space="preserve">Percent change estimates will be calculated as follows:  </w:t>
      </w:r>
    </w:p>
    <w:p w:rsidR="00AB2D7B" w:rsidRDefault="0096592D">
      <w:pPr>
        <w:spacing w:after="30"/>
        <w:ind w:left="360"/>
      </w:pPr>
      <w:r>
        <w:rPr>
          <w:rFonts w:ascii="Times New Roman" w:eastAsia="Times New Roman" w:hAnsi="Times New Roman" w:cs="Times New Roman"/>
          <w:sz w:val="24"/>
        </w:rPr>
        <w:t xml:space="preserve">  </w:t>
      </w:r>
    </w:p>
    <w:p w:rsidR="00AB2D7B" w:rsidRDefault="0096592D">
      <w:pPr>
        <w:spacing w:after="3" w:line="256" w:lineRule="auto"/>
        <w:ind w:left="2422" w:right="3194" w:hanging="10"/>
      </w:pPr>
      <w:r>
        <w:rPr>
          <w:rFonts w:ascii="Cambria Math" w:eastAsia="Cambria Math" w:hAnsi="Cambria Math" w:cs="Cambria Math"/>
          <w:sz w:val="24"/>
        </w:rPr>
        <w:t>𝐴𝑏𝑠𝑜𝑙𝑢𝑡𝑒</w:t>
      </w:r>
      <w:r>
        <w:rPr>
          <w:rFonts w:ascii="Times New Roman" w:eastAsia="Times New Roman" w:hAnsi="Times New Roman" w:cs="Times New Roman"/>
          <w:sz w:val="24"/>
        </w:rPr>
        <w:t xml:space="preserve"> </w:t>
      </w:r>
      <w:r>
        <w:rPr>
          <w:rFonts w:ascii="Cambria Math" w:eastAsia="Cambria Math" w:hAnsi="Cambria Math" w:cs="Cambria Math"/>
          <w:sz w:val="24"/>
        </w:rPr>
        <w:t>𝐶</w:t>
      </w:r>
      <w:r>
        <w:rPr>
          <w:rFonts w:ascii="Times New Roman" w:eastAsia="Times New Roman" w:hAnsi="Times New Roman" w:cs="Times New Roman"/>
          <w:sz w:val="24"/>
        </w:rPr>
        <w:t>ℎ</w:t>
      </w:r>
      <w:r>
        <w:rPr>
          <w:rFonts w:ascii="Cambria Math" w:eastAsia="Cambria Math" w:hAnsi="Cambria Math" w:cs="Cambria Math"/>
          <w:sz w:val="24"/>
        </w:rPr>
        <w:t>𝑎𝑛𝑔𝑒</w:t>
      </w:r>
      <w:r>
        <w:rPr>
          <w:rFonts w:ascii="Times New Roman" w:eastAsia="Times New Roman" w:hAnsi="Times New Roman" w:cs="Times New Roman"/>
          <w:sz w:val="24"/>
        </w:rPr>
        <w:t xml:space="preserve"> </w:t>
      </w:r>
      <w:r>
        <w:rPr>
          <w:rFonts w:ascii="Cambria Math" w:eastAsia="Cambria Math" w:hAnsi="Cambria Math" w:cs="Cambria Math"/>
          <w:sz w:val="24"/>
        </w:rPr>
        <w:t>𝑓𝑟𝑜𝑚</w:t>
      </w:r>
      <w:r>
        <w:rPr>
          <w:rFonts w:ascii="Times New Roman" w:eastAsia="Times New Roman" w:hAnsi="Times New Roman" w:cs="Times New Roman"/>
          <w:sz w:val="24"/>
        </w:rPr>
        <w:t xml:space="preserve"> 2008 − 2016 </w:t>
      </w:r>
    </w:p>
    <w:p w:rsidR="00AB2D7B" w:rsidRDefault="0096592D">
      <w:pPr>
        <w:spacing w:after="27"/>
        <w:ind w:left="10" w:right="1884" w:hanging="10"/>
        <w:jc w:val="center"/>
      </w:pPr>
      <w:r>
        <w:rPr>
          <w:noProof/>
        </w:rPr>
        <mc:AlternateContent>
          <mc:Choice Requires="wpg">
            <w:drawing>
              <wp:inline distT="0" distB="0" distL="0" distR="0">
                <wp:extent cx="3093720" cy="10160"/>
                <wp:effectExtent l="0" t="0" r="0" b="0"/>
                <wp:docPr id="397242" name="Group 397242"/>
                <wp:cNvGraphicFramePr/>
                <a:graphic xmlns:a="http://schemas.openxmlformats.org/drawingml/2006/main">
                  <a:graphicData uri="http://schemas.microsoft.com/office/word/2010/wordprocessingGroup">
                    <wpg:wgp>
                      <wpg:cNvGrpSpPr/>
                      <wpg:grpSpPr>
                        <a:xfrm>
                          <a:off x="0" y="0"/>
                          <a:ext cx="3093720" cy="10160"/>
                          <a:chOff x="0" y="0"/>
                          <a:chExt cx="3093720" cy="10160"/>
                        </a:xfrm>
                      </wpg:grpSpPr>
                      <wps:wsp>
                        <wps:cNvPr id="528023" name="Shape 528023"/>
                        <wps:cNvSpPr/>
                        <wps:spPr>
                          <a:xfrm>
                            <a:off x="0" y="0"/>
                            <a:ext cx="3093720" cy="10160"/>
                          </a:xfrm>
                          <a:custGeom>
                            <a:avLst/>
                            <a:gdLst/>
                            <a:ahLst/>
                            <a:cxnLst/>
                            <a:rect l="0" t="0" r="0" b="0"/>
                            <a:pathLst>
                              <a:path w="3093720" h="10160">
                                <a:moveTo>
                                  <a:pt x="0" y="0"/>
                                </a:moveTo>
                                <a:lnTo>
                                  <a:pt x="3093720" y="0"/>
                                </a:lnTo>
                                <a:lnTo>
                                  <a:pt x="309372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0AA3BE" id="Group 397242" o:spid="_x0000_s1026" style="width:243.6pt;height:.8pt;mso-position-horizontal-relative:char;mso-position-vertical-relative:line" coordsize="3093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">
                <v:shape id="Shape 528023" o:spid="_x0000_s1027" style="position:absolute;width:30937;height:101;visibility:visible;mso-wrap-style:square;v-text-anchor:top" coordsize="309372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" path="m,l3093720,r,10160l,10160,,e" fillcolor="black" stroked="f" strokeweight="0">
                  <v:stroke miterlimit="83231f" joinstyle="miter"/>
                  <v:path arrowok="t" textboxrect="0,0,3093720,10160"/>
                </v:shape>
                <w10:anchorlock/>
              </v:group>
            </w:pict>
          </mc:Fallback>
        </mc:AlternateContent>
      </w:r>
      <w:r>
        <w:rPr>
          <w:rFonts w:ascii="Times New Roman" w:eastAsia="Times New Roman" w:hAnsi="Times New Roman" w:cs="Times New Roman"/>
          <w:sz w:val="24"/>
        </w:rPr>
        <w:t xml:space="preserve"> × 100  </w:t>
      </w:r>
    </w:p>
    <w:p w:rsidR="00AB2D7B" w:rsidRDefault="0096592D">
      <w:pPr>
        <w:spacing w:after="3" w:line="256" w:lineRule="auto"/>
        <w:ind w:left="345" w:right="4375" w:firstLine="1532"/>
      </w:pPr>
      <w:r>
        <w:rPr>
          <w:rFonts w:ascii="Cambria Math" w:eastAsia="Cambria Math" w:hAnsi="Cambria Math" w:cs="Cambria Math"/>
          <w:sz w:val="24"/>
        </w:rPr>
        <w:t>𝐸𝑠𝑡𝑖𝑚𝑎𝑡𝑒</w:t>
      </w:r>
      <w:r>
        <w:rPr>
          <w:rFonts w:ascii="Times New Roman" w:eastAsia="Times New Roman" w:hAnsi="Times New Roman" w:cs="Times New Roman"/>
          <w:sz w:val="24"/>
        </w:rPr>
        <w:t xml:space="preserve"> </w:t>
      </w:r>
      <w:r>
        <w:rPr>
          <w:rFonts w:ascii="Cambria Math" w:eastAsia="Cambria Math" w:hAnsi="Cambria Math" w:cs="Cambria Math"/>
          <w:sz w:val="24"/>
        </w:rPr>
        <w:t>𝑓𝑜𝑟</w:t>
      </w:r>
      <w:r>
        <w:rPr>
          <w:rFonts w:ascii="Times New Roman" w:eastAsia="Times New Roman" w:hAnsi="Times New Roman" w:cs="Times New Roman"/>
          <w:sz w:val="24"/>
        </w:rPr>
        <w:t xml:space="preserve"> </w:t>
      </w:r>
      <w:r>
        <w:rPr>
          <w:rFonts w:ascii="Cambria Math" w:eastAsia="Cambria Math" w:hAnsi="Cambria Math" w:cs="Cambria Math"/>
          <w:sz w:val="24"/>
        </w:rPr>
        <w:t>𝐻𝑒𝑎𝑙𝑡</w:t>
      </w:r>
      <w:r>
        <w:rPr>
          <w:rFonts w:ascii="Times New Roman" w:eastAsia="Times New Roman" w:hAnsi="Times New Roman" w:cs="Times New Roman"/>
          <w:sz w:val="24"/>
        </w:rPr>
        <w:t>ℎ</w:t>
      </w:r>
      <w:r>
        <w:rPr>
          <w:rFonts w:ascii="Cambria Math" w:eastAsia="Cambria Math" w:hAnsi="Cambria Math" w:cs="Cambria Math"/>
          <w:sz w:val="24"/>
        </w:rPr>
        <w:t>𝑐𝑎𝑟𝑒</w:t>
      </w:r>
      <w:r>
        <w:rPr>
          <w:rFonts w:ascii="Times New Roman" w:eastAsia="Times New Roman" w:hAnsi="Times New Roman" w:cs="Times New Roman"/>
          <w:sz w:val="24"/>
        </w:rPr>
        <w:t xml:space="preserve"> </w:t>
      </w:r>
      <w:r>
        <w:rPr>
          <w:rFonts w:ascii="Cambria Math" w:eastAsia="Cambria Math" w:hAnsi="Cambria Math" w:cs="Cambria Math"/>
          <w:sz w:val="24"/>
        </w:rPr>
        <w:t>𝑆𝑒𝑟𝑣𝑖𝑐𝑒</w:t>
      </w:r>
      <w:r>
        <w:rPr>
          <w:rFonts w:ascii="Times New Roman" w:eastAsia="Times New Roman" w:hAnsi="Times New Roman" w:cs="Times New Roman"/>
          <w:sz w:val="24"/>
        </w:rPr>
        <w:t xml:space="preserve"> </w:t>
      </w:r>
      <w:r>
        <w:rPr>
          <w:rFonts w:ascii="Cambria Math" w:eastAsia="Cambria Math" w:hAnsi="Cambria Math" w:cs="Cambria Math"/>
          <w:sz w:val="24"/>
        </w:rPr>
        <w:t>𝑢𝑠𝑒</w:t>
      </w:r>
      <w:r>
        <w:rPr>
          <w:rFonts w:ascii="Times New Roman" w:eastAsia="Times New Roman" w:hAnsi="Times New Roman" w:cs="Times New Roman"/>
          <w:sz w:val="24"/>
        </w:rPr>
        <w:t xml:space="preserve"> </w:t>
      </w:r>
      <w:r>
        <w:rPr>
          <w:rFonts w:ascii="Cambria Math" w:eastAsia="Cambria Math" w:hAnsi="Cambria Math" w:cs="Cambria Math"/>
          <w:sz w:val="24"/>
        </w:rPr>
        <w:t>𝑖𝑛</w:t>
      </w:r>
      <w:r>
        <w:rPr>
          <w:rFonts w:ascii="Times New Roman" w:eastAsia="Times New Roman" w:hAnsi="Times New Roman" w:cs="Times New Roman"/>
          <w:sz w:val="24"/>
        </w:rPr>
        <w:t xml:space="preserve"> 2008    </w:t>
      </w:r>
    </w:p>
    <w:p w:rsidR="00AB2D7B" w:rsidRDefault="0096592D">
      <w:pPr>
        <w:spacing w:after="5" w:line="249" w:lineRule="auto"/>
        <w:ind w:left="355" w:right="897" w:hanging="10"/>
      </w:pPr>
      <w:moveFromRangeStart w:id="75" w:author="Uppal, Teg" w:date="2020-05-05T11:47:00Z" w:name="move39571669"/>
      <w:moveFrom w:id="76" w:author="Uppal, Teg" w:date="2020-05-05T11:47:00Z">
        <w:r w:rsidDel="00494367">
          <w:rPr>
            <w:rFonts w:ascii="Times New Roman" w:eastAsia="Times New Roman" w:hAnsi="Times New Roman" w:cs="Times New Roman"/>
            <w:sz w:val="24"/>
          </w:rPr>
          <w:t xml:space="preserve">Self-reported diabetes diagnosis will be used to indicate presence of diabetes disease state.  </w:t>
        </w:r>
      </w:moveFrom>
      <w:moveFromRangeEnd w:id="75"/>
      <w:r>
        <w:rPr>
          <w:rFonts w:ascii="Times New Roman" w:eastAsia="Times New Roman" w:hAnsi="Times New Roman" w:cs="Times New Roman"/>
          <w:sz w:val="24"/>
        </w:rPr>
        <w:t>In order to account for the complex survey design of the Behavioral Risk Factor Surveillance</w:t>
      </w:r>
      <w:ins w:id="77" w:author="Uppal, Teg" w:date="2020-05-05T11:51:00Z">
        <w:r w:rsidR="00494367">
          <w:rPr>
            <w:rFonts w:ascii="Times New Roman" w:eastAsia="Times New Roman" w:hAnsi="Times New Roman" w:cs="Times New Roman"/>
            <w:sz w:val="24"/>
          </w:rPr>
          <w:t xml:space="preserve"> and </w:t>
        </w:r>
      </w:ins>
      <w:ins w:id="78" w:author="Uppal, Teg" w:date="2020-05-01T16:05:00Z">
        <w:r w:rsidR="00A73DC2">
          <w:rPr>
            <w:rFonts w:ascii="Times New Roman" w:eastAsia="Times New Roman" w:hAnsi="Times New Roman" w:cs="Times New Roman"/>
            <w:sz w:val="24"/>
          </w:rPr>
          <w:t>American Community</w:t>
        </w:r>
      </w:ins>
      <w:r>
        <w:rPr>
          <w:rFonts w:ascii="Times New Roman" w:eastAsia="Times New Roman" w:hAnsi="Times New Roman" w:cs="Times New Roman"/>
          <w:sz w:val="24"/>
        </w:rPr>
        <w:t xml:space="preserve"> Survey</w:t>
      </w:r>
      <w:ins w:id="79" w:author="Uppal, Teg" w:date="2020-05-05T11:51:00Z">
        <w:r w:rsidR="00494367">
          <w:rPr>
            <w:rFonts w:ascii="Times New Roman" w:eastAsia="Times New Roman" w:hAnsi="Times New Roman" w:cs="Times New Roman"/>
            <w:sz w:val="24"/>
          </w:rPr>
          <w:t>s</w:t>
        </w:r>
      </w:ins>
      <w:r>
        <w:rPr>
          <w:rFonts w:ascii="Times New Roman" w:eastAsia="Times New Roman" w:hAnsi="Times New Roman" w:cs="Times New Roman"/>
          <w:sz w:val="24"/>
        </w:rPr>
        <w:t xml:space="preserve">, </w:t>
      </w:r>
      <w:del w:id="80" w:author="Uppal, Teg" w:date="2020-05-05T12:17:00Z">
        <w:r w:rsidDel="0042527B">
          <w:rPr>
            <w:rFonts w:ascii="Times New Roman" w:eastAsia="Times New Roman" w:hAnsi="Times New Roman" w:cs="Times New Roman"/>
            <w:sz w:val="24"/>
          </w:rPr>
          <w:delText>a sample weight</w:delText>
        </w:r>
      </w:del>
      <w:ins w:id="81" w:author="Uppal, Teg" w:date="2020-05-05T12:17:00Z">
        <w:r w:rsidR="0042527B">
          <w:rPr>
            <w:rFonts w:ascii="Times New Roman" w:eastAsia="Times New Roman" w:hAnsi="Times New Roman" w:cs="Times New Roman"/>
            <w:sz w:val="24"/>
          </w:rPr>
          <w:t>sample weights</w:t>
        </w:r>
      </w:ins>
      <w:r>
        <w:rPr>
          <w:rFonts w:ascii="Times New Roman" w:eastAsia="Times New Roman" w:hAnsi="Times New Roman" w:cs="Times New Roman"/>
          <w:sz w:val="24"/>
        </w:rPr>
        <w:t xml:space="preserve"> will be applied to generate these estimates.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Each analytic procedure/code will first be conducted and validated with one year of data, and then applied and adjusted for use with prior years after confirmation of validity.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For Objectives 1 and 2, we will conduct revisit analyses. For states with revisit variables available (Florida, New York, Utah, and Nebraska), we will create variables to indicate the number of potentially preventable hospitalization each individual patient had. The analysis will be repeated among these states in order to generate patient-level health care use estimates, rather than </w:t>
      </w:r>
      <w:r w:rsidR="00F135BB">
        <w:rPr>
          <w:rFonts w:ascii="Times New Roman" w:eastAsia="Times New Roman" w:hAnsi="Times New Roman" w:cs="Times New Roman"/>
          <w:sz w:val="24"/>
        </w:rPr>
        <w:t xml:space="preserve">encounter </w:t>
      </w:r>
      <w:r w:rsidR="00F135BB">
        <w:rPr>
          <w:rFonts w:ascii="Times New Roman" w:eastAsia="Times New Roman" w:hAnsi="Times New Roman" w:cs="Times New Roman"/>
          <w:sz w:val="24"/>
        </w:rPr>
        <w:lastRenderedPageBreak/>
        <w:t>level</w:t>
      </w:r>
      <w:r>
        <w:rPr>
          <w:rFonts w:ascii="Times New Roman" w:eastAsia="Times New Roman" w:hAnsi="Times New Roman" w:cs="Times New Roman"/>
          <w:sz w:val="24"/>
        </w:rPr>
        <w:t xml:space="preserve"> use estimates. No revisit analyses will be completed with NIS data, as the revisit variable is unavailable.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We will repeat the analyses for Objectives 1 and 2 using nationally-representative NIS and NEDS data. These estimates will be used for the purposes of a sensitivity analysis and determine whether the estimates generated using SID and SEDD data are nationally representative. We will use MEPS to generate additional estimates for comparison when possible, specifically for total number of inpatient stays and ED visits.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Continuous variables will be expressed as the mean ± standard deviation. Categorical variables will be presented in terms of expected count and frequency in the dataset. Rates will be expressed per 1000 persons with diabetes.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No statistical testing of differences will be performed as the analysis was designed as a descriptive study.  </w:t>
      </w:r>
    </w:p>
    <w:p w:rsidR="00AB2D7B" w:rsidRDefault="0096592D">
      <w:pPr>
        <w:spacing w:after="3"/>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All statistical analysis will be performed using R (R Core Team (2013). R: A language and environment for statistical computing. R Foundation for Statistical Computing, Vienna, Austria.  </w:t>
      </w:r>
    </w:p>
    <w:p w:rsidR="00AB2D7B" w:rsidRDefault="0096592D">
      <w:pPr>
        <w:spacing w:after="0"/>
        <w:ind w:left="355" w:hanging="10"/>
      </w:pPr>
      <w:r>
        <w:rPr>
          <w:rFonts w:ascii="Times New Roman" w:eastAsia="Times New Roman" w:hAnsi="Times New Roman" w:cs="Times New Roman"/>
          <w:sz w:val="24"/>
          <w:u w:val="single" w:color="000000"/>
        </w:rPr>
        <w:t>www.R-project.org/</w:t>
      </w:r>
      <w:r>
        <w:rPr>
          <w:rFonts w:ascii="Times New Roman" w:eastAsia="Times New Roman" w:hAnsi="Times New Roman" w:cs="Times New Roman"/>
          <w:sz w:val="24"/>
        </w:rPr>
        <w:t>).</w:t>
      </w:r>
      <w:r>
        <w:rPr>
          <w:rFonts w:ascii="Times New Roman" w:eastAsia="Times New Roman" w:hAnsi="Times New Roman" w:cs="Times New Roman"/>
          <w:sz w:val="24"/>
          <w:vertAlign w:val="superscript"/>
        </w:rPr>
        <w:t>51</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Shell tables are provided in the Appendix, as items 5, 6, 7. Variables to be reported in the course of the analysis are provided in the appendices.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41" w:line="249" w:lineRule="auto"/>
        <w:ind w:left="355" w:right="897" w:hanging="10"/>
      </w:pPr>
      <w:r>
        <w:rPr>
          <w:rFonts w:ascii="Times New Roman" w:eastAsia="Times New Roman" w:hAnsi="Times New Roman" w:cs="Times New Roman"/>
          <w:sz w:val="24"/>
        </w:rPr>
        <w:t xml:space="preserve">Objective 1:  </w:t>
      </w:r>
    </w:p>
    <w:p w:rsidR="00AB2D7B" w:rsidRDefault="0096592D">
      <w:pPr>
        <w:spacing w:after="2"/>
        <w:ind w:right="2075"/>
        <w:jc w:val="right"/>
      </w:pPr>
      <w:r>
        <w:rPr>
          <w:noProof/>
        </w:rPr>
        <mc:AlternateContent>
          <mc:Choice Requires="wpg">
            <w:drawing>
              <wp:inline distT="0" distB="0" distL="0" distR="0">
                <wp:extent cx="5522595" cy="8509"/>
                <wp:effectExtent l="0" t="0" r="0" b="0"/>
                <wp:docPr id="395192" name="Group 395192"/>
                <wp:cNvGraphicFramePr/>
                <a:graphic xmlns:a="http://schemas.openxmlformats.org/drawingml/2006/main">
                  <a:graphicData uri="http://schemas.microsoft.com/office/word/2010/wordprocessingGroup">
                    <wpg:wgp>
                      <wpg:cNvGrpSpPr/>
                      <wpg:grpSpPr>
                        <a:xfrm>
                          <a:off x="0" y="0"/>
                          <a:ext cx="5522595" cy="8509"/>
                          <a:chOff x="0" y="0"/>
                          <a:chExt cx="5522595" cy="8509"/>
                        </a:xfrm>
                      </wpg:grpSpPr>
                      <wps:wsp>
                        <wps:cNvPr id="528025" name="Shape 528025"/>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342A07" id="Group 395192" o:spid="_x0000_s1026" style="width:434.85pt;height:.65pt;mso-position-horizontal-relative:char;mso-position-vertical-relative:line" coordsize="552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">
                <v:shape id="Shape 528025" o:spid="_x0000_s1027" style="position:absolute;width:55225;height:91;visibility:visible;mso-wrap-style:square;v-text-anchor:top" coordsize="55225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" path="m,l5522595,r,9144l,9144,,e" fillcolor="black" stroked="f" strokeweight="0">
                  <v:stroke miterlimit="83231f" joinstyle="miter"/>
                  <v:path arrowok="t" textboxrect="0,0,5522595,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First, the total number of claims in the SID and SEDD will be estimated. The datasets will then be filtered to select for observations consistent with a diabetes disease state, using variables that indicate ICD-9 and ICD-10 codes (Appendix 1). The mean age will be calculated and reported along with range for each year. A frequency distribution will then be generated in terms of sex, rural/urban designation, race, and insurance coverage, which will be reported as the estimated count and percent of observations represented (Appendix 5, Table 2).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After describing the dataset, both unweighted and weighted estimates for the count of hospital inpatient stays and ED visits for each year will be calculated. A variable for age group will be created, with categories as follows: 18-44, 45-64, and 65+. The estimates will be reported by age group, sex, race/ethnicity, rural/urban designation, presence of comorbidities, geographic region, and insurance coverage, alongside the percentage of observations represented. Absolute change and percent change from 2008 to 2016 will then be estimated and reported (Appendix 5, Tables 3 and 4).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The estimates generated by the previous analyses will be divided by the estimates generated in the  </w:t>
      </w:r>
      <w:del w:id="82" w:author="Uppal, Teg" w:date="2020-05-05T11:59:00Z">
        <w:r w:rsidDel="00352C18">
          <w:rPr>
            <w:rFonts w:ascii="Times New Roman" w:eastAsia="Times New Roman" w:hAnsi="Times New Roman" w:cs="Times New Roman"/>
            <w:sz w:val="24"/>
          </w:rPr>
          <w:delText>Behavioral Risk Factor Surveillance</w:delText>
        </w:r>
      </w:del>
      <w:ins w:id="83" w:author="Uppal, Teg" w:date="2020-05-01T16:05:00Z">
        <w:r w:rsidR="00A73DC2">
          <w:rPr>
            <w:rFonts w:ascii="Times New Roman" w:eastAsia="Times New Roman" w:hAnsi="Times New Roman" w:cs="Times New Roman"/>
            <w:sz w:val="24"/>
          </w:rPr>
          <w:t>American Community</w:t>
        </w:r>
      </w:ins>
      <w:r>
        <w:rPr>
          <w:rFonts w:ascii="Times New Roman" w:eastAsia="Times New Roman" w:hAnsi="Times New Roman" w:cs="Times New Roman"/>
          <w:sz w:val="24"/>
        </w:rPr>
        <w:t xml:space="preserve"> Survey, specific to the stratifications of interest to generate rates of health care use per 1000</w:t>
      </w:r>
      <w:ins w:id="84" w:author="Uppal, Teg" w:date="2020-05-05T12:00:00Z">
        <w:r w:rsidR="00352C18">
          <w:rPr>
            <w:rFonts w:ascii="Times New Roman" w:eastAsia="Times New Roman" w:hAnsi="Times New Roman" w:cs="Times New Roman"/>
            <w:sz w:val="24"/>
          </w:rPr>
          <w:t>0</w:t>
        </w:r>
      </w:ins>
      <w:r>
        <w:rPr>
          <w:rFonts w:ascii="Times New Roman" w:eastAsia="Times New Roman" w:hAnsi="Times New Roman" w:cs="Times New Roman"/>
          <w:sz w:val="24"/>
        </w:rPr>
        <w:t xml:space="preserve"> persons </w:t>
      </w:r>
      <w:del w:id="85" w:author="Uppal, Teg" w:date="2020-05-05T12:00:00Z">
        <w:r w:rsidDel="00352C18">
          <w:rPr>
            <w:rFonts w:ascii="Times New Roman" w:eastAsia="Times New Roman" w:hAnsi="Times New Roman" w:cs="Times New Roman"/>
            <w:sz w:val="24"/>
          </w:rPr>
          <w:delText xml:space="preserve">with diabetes </w:delText>
        </w:r>
      </w:del>
      <w:r>
        <w:rPr>
          <w:rFonts w:ascii="Times New Roman" w:eastAsia="Times New Roman" w:hAnsi="Times New Roman" w:cs="Times New Roman"/>
          <w:sz w:val="24"/>
        </w:rPr>
        <w:t xml:space="preserve">(Appendix 5, Tables 5 and 6).  </w:t>
      </w:r>
    </w:p>
    <w:p w:rsidR="00AB2D7B" w:rsidRDefault="0096592D">
      <w:pPr>
        <w:spacing w:after="2"/>
        <w:ind w:left="360"/>
      </w:pPr>
      <w:r>
        <w:rPr>
          <w:rFonts w:ascii="Times New Roman" w:eastAsia="Times New Roman" w:hAnsi="Times New Roman" w:cs="Times New Roman"/>
          <w:sz w:val="24"/>
        </w:rPr>
        <w:lastRenderedPageBreak/>
        <w:t xml:space="preserve">  </w:t>
      </w:r>
    </w:p>
    <w:p w:rsidR="00AB2D7B" w:rsidRDefault="0096592D">
      <w:pPr>
        <w:spacing w:after="41" w:line="249" w:lineRule="auto"/>
        <w:ind w:left="355" w:right="897" w:hanging="10"/>
      </w:pPr>
      <w:r>
        <w:rPr>
          <w:rFonts w:ascii="Times New Roman" w:eastAsia="Times New Roman" w:hAnsi="Times New Roman" w:cs="Times New Roman"/>
          <w:sz w:val="24"/>
        </w:rPr>
        <w:t xml:space="preserve">Objective 2  </w:t>
      </w:r>
    </w:p>
    <w:p w:rsidR="00AB2D7B" w:rsidRDefault="0096592D">
      <w:pPr>
        <w:spacing w:after="2"/>
        <w:ind w:right="2075"/>
        <w:jc w:val="right"/>
      </w:pPr>
      <w:r>
        <w:rPr>
          <w:noProof/>
        </w:rPr>
        <mc:AlternateContent>
          <mc:Choice Requires="wpg">
            <w:drawing>
              <wp:inline distT="0" distB="0" distL="0" distR="0">
                <wp:extent cx="5522595" cy="8636"/>
                <wp:effectExtent l="0" t="0" r="0" b="0"/>
                <wp:docPr id="395193" name="Group 395193"/>
                <wp:cNvGraphicFramePr/>
                <a:graphic xmlns:a="http://schemas.openxmlformats.org/drawingml/2006/main">
                  <a:graphicData uri="http://schemas.microsoft.com/office/word/2010/wordprocessingGroup">
                    <wpg:wgp>
                      <wpg:cNvGrpSpPr/>
                      <wpg:grpSpPr>
                        <a:xfrm>
                          <a:off x="0" y="0"/>
                          <a:ext cx="5522595" cy="8636"/>
                          <a:chOff x="0" y="0"/>
                          <a:chExt cx="5522595" cy="8636"/>
                        </a:xfrm>
                      </wpg:grpSpPr>
                      <wps:wsp>
                        <wps:cNvPr id="528027" name="Shape 528027"/>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B04D9F" id="Group 395193" o:spid="_x0000_s1026" style="width:434.85pt;height:.7pt;mso-position-horizontal-relative:char;mso-position-vertical-relative:line" coordsize="552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">
                <v:shape id="Shape 528027" o:spid="_x0000_s1027" style="position:absolute;width:55225;height:91;visibility:visible;mso-wrap-style:square;v-text-anchor:top" coordsize="55225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" path="m,l5522595,r,9144l,9144,,e" fillcolor="black" stroked="f" strokeweight="0">
                  <v:stroke miterlimit="83231f" joinstyle="miter"/>
                  <v:path arrowok="t" textboxrect="0,0,5522595,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Of the filtered dataset generated for our first objective, we will then filter observations for presence of ICD-9 or ICD-10 codes indicative of a potentially preventable hospitalization (Appendix 2).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Two variables will be created:   </w:t>
      </w:r>
    </w:p>
    <w:p w:rsidR="00AB2D7B" w:rsidRDefault="0096592D">
      <w:pPr>
        <w:numPr>
          <w:ilvl w:val="0"/>
          <w:numId w:val="4"/>
        </w:numPr>
        <w:spacing w:after="5" w:line="249" w:lineRule="auto"/>
        <w:ind w:right="897" w:hanging="360"/>
      </w:pPr>
      <w:r>
        <w:rPr>
          <w:rFonts w:ascii="Times New Roman" w:eastAsia="Times New Roman" w:hAnsi="Times New Roman" w:cs="Times New Roman"/>
          <w:sz w:val="24"/>
        </w:rPr>
        <w:t xml:space="preserve">a binary variable that flags whether or not an inpatient stay was potentially  </w:t>
      </w:r>
      <w:r>
        <w:rPr>
          <w:rFonts w:ascii="Times New Roman" w:eastAsia="Times New Roman" w:hAnsi="Times New Roman" w:cs="Times New Roman"/>
          <w:sz w:val="24"/>
        </w:rPr>
        <w:tab/>
        <w:t xml:space="preserve">preventable   </w:t>
      </w:r>
    </w:p>
    <w:p w:rsidR="00AB2D7B" w:rsidRDefault="0096592D">
      <w:pPr>
        <w:spacing w:after="8"/>
        <w:ind w:left="360"/>
      </w:pPr>
      <w:r>
        <w:rPr>
          <w:rFonts w:ascii="Times New Roman" w:eastAsia="Times New Roman" w:hAnsi="Times New Roman" w:cs="Times New Roman"/>
          <w:sz w:val="24"/>
        </w:rPr>
        <w:t xml:space="preserve">  </w:t>
      </w:r>
    </w:p>
    <w:p w:rsidR="00AB2D7B" w:rsidRDefault="0096592D">
      <w:pPr>
        <w:numPr>
          <w:ilvl w:val="0"/>
          <w:numId w:val="4"/>
        </w:numPr>
        <w:spacing w:after="5" w:line="249" w:lineRule="auto"/>
        <w:ind w:right="897" w:hanging="360"/>
      </w:pPr>
      <w:r>
        <w:rPr>
          <w:rFonts w:ascii="Times New Roman" w:eastAsia="Times New Roman" w:hAnsi="Times New Roman" w:cs="Times New Roman"/>
          <w:sz w:val="24"/>
        </w:rPr>
        <w:t xml:space="preserve">a variable to indicate what type of potentially preventable hospitalization is  </w:t>
      </w:r>
      <w:r>
        <w:rPr>
          <w:rFonts w:ascii="Times New Roman" w:eastAsia="Times New Roman" w:hAnsi="Times New Roman" w:cs="Times New Roman"/>
          <w:sz w:val="24"/>
        </w:rPr>
        <w:tab/>
        <w:t xml:space="preserve">present (Short-Term Diabetes Complications, Long-Term Diabetes  </w:t>
      </w:r>
    </w:p>
    <w:p w:rsidR="00AB2D7B" w:rsidRDefault="0096592D">
      <w:pPr>
        <w:spacing w:after="5" w:line="249" w:lineRule="auto"/>
        <w:ind w:left="355" w:right="1899"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Complications, Uncontrolled Diabetes without Complications, Diabetes-related   </w:t>
      </w:r>
      <w:r>
        <w:rPr>
          <w:rFonts w:ascii="Times New Roman" w:eastAsia="Times New Roman" w:hAnsi="Times New Roman" w:cs="Times New Roman"/>
          <w:sz w:val="24"/>
        </w:rPr>
        <w:tab/>
        <w:t xml:space="preserve">Lower-Extremity Amputations, Lower Extremity Ulcers/inflammation/infections,    </w:t>
      </w:r>
      <w:r>
        <w:rPr>
          <w:rFonts w:ascii="Times New Roman" w:eastAsia="Times New Roman" w:hAnsi="Times New Roman" w:cs="Times New Roman"/>
          <w:sz w:val="24"/>
        </w:rPr>
        <w:tab/>
        <w:t xml:space="preserve">or Hypoglycemia).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dataset will then be filtered for observations flagged for potentially preventable hospitalizations. The counts of potentially preventable hospitalizations by age group, sex, race/ethnicity, rural/urban designation, presence of comorbidities, geographic region, and insurance coverage, alongside the percentage of observations represented will then be estimated. Rates of potentially preventable hospitalizations per 1000</w:t>
      </w:r>
      <w:ins w:id="86" w:author="Uppal, Teg" w:date="2020-05-05T12:00:00Z">
        <w:r w:rsidR="00352C18">
          <w:rPr>
            <w:rFonts w:ascii="Times New Roman" w:eastAsia="Times New Roman" w:hAnsi="Times New Roman" w:cs="Times New Roman"/>
            <w:sz w:val="24"/>
          </w:rPr>
          <w:t xml:space="preserve">0 </w:t>
        </w:r>
      </w:ins>
      <w:del w:id="87" w:author="Uppal, Teg" w:date="2020-05-05T12:00:00Z">
        <w:r w:rsidDel="00352C18">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persons </w:t>
      </w:r>
      <w:del w:id="88" w:author="Uppal, Teg" w:date="2020-05-05T12:00:00Z">
        <w:r w:rsidDel="00352C18">
          <w:rPr>
            <w:rFonts w:ascii="Times New Roman" w:eastAsia="Times New Roman" w:hAnsi="Times New Roman" w:cs="Times New Roman"/>
            <w:sz w:val="24"/>
          </w:rPr>
          <w:delText xml:space="preserve">with diabetes </w:delText>
        </w:r>
      </w:del>
      <w:r>
        <w:rPr>
          <w:rFonts w:ascii="Times New Roman" w:eastAsia="Times New Roman" w:hAnsi="Times New Roman" w:cs="Times New Roman"/>
          <w:sz w:val="24"/>
        </w:rPr>
        <w:t xml:space="preserve">will be estimated using </w:t>
      </w:r>
      <w:del w:id="89" w:author="Uppal, Teg" w:date="2020-05-01T16:01:00Z">
        <w:r w:rsidDel="00A73DC2">
          <w:rPr>
            <w:rFonts w:ascii="Times New Roman" w:eastAsia="Times New Roman" w:hAnsi="Times New Roman" w:cs="Times New Roman"/>
            <w:sz w:val="24"/>
          </w:rPr>
          <w:delText xml:space="preserve">BRFSS </w:delText>
        </w:r>
      </w:del>
      <w:ins w:id="90" w:author="Uppal, Teg" w:date="2020-05-01T16:01:00Z">
        <w:r w:rsidR="00A73DC2">
          <w:rPr>
            <w:rFonts w:ascii="Times New Roman" w:eastAsia="Times New Roman" w:hAnsi="Times New Roman" w:cs="Times New Roman"/>
            <w:sz w:val="24"/>
          </w:rPr>
          <w:t xml:space="preserve">ACS </w:t>
        </w:r>
      </w:ins>
      <w:r>
        <w:rPr>
          <w:rFonts w:ascii="Times New Roman" w:eastAsia="Times New Roman" w:hAnsi="Times New Roman" w:cs="Times New Roman"/>
          <w:sz w:val="24"/>
        </w:rPr>
        <w:t xml:space="preserve">estimates as the denominator (Appendix 6, Table 7). Absolute change and percent change in potentially preventable hospitalizations from 2008 to 2016 will then be estimated and reported (Appendix 6, Table 8).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This analysis will be conducted again using the conditions suggested by Tseng et al., hypoglycemia and lower extremity ulcers.</w:t>
      </w:r>
      <w:r>
        <w:rPr>
          <w:rFonts w:ascii="Times New Roman" w:eastAsia="Times New Roman" w:hAnsi="Times New Roman" w:cs="Times New Roman"/>
          <w:sz w:val="24"/>
          <w:vertAlign w:val="superscript"/>
        </w:rPr>
        <w:t>28</w:t>
      </w:r>
      <w:r>
        <w:rPr>
          <w:rFonts w:ascii="Times New Roman" w:eastAsia="Times New Roman" w:hAnsi="Times New Roman" w:cs="Times New Roman"/>
          <w:sz w:val="24"/>
        </w:rPr>
        <w:t xml:space="preserve"> The results of this analysis will be compared to the initial estimates and will serve as a sensitivity analysis.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42" w:line="249" w:lineRule="auto"/>
        <w:ind w:left="355" w:right="897" w:hanging="10"/>
      </w:pPr>
      <w:r>
        <w:rPr>
          <w:rFonts w:ascii="Times New Roman" w:eastAsia="Times New Roman" w:hAnsi="Times New Roman" w:cs="Times New Roman"/>
          <w:sz w:val="24"/>
        </w:rPr>
        <w:t xml:space="preserve">Objective 3  </w:t>
      </w:r>
    </w:p>
    <w:p w:rsidR="00AB2D7B" w:rsidRDefault="0096592D">
      <w:pPr>
        <w:spacing w:after="2"/>
        <w:ind w:right="2075"/>
        <w:jc w:val="right"/>
      </w:pPr>
      <w:r>
        <w:rPr>
          <w:noProof/>
        </w:rPr>
        <mc:AlternateContent>
          <mc:Choice Requires="wpg">
            <w:drawing>
              <wp:inline distT="0" distB="0" distL="0" distR="0">
                <wp:extent cx="5522595" cy="8509"/>
                <wp:effectExtent l="0" t="0" r="0" b="0"/>
                <wp:docPr id="398502" name="Group 398502"/>
                <wp:cNvGraphicFramePr/>
                <a:graphic xmlns:a="http://schemas.openxmlformats.org/drawingml/2006/main">
                  <a:graphicData uri="http://schemas.microsoft.com/office/word/2010/wordprocessingGroup">
                    <wpg:wgp>
                      <wpg:cNvGrpSpPr/>
                      <wpg:grpSpPr>
                        <a:xfrm>
                          <a:off x="0" y="0"/>
                          <a:ext cx="5522595" cy="8509"/>
                          <a:chOff x="0" y="0"/>
                          <a:chExt cx="5522595" cy="8509"/>
                        </a:xfrm>
                      </wpg:grpSpPr>
                      <wps:wsp>
                        <wps:cNvPr id="528029" name="Shape 528029"/>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C90EDB" id="Group 398502" o:spid="_x0000_s1026" style="width:434.85pt;height:.65pt;mso-position-horizontal-relative:char;mso-position-vertical-relative:line" coordsize="552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">
                <v:shape id="Shape 528029" o:spid="_x0000_s1027" style="position:absolute;width:55225;height:91;visibility:visible;mso-wrap-style:square;v-text-anchor:top" coordsize="55225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" path="m,l5522595,r,9144l,9144,,e" fillcolor="black" stroked="f" strokeweight="0">
                  <v:stroke miterlimit="83231f" joinstyle="miter"/>
                  <v:path arrowok="t" textboxrect="0,0,5522595,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For the MEPS analysis, survey weights will be applied to the dataset to account for stratification, clustering, multiple stages of selection, and disproportionate sampling. First, the total database population will be estimated. The datasets will then be filtered to select for observations consistent with a diabetes disease state, using variables that indicate ICD-9 and ICD-10 codes, presence of self</w:t>
      </w:r>
      <w:ins w:id="91" w:author="Uppal, Teg" w:date="2020-05-05T12:00:00Z">
        <w:r w:rsidR="00352C18">
          <w:rPr>
            <w:rFonts w:ascii="Times New Roman" w:eastAsia="Times New Roman" w:hAnsi="Times New Roman" w:cs="Times New Roman"/>
            <w:sz w:val="24"/>
          </w:rPr>
          <w:t>-</w:t>
        </w:r>
      </w:ins>
      <w:r>
        <w:rPr>
          <w:rFonts w:ascii="Times New Roman" w:eastAsia="Times New Roman" w:hAnsi="Times New Roman" w:cs="Times New Roman"/>
          <w:sz w:val="24"/>
        </w:rPr>
        <w:t xml:space="preserve">reported diabetes, or the prescription of a diabetes medication in the past year (Appendix 1).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The mean age will be calculated and reported along with range for each year. A frequency distribution will then be generated in terms of age group, sex, race/ethnicity, , presence of comorbidities, geographic region, and insurance coverage, which will be reported as the estimated count and percent of observations represented (Appendix 7, Table 9).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After describing the dataset, variables will be created which indicate whether an individual was prescribed antihyperglycemic agents, antihyperlipidemic agents, antihypertensive agents, antiplatelet </w:t>
      </w:r>
      <w:r>
        <w:rPr>
          <w:rFonts w:ascii="Times New Roman" w:eastAsia="Times New Roman" w:hAnsi="Times New Roman" w:cs="Times New Roman"/>
          <w:sz w:val="24"/>
        </w:rPr>
        <w:lastRenderedPageBreak/>
        <w:t xml:space="preserve">agents, and/or antidepressant/anxiolytic agents. Drugs will be described and reported and analyzed by category of drug and not by class or name.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We will then estimate and report the weighted count and % of people with diabetes prescribed antihyperglycemic agents, antihyperlipidemic agents, antihypertensive agents, antiplatelet agents, and antidepressant/anxiolytic agents each year, as well as the absolute and percent change from 2008 to 2016 (Appendix 7. Table 10).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Weighted estimates will then be calculated by age group, sex, race/ethnicity, presence of comorbidities, geographic region, and insurance coverage. Absolute change and percent change in prescriptions for medications from 2008 to 2016 will then be estimated and reported (Appendix 7. Table 11).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2"/>
        <w:ind w:left="345"/>
      </w:pPr>
      <w:bookmarkStart w:id="92" w:name="_Toc522683"/>
      <w:r>
        <w:t xml:space="preserve">7.2   Bias </w:t>
      </w:r>
      <w:bookmarkEnd w:id="92"/>
    </w:p>
    <w:p w:rsidR="00AB2D7B" w:rsidRDefault="0096592D">
      <w:pPr>
        <w:spacing w:after="5" w:line="249" w:lineRule="auto"/>
        <w:ind w:left="355" w:right="897" w:hanging="10"/>
      </w:pPr>
      <w:r>
        <w:rPr>
          <w:rFonts w:ascii="Times New Roman" w:eastAsia="Times New Roman" w:hAnsi="Times New Roman" w:cs="Times New Roman"/>
          <w:sz w:val="24"/>
        </w:rPr>
        <w:t xml:space="preserve">Selection of state inpatient databases to be used in the analysis was limited by budget and data availability issues. Each state provides different variables, and data availability varies by state. This may result in a bias towards the health service utilization characteristics present in higher-resource states which have greater data availability. Although the analysis uses data from geographically distributed states, it may not be a representative national sample. However, no national datasets contain the patient-level and health care use details that HCUP’s state databases do.  </w:t>
      </w:r>
    </w:p>
    <w:p w:rsidR="00AB2D7B" w:rsidRDefault="0096592D">
      <w:pPr>
        <w:spacing w:after="225"/>
        <w:ind w:left="360"/>
      </w:pPr>
      <w:r>
        <w:rPr>
          <w:rFonts w:ascii="Times New Roman" w:eastAsia="Times New Roman" w:hAnsi="Times New Roman" w:cs="Times New Roman"/>
          <w:sz w:val="24"/>
        </w:rPr>
        <w:t xml:space="preserve"> </w:t>
      </w:r>
    </w:p>
    <w:p w:rsidR="00AB2D7B" w:rsidRDefault="0096592D">
      <w:pPr>
        <w:pStyle w:val="Heading3"/>
        <w:ind w:left="345"/>
      </w:pPr>
      <w:bookmarkStart w:id="93" w:name="_Toc522684"/>
      <w:r>
        <w:t xml:space="preserve">7.2.1   Methods to Minimize Bias </w:t>
      </w:r>
      <w:bookmarkEnd w:id="93"/>
    </w:p>
    <w:p w:rsidR="00AB2D7B" w:rsidRDefault="0096592D">
      <w:pPr>
        <w:spacing w:after="5" w:line="249" w:lineRule="auto"/>
        <w:ind w:left="355" w:right="897" w:hanging="10"/>
      </w:pPr>
      <w:r>
        <w:rPr>
          <w:rFonts w:ascii="Times New Roman" w:eastAsia="Times New Roman" w:hAnsi="Times New Roman" w:cs="Times New Roman"/>
          <w:sz w:val="24"/>
        </w:rPr>
        <w:t xml:space="preserve">The analysis will use weights as necessary in order to eliminate possible sampling bias.  </w:t>
      </w:r>
    </w:p>
    <w:p w:rsidR="00AB2D7B" w:rsidRDefault="0096592D">
      <w:pPr>
        <w:spacing w:after="5" w:line="249" w:lineRule="auto"/>
        <w:ind w:left="355" w:right="897" w:hanging="10"/>
      </w:pPr>
      <w:r>
        <w:rPr>
          <w:rFonts w:ascii="Times New Roman" w:eastAsia="Times New Roman" w:hAnsi="Times New Roman" w:cs="Times New Roman"/>
          <w:sz w:val="24"/>
        </w:rPr>
        <w:t xml:space="preserve">For the NIS, the analysis will use trend weights prior to 2011 and discharge weights after 2011 to allow for comparison of estimates. For the NEDS, the analysis will use discharge weights to generate nationally representative estimates. As the NEDS does not have a variable indicating state, we will compare NEDS estimates with SEDD estimates by region.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To address possible bias stemming from variations in state characteristics, the analysis will use 11 states which are widely distributed terms of geographic location and political leaning. In order to test whether our sample is providing nationally representative findings, we will use NIS data, which contains a 20% sample of all discharges across the US (46 states and D.C.). We will then perform sensitivity analyses for objectives 1 and 2 to determine if the results using the 11 states are generally similar (provide a good reflection of national sample results) or dissimilar (suggesting presence of bias).   </w:t>
      </w:r>
    </w:p>
    <w:p w:rsidR="00AB2D7B" w:rsidRDefault="0096592D">
      <w:pPr>
        <w:spacing w:after="2"/>
        <w:ind w:left="360"/>
      </w:pPr>
      <w:r>
        <w:rPr>
          <w:rFonts w:ascii="Times New Roman" w:eastAsia="Times New Roman" w:hAnsi="Times New Roman" w:cs="Times New Roman"/>
          <w:sz w:val="24"/>
        </w:rPr>
        <w:t xml:space="preserve">  </w:t>
      </w:r>
    </w:p>
    <w:p w:rsidR="00AB2D7B" w:rsidRDefault="0096592D">
      <w:pPr>
        <w:spacing w:after="26" w:line="249" w:lineRule="auto"/>
        <w:ind w:left="355" w:right="897" w:hanging="10"/>
      </w:pPr>
      <w:r>
        <w:rPr>
          <w:rFonts w:ascii="Times New Roman" w:eastAsia="Times New Roman" w:hAnsi="Times New Roman" w:cs="Times New Roman"/>
          <w:sz w:val="24"/>
        </w:rPr>
        <w:t>However, because not all states provide data to the National Inpatient Sample there may be some bias in national estimates that occur if omitted states have substantially different hospitalization patterns than states that do provide data.</w:t>
      </w:r>
      <w:r>
        <w:rPr>
          <w:rFonts w:ascii="Times New Roman" w:eastAsia="Times New Roman" w:hAnsi="Times New Roman" w:cs="Times New Roman"/>
          <w:sz w:val="24"/>
          <w:vertAlign w:val="superscript"/>
        </w:rPr>
        <w:t>50</w: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lastRenderedPageBreak/>
        <w:t xml:space="preserve">  </w:t>
      </w:r>
    </w:p>
    <w:p w:rsidR="00AB2D7B" w:rsidRDefault="0096592D">
      <w:pPr>
        <w:spacing w:after="5" w:line="249" w:lineRule="auto"/>
        <w:ind w:left="355" w:right="897" w:hanging="10"/>
      </w:pPr>
      <w:r>
        <w:rPr>
          <w:rFonts w:ascii="Times New Roman" w:eastAsia="Times New Roman" w:hAnsi="Times New Roman" w:cs="Times New Roman"/>
          <w:sz w:val="24"/>
        </w:rPr>
        <w:t xml:space="preserve">The analysis will also validate findings, when possible, with MEPS data. For example, MEPS includes a variable which provides the total number of inpatients stays a patient had over the course of the past two years – this variable could be used to compare estimates of health service utilization generated with NIS or SID data.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The MEPS sample design includes stratification, clustering, multiple stages of selection, and disproportionate sampling. In order to obtain accurate statistics, the analysis will account for survey design complexities by applying MEPS survey weights to produce estimates. The sampling weights also reflect adjustments for survey non-response and adjustments to population control totals.</w:t>
      </w:r>
      <w:r>
        <w:rPr>
          <w:rFonts w:ascii="Times New Roman" w:eastAsia="Times New Roman" w:hAnsi="Times New Roman" w:cs="Times New Roman"/>
          <w:sz w:val="24"/>
          <w:vertAlign w:val="superscript"/>
        </w:rPr>
        <w:t>49</w:t>
      </w:r>
      <w:r>
        <w:rPr>
          <w:rFonts w:ascii="Times New Roman" w:eastAsia="Times New Roman" w:hAnsi="Times New Roman" w:cs="Times New Roman"/>
          <w:sz w:val="24"/>
        </w:rPr>
        <w:t xml:space="preserve">   </w:t>
      </w:r>
    </w:p>
    <w:p w:rsidR="00AB2D7B" w:rsidRDefault="0096592D">
      <w:pPr>
        <w:pStyle w:val="Heading3"/>
        <w:ind w:left="345"/>
      </w:pPr>
      <w:bookmarkStart w:id="94" w:name="_Toc522685"/>
      <w:r>
        <w:t xml:space="preserve">7.2.2   Limitations </w:t>
      </w:r>
      <w:bookmarkEnd w:id="94"/>
    </w:p>
    <w:p w:rsidR="00AB2D7B" w:rsidRDefault="0096592D">
      <w:pPr>
        <w:numPr>
          <w:ilvl w:val="0"/>
          <w:numId w:val="5"/>
        </w:numPr>
        <w:spacing w:after="5" w:line="249" w:lineRule="auto"/>
        <w:ind w:right="897" w:hanging="360"/>
      </w:pPr>
      <w:r>
        <w:rPr>
          <w:rFonts w:ascii="Times New Roman" w:eastAsia="Times New Roman" w:hAnsi="Times New Roman" w:cs="Times New Roman"/>
          <w:sz w:val="24"/>
        </w:rPr>
        <w:t xml:space="preserve">As it pertains to Aims 1 and 2, the use of state databases leads to generalizability issues. Although we have selected states that vary in terms of geographic and political distribution, the results from analyses that use state databases will not be nationally representative.   </w:t>
      </w:r>
    </w:p>
    <w:p w:rsidR="00AB2D7B" w:rsidRDefault="0096592D">
      <w:pPr>
        <w:spacing w:after="5"/>
        <w:ind w:left="360"/>
      </w:pPr>
      <w:r>
        <w:rPr>
          <w:rFonts w:ascii="Times New Roman" w:eastAsia="Times New Roman" w:hAnsi="Times New Roman" w:cs="Times New Roman"/>
          <w:sz w:val="24"/>
        </w:rPr>
        <w:t xml:space="preserve">  </w:t>
      </w:r>
    </w:p>
    <w:p w:rsidR="00AB2D7B" w:rsidRDefault="0096592D">
      <w:pPr>
        <w:numPr>
          <w:ilvl w:val="0"/>
          <w:numId w:val="5"/>
        </w:numPr>
        <w:spacing w:after="104" w:line="247" w:lineRule="auto"/>
        <w:ind w:right="897" w:hanging="360"/>
      </w:pPr>
      <w:r>
        <w:rPr>
          <w:rFonts w:ascii="Times New Roman" w:eastAsia="Times New Roman" w:hAnsi="Times New Roman" w:cs="Times New Roman"/>
          <w:sz w:val="24"/>
        </w:rPr>
        <w:t>The NIS, NEDS, SID, and SEDD all provide hospital-level health care claims data. We will disaggregate the health care use that was “diabetes-related” but this might be subject to clinician billing. Relying on ICD-9 and ICD-10 codes may result in misclassifications, as claims data is originally intended for administrative purposes, and not health services research</w:t>
      </w:r>
      <w:r>
        <w:rPr>
          <w:rFonts w:ascii="Times New Roman" w:eastAsia="Times New Roman" w:hAnsi="Times New Roman" w:cs="Times New Roman"/>
        </w:rPr>
        <w:t>. Additionally, using claims data to identify diagnoses may result in inaccurate estimates for certain conditions, as algorithms may vary in validity.</w:t>
      </w:r>
      <w:r>
        <w:rPr>
          <w:rFonts w:ascii="Times New Roman" w:eastAsia="Times New Roman" w:hAnsi="Times New Roman" w:cs="Times New Roman"/>
          <w:vertAlign w:val="superscript"/>
        </w:rPr>
        <w:t>34,35</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5"/>
        <w:ind w:left="360"/>
      </w:pPr>
      <w:r>
        <w:rPr>
          <w:rFonts w:ascii="Times New Roman" w:eastAsia="Times New Roman" w:hAnsi="Times New Roman" w:cs="Times New Roman"/>
          <w:sz w:val="24"/>
        </w:rPr>
        <w:t xml:space="preserve">  </w:t>
      </w:r>
    </w:p>
    <w:p w:rsidR="00AB2D7B" w:rsidRDefault="0096592D">
      <w:pPr>
        <w:numPr>
          <w:ilvl w:val="0"/>
          <w:numId w:val="5"/>
        </w:numPr>
        <w:spacing w:after="28" w:line="249" w:lineRule="auto"/>
        <w:ind w:right="897" w:hanging="360"/>
      </w:pPr>
      <w:r>
        <w:rPr>
          <w:rFonts w:ascii="Times New Roman" w:eastAsia="Times New Roman" w:hAnsi="Times New Roman" w:cs="Times New Roman"/>
          <w:sz w:val="24"/>
        </w:rPr>
        <w:t>For analyses conducted using National Inpatient Sample data, there is no method to identify individual patients, so recurrent hospitalizations are all considered as distinct observations. To address this limitation, we will conduct analyses using pooled state inpatient data and apply an adjustment factor to the results found in the National Inpatient Sample to produce Nationwide estimates. These estimates will be presented with the acknowledgement that the pooled states used to produce the adjustment factor may not be nationally representative. Further, outpatient encounters observation-only stays are not included within the sample. Conditions and procedures that occur across multiple healthcare settings may be underrepresented.</w:t>
      </w:r>
      <w:r>
        <w:rPr>
          <w:rFonts w:ascii="Times New Roman" w:eastAsia="Times New Roman" w:hAnsi="Times New Roman" w:cs="Times New Roman"/>
          <w:sz w:val="24"/>
          <w:vertAlign w:val="superscript"/>
        </w:rPr>
        <w:t>46</w:t>
      </w:r>
      <w:r>
        <w:rPr>
          <w:rFonts w:ascii="Times New Roman" w:eastAsia="Times New Roman" w:hAnsi="Times New Roman" w:cs="Times New Roman"/>
          <w:sz w:val="24"/>
        </w:rPr>
        <w:t xml:space="preserve">  </w:t>
      </w:r>
    </w:p>
    <w:p w:rsidR="00AB2D7B" w:rsidRDefault="0096592D">
      <w:pPr>
        <w:spacing w:after="5"/>
        <w:ind w:left="360"/>
      </w:pPr>
      <w:r>
        <w:rPr>
          <w:rFonts w:ascii="Times New Roman" w:eastAsia="Times New Roman" w:hAnsi="Times New Roman" w:cs="Times New Roman"/>
          <w:sz w:val="24"/>
        </w:rPr>
        <w:t xml:space="preserve">  </w:t>
      </w:r>
    </w:p>
    <w:p w:rsidR="00AB2D7B" w:rsidRDefault="0096592D">
      <w:pPr>
        <w:numPr>
          <w:ilvl w:val="0"/>
          <w:numId w:val="5"/>
        </w:numPr>
        <w:spacing w:after="55" w:line="249" w:lineRule="auto"/>
        <w:ind w:right="897" w:hanging="360"/>
      </w:pPr>
      <w:r>
        <w:rPr>
          <w:rFonts w:ascii="Times New Roman" w:eastAsia="Times New Roman" w:hAnsi="Times New Roman" w:cs="Times New Roman"/>
          <w:sz w:val="24"/>
        </w:rPr>
        <w:t>Relying on the Prevention Quality Indicators to define potentially preventable hospitalizations may result in some necessary hospitalizations being categorized as potentially preventable. One could only determine whether or not a hospitalization was potentially preventable by examining each individual case.</w:t>
      </w:r>
      <w:r>
        <w:rPr>
          <w:rFonts w:ascii="Times New Roman" w:eastAsia="Times New Roman" w:hAnsi="Times New Roman" w:cs="Times New Roman"/>
          <w:sz w:val="24"/>
          <w:vertAlign w:val="superscript"/>
        </w:rPr>
        <w:t>41</w:t>
      </w:r>
      <w:r>
        <w:rPr>
          <w:rFonts w:ascii="Times New Roman" w:eastAsia="Times New Roman" w:hAnsi="Times New Roman" w:cs="Times New Roman"/>
          <w:sz w:val="24"/>
        </w:rPr>
        <w:t xml:space="preserve">  </w:t>
      </w:r>
    </w:p>
    <w:p w:rsidR="00AB2D7B" w:rsidRDefault="0096592D">
      <w:pPr>
        <w:spacing w:after="7"/>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numPr>
          <w:ilvl w:val="0"/>
          <w:numId w:val="5"/>
        </w:numPr>
        <w:spacing w:after="303" w:line="249" w:lineRule="auto"/>
        <w:ind w:right="897" w:hanging="360"/>
      </w:pPr>
      <w:r>
        <w:rPr>
          <w:rFonts w:ascii="Times New Roman" w:eastAsia="Times New Roman" w:hAnsi="Times New Roman" w:cs="Times New Roman"/>
          <w:sz w:val="24"/>
        </w:rPr>
        <w:t xml:space="preserve">Both the NIS and MEPS are designed so as to not support state-level analysis. This limits the use of the NIS and MEPS in generating health care utilization estimates at the state level. Although we may be able to calculate the effect of the revisit variable on health care use estimates, we will not be able to apply the effect as an adjustment factor to estimate nationwide rates of service use.  </w:t>
      </w:r>
    </w:p>
    <w:p w:rsidR="00AB2D7B" w:rsidRDefault="0096592D">
      <w:pPr>
        <w:spacing w:after="0"/>
        <w:ind w:left="1071"/>
      </w:pPr>
      <w:r>
        <w:rPr>
          <w:rFonts w:ascii="Times New Roman" w:eastAsia="Times New Roman" w:hAnsi="Times New Roman" w:cs="Times New Roman"/>
          <w:sz w:val="24"/>
        </w:rPr>
        <w:t xml:space="preserve"> </w:t>
      </w:r>
    </w:p>
    <w:p w:rsidR="00AB2D7B" w:rsidRDefault="0096592D">
      <w:pPr>
        <w:numPr>
          <w:ilvl w:val="0"/>
          <w:numId w:val="5"/>
        </w:numPr>
        <w:spacing w:after="303" w:line="249" w:lineRule="auto"/>
        <w:ind w:right="897" w:hanging="360"/>
      </w:pPr>
      <w:r>
        <w:rPr>
          <w:rFonts w:ascii="Times New Roman" w:eastAsia="Times New Roman" w:hAnsi="Times New Roman" w:cs="Times New Roman"/>
          <w:sz w:val="24"/>
        </w:rPr>
        <w:lastRenderedPageBreak/>
        <w:t xml:space="preserve">Relying on ICD-codes to identify non-diabetes status in individual events or patients may result in mis-identifying some patients, i.e., a patient may have diabetes, but the condition was not relevant to the patient encounter, and was excluded from the coding of the event. To address this limitation, we will use all discharges diagnoses (up to 30 diagnoses) available on each record to exclude records with diabetes diagnoses present </w:t>
      </w:r>
    </w:p>
    <w:p w:rsidR="00AB2D7B" w:rsidRDefault="0096592D">
      <w:pPr>
        <w:spacing w:after="288"/>
        <w:ind w:left="360"/>
      </w:pPr>
      <w:r>
        <w:rPr>
          <w:rFonts w:ascii="Times New Roman" w:eastAsia="Times New Roman" w:hAnsi="Times New Roman" w:cs="Times New Roman"/>
          <w:sz w:val="24"/>
        </w:rPr>
        <w:t xml:space="preserve"> </w:t>
      </w:r>
    </w:p>
    <w:p w:rsidR="00AB2D7B" w:rsidRDefault="0096592D">
      <w:pPr>
        <w:spacing w:after="0"/>
        <w:ind w:left="1071"/>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1"/>
        <w:ind w:left="355" w:right="315"/>
      </w:pPr>
      <w:bookmarkStart w:id="95" w:name="_Toc522686"/>
      <w:r>
        <w:t xml:space="preserve">8   ADMINISTRATIVE AND REGULATORY DETAILS </w:t>
      </w:r>
      <w:bookmarkEnd w:id="95"/>
    </w:p>
    <w:p w:rsidR="00AB2D7B" w:rsidRDefault="0096592D">
      <w:pPr>
        <w:pStyle w:val="Heading2"/>
        <w:ind w:left="345"/>
      </w:pPr>
      <w:bookmarkStart w:id="96" w:name="_Toc522687"/>
      <w:r>
        <w:t xml:space="preserve">8.1   Confidentiality </w:t>
      </w:r>
      <w:bookmarkEnd w:id="96"/>
    </w:p>
    <w:p w:rsidR="00AB2D7B" w:rsidRDefault="0096592D">
      <w:pPr>
        <w:pStyle w:val="Heading3"/>
        <w:ind w:left="345"/>
      </w:pPr>
      <w:bookmarkStart w:id="97" w:name="_Toc522688"/>
      <w:r>
        <w:t xml:space="preserve">8.1.1   Confidentiality of Data </w:t>
      </w:r>
      <w:bookmarkEnd w:id="97"/>
    </w:p>
    <w:p w:rsidR="00AB2D7B" w:rsidRDefault="0096592D">
      <w:pPr>
        <w:spacing w:after="253" w:line="247" w:lineRule="auto"/>
        <w:ind w:left="365" w:right="846" w:hanging="10"/>
      </w:pPr>
      <w:r>
        <w:rPr>
          <w:rFonts w:ascii="Times New Roman" w:eastAsia="Times New Roman" w:hAnsi="Times New Roman" w:cs="Times New Roman"/>
        </w:rPr>
        <w:t xml:space="preserve">By signing this protocol, the investigator affirms to the Sponsor that information furnished to the investigator by the Sponsor will be maintained in confidence, and such information will be divulged to the Institutional Review Board, Ethics Review Committee or similar or expert committee; affiliated institution and employees, only under an appropriate understanding of confidentiality with such board or committee, affiliated institution and employees.  Data generated by this study will be considered confidential by the investigator, except to the extent that it is included in a publication as provided in the Publications section of this protocol. </w:t>
      </w:r>
    </w:p>
    <w:p w:rsidR="00AB2D7B" w:rsidRDefault="0096592D">
      <w:pPr>
        <w:pStyle w:val="Heading3"/>
        <w:ind w:left="345"/>
      </w:pPr>
      <w:bookmarkStart w:id="98" w:name="_Toc522689"/>
      <w:r>
        <w:t xml:space="preserve">8.1.2   Confidentiality of Subject Records </w:t>
      </w:r>
      <w:bookmarkEnd w:id="98"/>
    </w:p>
    <w:p w:rsidR="00AB2D7B" w:rsidRDefault="0096592D">
      <w:pPr>
        <w:spacing w:after="6" w:line="247" w:lineRule="auto"/>
        <w:ind w:left="365" w:right="846" w:hanging="10"/>
      </w:pPr>
      <w:r>
        <w:rPr>
          <w:rFonts w:ascii="Times New Roman" w:eastAsia="Times New Roman" w:hAnsi="Times New Roman" w:cs="Times New Roman"/>
        </w:rPr>
        <w:t xml:space="preserve">By signing this protocol, the investigator agrees that the Sponsor (or Sponsor representative), Institutional Review Board/Independent Ethics Committee (IRB/IEC), or Regulatory Agency representatives may consult and/or copy study documents in order to verify worksheet/case report form data.  By signing the consent form, the subject agrees to this process.  If study documents will be photocopied during the process of verifying worksheet/case report form information, the subject will be identified by unique code only; full names/initials will be masked prior to transmission to the Sponsor.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255" w:line="247" w:lineRule="auto"/>
        <w:ind w:left="365" w:right="230" w:hanging="10"/>
      </w:pPr>
      <w:r>
        <w:rPr>
          <w:rFonts w:ascii="Times New Roman" w:eastAsia="Times New Roman" w:hAnsi="Times New Roman" w:cs="Times New Roman"/>
        </w:rPr>
        <w:t xml:space="preserve">By signing this protocol, the investigator agrees to treat all subject data used and disclosed in connection with this study in accordance with all applicable privacy laws, rules and regulations. </w:t>
      </w:r>
    </w:p>
    <w:p w:rsidR="00AB2D7B" w:rsidRDefault="0096592D">
      <w:pPr>
        <w:pStyle w:val="Heading3"/>
        <w:ind w:left="345"/>
      </w:pPr>
      <w:bookmarkStart w:id="99" w:name="_Toc522690"/>
      <w:r>
        <w:t xml:space="preserve">8.1.3   Confidentiality of Investigator Information </w:t>
      </w:r>
      <w:bookmarkEnd w:id="99"/>
    </w:p>
    <w:p w:rsidR="00AB2D7B" w:rsidRDefault="0096592D">
      <w:pPr>
        <w:spacing w:after="6" w:line="247" w:lineRule="auto"/>
        <w:ind w:left="365" w:right="846" w:hanging="10"/>
      </w:pPr>
      <w:r>
        <w:rPr>
          <w:rFonts w:ascii="Times New Roman" w:eastAsia="Times New Roman" w:hAnsi="Times New Roman" w:cs="Times New Roman"/>
        </w:rPr>
        <w:t xml:space="preserve">By signing this protocol, the investigator recognizes that certain personal identifying information with respect to the investigator, and all subinvestigators and study site personnel, may be used and disclosed for study management purposes, as part of a regulatory submissions, and as required by law.  This information may include: </w:t>
      </w:r>
    </w:p>
    <w:p w:rsidR="00AB2D7B" w:rsidRDefault="0096592D">
      <w:pPr>
        <w:spacing w:after="124"/>
        <w:ind w:left="360"/>
      </w:pPr>
      <w:r>
        <w:rPr>
          <w:rFonts w:ascii="Times New Roman" w:eastAsia="Times New Roman" w:hAnsi="Times New Roman" w:cs="Times New Roman"/>
        </w:rPr>
        <w:t xml:space="preserve"> </w:t>
      </w:r>
    </w:p>
    <w:p w:rsidR="00AB2D7B" w:rsidRDefault="0096592D">
      <w:pPr>
        <w:numPr>
          <w:ilvl w:val="0"/>
          <w:numId w:val="6"/>
        </w:numPr>
        <w:spacing w:after="100" w:line="247" w:lineRule="auto"/>
        <w:ind w:right="846" w:hanging="360"/>
      </w:pPr>
      <w:r>
        <w:rPr>
          <w:rFonts w:ascii="Times New Roman" w:eastAsia="Times New Roman" w:hAnsi="Times New Roman" w:cs="Times New Roman"/>
        </w:rPr>
        <w:t xml:space="preserve">name, address, telephone number and e-mail address; </w:t>
      </w:r>
    </w:p>
    <w:p w:rsidR="00AB2D7B" w:rsidRDefault="0096592D">
      <w:pPr>
        <w:numPr>
          <w:ilvl w:val="0"/>
          <w:numId w:val="6"/>
        </w:numPr>
        <w:spacing w:after="100" w:line="247" w:lineRule="auto"/>
        <w:ind w:right="846" w:hanging="360"/>
      </w:pPr>
      <w:r>
        <w:rPr>
          <w:rFonts w:ascii="Times New Roman" w:eastAsia="Times New Roman" w:hAnsi="Times New Roman" w:cs="Times New Roman"/>
        </w:rPr>
        <w:t xml:space="preserve">hospital or clinic address and telephone number; </w:t>
      </w:r>
    </w:p>
    <w:p w:rsidR="00AB2D7B" w:rsidRDefault="0096592D">
      <w:pPr>
        <w:numPr>
          <w:ilvl w:val="0"/>
          <w:numId w:val="6"/>
        </w:numPr>
        <w:spacing w:after="100" w:line="247" w:lineRule="auto"/>
        <w:ind w:right="846" w:hanging="360"/>
      </w:pPr>
      <w:r>
        <w:rPr>
          <w:rFonts w:ascii="Times New Roman" w:eastAsia="Times New Roman" w:hAnsi="Times New Roman" w:cs="Times New Roman"/>
        </w:rPr>
        <w:t xml:space="preserve">curriculum vitae or other summary of qualifications and credentials; and </w:t>
      </w:r>
    </w:p>
    <w:p w:rsidR="00AB2D7B" w:rsidRDefault="0096592D">
      <w:pPr>
        <w:numPr>
          <w:ilvl w:val="0"/>
          <w:numId w:val="6"/>
        </w:numPr>
        <w:spacing w:after="81" w:line="247" w:lineRule="auto"/>
        <w:ind w:right="846" w:hanging="360"/>
      </w:pPr>
      <w:r>
        <w:rPr>
          <w:rFonts w:ascii="Times New Roman" w:eastAsia="Times New Roman" w:hAnsi="Times New Roman" w:cs="Times New Roman"/>
        </w:rPr>
        <w:lastRenderedPageBreak/>
        <w:t xml:space="preserve">other professional documentation.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Consistent with the purposes described above, this information may be transmitted to the Sponsor, and subsidiaries, affiliates and agents of the Sponsor, in your country and other countries, including countries that do not have laws protecting such information.  Additionally, the investigator’s name and business contact information may be included when reporting certain serious adverse events to regulatory agencies or to other investigators.  By signing this protocol, the investigator expressly consents to these uses and disclosures.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If this is a multicenter study, in order to facilitate contact between investigators, the Sponsor may share an </w:t>
      </w:r>
    </w:p>
    <w:p w:rsidR="00AB2D7B" w:rsidRDefault="0096592D">
      <w:pPr>
        <w:spacing w:after="6" w:line="247" w:lineRule="auto"/>
        <w:ind w:left="365" w:right="846" w:hanging="10"/>
      </w:pPr>
      <w:r>
        <w:rPr>
          <w:rFonts w:ascii="Times New Roman" w:eastAsia="Times New Roman" w:hAnsi="Times New Roman" w:cs="Times New Roman"/>
        </w:rPr>
        <w:t xml:space="preserve">investigator’s name and contact information with other participating investigators upon request. </w:t>
      </w:r>
    </w:p>
    <w:p w:rsidR="00AB2D7B" w:rsidRDefault="0096592D">
      <w:pPr>
        <w:spacing w:after="0"/>
        <w:ind w:left="360"/>
      </w:pPr>
      <w:r>
        <w:rPr>
          <w:rFonts w:ascii="Times New Roman" w:eastAsia="Times New Roman" w:hAnsi="Times New Roman" w:cs="Times New Roman"/>
        </w:rPr>
        <w:t xml:space="preserve"> </w:t>
      </w:r>
    </w:p>
    <w:p w:rsidR="00AB2D7B" w:rsidRDefault="0096592D">
      <w:pPr>
        <w:pStyle w:val="Heading2"/>
        <w:ind w:left="345"/>
      </w:pPr>
      <w:bookmarkStart w:id="100" w:name="_Toc522691"/>
      <w:r>
        <w:t xml:space="preserve">8.2   Compliance with Financial Disclosure Requirements </w:t>
      </w:r>
      <w:bookmarkEnd w:id="100"/>
    </w:p>
    <w:p w:rsidR="00AB2D7B" w:rsidRDefault="0096592D">
      <w:pPr>
        <w:spacing w:after="6" w:line="247" w:lineRule="auto"/>
        <w:ind w:left="365" w:right="846" w:hanging="10"/>
      </w:pPr>
      <w:r>
        <w:rPr>
          <w:rFonts w:ascii="Times New Roman" w:eastAsia="Times New Roman" w:hAnsi="Times New Roman" w:cs="Times New Roman"/>
        </w:rPr>
        <w:t xml:space="preserve">Financial Disclosure requirements are outlined in the US Food and Drug Administration Regulations, Financial Disclosure by Clinical Investigators (21 CFR Part 54).  It is the Sponsor's responsibility to determine, based on these regulations, whether a request for Financial Disclosure information is required.  It is the investigator's/subinvestigator's responsibility to comply with any such request.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investigator/subinvestigator(s) agree, if requested by the Sponsor in accordance with 21 CFR Part 54, to provide his/her financial interests in and/or arrangements with the Sponsor to allow for the submission of complete and accurate certification and disclosure statements.  The investigator/subinvestigator(s) further agree to provide this information on a Certification/Disclosure Form, commonly known as a financial disclosure form, provided by the Sponsor or through a secure password-protected electronic portal provided by the Sponsor.  The investigator/subinvestigator(s) also consent to the transmission of this information to the Sponsor in the United States for these purposes.  This may involve the transmission of information to countries that do not have laws protecting personal data. </w:t>
      </w:r>
    </w:p>
    <w:p w:rsidR="00AB2D7B" w:rsidRDefault="0096592D">
      <w:pPr>
        <w:spacing w:after="5"/>
        <w:ind w:left="360"/>
      </w:pPr>
      <w:r>
        <w:rPr>
          <w:rFonts w:ascii="Times New Roman" w:eastAsia="Times New Roman" w:hAnsi="Times New Roman" w:cs="Times New Roman"/>
        </w:rPr>
        <w:t xml:space="preserve"> </w:t>
      </w:r>
    </w:p>
    <w:p w:rsidR="00AB2D7B" w:rsidRDefault="0096592D">
      <w:pPr>
        <w:pStyle w:val="Heading2"/>
        <w:ind w:left="345"/>
      </w:pPr>
      <w:bookmarkStart w:id="101" w:name="_Toc522692"/>
      <w:r>
        <w:t xml:space="preserve">8.3   Compliance with Law, Audit and Debarment </w:t>
      </w:r>
      <w:bookmarkEnd w:id="101"/>
    </w:p>
    <w:p w:rsidR="00AB2D7B" w:rsidRDefault="0096592D">
      <w:pPr>
        <w:spacing w:after="6" w:line="247" w:lineRule="auto"/>
        <w:ind w:left="365" w:right="846" w:hanging="10"/>
      </w:pPr>
      <w:r>
        <w:rPr>
          <w:rFonts w:ascii="Times New Roman" w:eastAsia="Times New Roman" w:hAnsi="Times New Roman" w:cs="Times New Roman"/>
        </w:rPr>
        <w:t xml:space="preserve">By signing this protocol, the investigator agrees to conduct the study in an efficient and diligent manner and in conformance with this protocol; generally accepted standards of Good Pharmacoepidemiology Practice and all applicable federal, state and local laws, rules and regulations relating to the conduct of the study.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 also agrees to allow monitoring, audits, Institutional Review Board/Independent Ethics Committee review and regulatory agency inspection of study-related documents and procedures and provide for direct access to all study-related source data and documents.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 agrees not to seek reimbursement from subjects, their insurance providers or from government programs for procedures included as part of the study reimbursed to the investigator by the Sponsor.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 shall prepare and maintain complete and accurate study documentation in compliance with Good Pharmacoepidemiology Practice, standards and applicable federal, state and local laws, rules and regulations; and, for each subject participating in the study, provide all data, and, upon completion or termination of the study, submit any other reports to the Sponsor as required by this protocol or as otherwise required pursuant to any agreement with the Sponsor.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lastRenderedPageBreak/>
        <w:t xml:space="preserve">Study documentation will be promptly and fully disclosed to the Sponsor by the investigator upon request and also shall be made available at the investigator’s site upon request for inspection, copying, review and audit at reasonable times by representatives of the Sponsor or any regulatory agencies.  The investigator agrees to promptly take any reasonable steps that are requested by the Sponsor as a result of an audit to cure deficiencies in the study documentation and worksheets/case report forms.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 must maintain copies of all documentation and records relating to the conduct of the study in accordance with their institution’s records retention schedule which is compliant with all applicable regional and national laws and regulatory requirements.   If an institution does not have a records retention schedule to manage its records long-term, the investigator must maintain all documentation and records relating to the conduct of the study for 5 years after final report or first publication of study results, whichever comes later, per GPP guidelines.  This documentation includes, but is not limited to, the protocol, worksheets/case report forms, advertising for subject participation, adverse event reports, subject source data, correspondence with regulatory authorities and IRBs/ERCs, consent forms, investigator’s curricula vitae, monitor visit logs, laboratory reference ranges, laboratory certification or quality control procedures and laboratory director curriculum vitae.  All study documents shall be made available if required by relevant regulatory authorities. The investigator must consult with the Sponsor prior to discarding study and/or subject files. </w:t>
      </w:r>
    </w:p>
    <w:p w:rsidR="00AB2D7B" w:rsidRDefault="0096592D">
      <w:pPr>
        <w:spacing w:after="0"/>
        <w:ind w:left="360"/>
      </w:pPr>
      <w:r>
        <w:rPr>
          <w:rFonts w:ascii="Times New Roman" w:eastAsia="Times New Roman" w:hAnsi="Times New Roman" w:cs="Times New Roman"/>
          <w:b/>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The investigator will promptly inform the Sponsor of any regulatory agency inspection conducted for this study.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Persons debarred from conducting or working on studies by any court or regulatory agency will not be allowed to conduct or work on this Sponsor’s studies.  The investigator will immediately disclose in writing to the Sponsor if any person who is involved in conducting the study is debarred or if any proceeding for debarment is pending or, to the best of the investigator’s knowledge, threatened.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38" w:line="247" w:lineRule="auto"/>
        <w:ind w:left="365" w:right="846" w:hanging="10"/>
      </w:pPr>
      <w:r>
        <w:rPr>
          <w:rFonts w:ascii="Times New Roman" w:eastAsia="Times New Roman" w:hAnsi="Times New Roman" w:cs="Times New Roman"/>
        </w:rPr>
        <w:t xml:space="preserve">In the event the Sponsor prematurely terminates a particular study site, the Sponsor will promptly notify that </w:t>
      </w:r>
    </w:p>
    <w:p w:rsidR="00AB2D7B" w:rsidRDefault="0096592D">
      <w:pPr>
        <w:spacing w:after="6" w:line="247" w:lineRule="auto"/>
        <w:ind w:left="365" w:right="846" w:hanging="10"/>
      </w:pPr>
      <w:r>
        <w:rPr>
          <w:rFonts w:ascii="Times New Roman" w:eastAsia="Times New Roman" w:hAnsi="Times New Roman" w:cs="Times New Roman"/>
        </w:rPr>
        <w:t xml:space="preserve">site’s IRB/IEC. </w:t>
      </w:r>
    </w:p>
    <w:p w:rsidR="00AB2D7B" w:rsidRDefault="0096592D">
      <w:pPr>
        <w:spacing w:after="0"/>
        <w:ind w:left="360"/>
      </w:pPr>
      <w:r>
        <w:rPr>
          <w:rFonts w:ascii="Times New Roman" w:eastAsia="Times New Roman" w:hAnsi="Times New Roman" w:cs="Times New Roman"/>
        </w:rPr>
        <w:t xml:space="preserve"> </w:t>
      </w:r>
    </w:p>
    <w:p w:rsidR="00AB2D7B" w:rsidRDefault="0096592D">
      <w:pPr>
        <w:spacing w:after="6" w:line="247" w:lineRule="auto"/>
        <w:ind w:left="365" w:right="846" w:hanging="10"/>
      </w:pPr>
      <w:r>
        <w:rPr>
          <w:rFonts w:ascii="Times New Roman" w:eastAsia="Times New Roman" w:hAnsi="Times New Roman" w:cs="Times New Roman"/>
        </w:rPr>
        <w:t xml:space="preserve">According to European legislation, a Sponsor must designate an overall coordinating investigator for a multicenter study (including multinational).  When more than one study site is open in an EU country, Merck, as the Sponsor, will designate, per country, a national principal coordinator (Protocol CI), responsible for coordinating the work of the principal investigators at the different sites in that Member State, according to national regulations.  For a single-center study, the Protocol CI is the principal investigator.  In addition, the Sponsor must designate a principal or coordinating investigator to review the study report that summarizes the study results and confirm that, to the best of his/her knowledge, the report accurately describes the conduct and results of the study in the study’s final report.  The Sponsor may consider one or more factors in the selection of the individual to serve as the Protocol CI and or CSR CI (e.g., availability of the CI during the anticipated review process, thorough understanding of study methods, appropriate enrollment of subject cohort, timely achievement of study milestones).  The Protocol CI must be a participating study investigator. </w:t>
      </w:r>
    </w:p>
    <w:p w:rsidR="00AB2D7B" w:rsidRDefault="0096592D">
      <w:pPr>
        <w:spacing w:after="2"/>
        <w:ind w:left="360"/>
      </w:pPr>
      <w:r>
        <w:rPr>
          <w:rFonts w:ascii="Times New Roman" w:eastAsia="Times New Roman" w:hAnsi="Times New Roman" w:cs="Times New Roman"/>
        </w:rPr>
        <w:t xml:space="preserve"> </w:t>
      </w:r>
    </w:p>
    <w:p w:rsidR="00AB2D7B" w:rsidRDefault="0096592D">
      <w:pPr>
        <w:pStyle w:val="Heading2"/>
        <w:ind w:left="345"/>
      </w:pPr>
      <w:bookmarkStart w:id="102" w:name="_Toc522693"/>
      <w:r>
        <w:t xml:space="preserve">8.5   Quality Management System  </w:t>
      </w:r>
      <w:bookmarkEnd w:id="102"/>
    </w:p>
    <w:p w:rsidR="00AB2D7B" w:rsidRDefault="0096592D">
      <w:pPr>
        <w:spacing w:after="238" w:line="247" w:lineRule="auto"/>
        <w:ind w:left="365" w:right="748" w:hanging="20"/>
        <w:jc w:val="both"/>
      </w:pPr>
      <w:r>
        <w:rPr>
          <w:rFonts w:ascii="Times New Roman" w:eastAsia="Times New Roman" w:hAnsi="Times New Roman" w:cs="Times New Roman"/>
          <w:sz w:val="24"/>
        </w:rPr>
        <w:t xml:space="preserve">By signing this protocol, all parties agree to following applicable standard operating procedures (SOPs). All parties also agree to ensuring all existing and new study personnel are appropriately trained to ensure the study is conducted and data are generated, documented, and reported in compliance with the protocol, Good Pharmacoepidemiology Practice (GPP), and all applicable federal, state, and local laws, rules and </w:t>
      </w:r>
      <w:r>
        <w:rPr>
          <w:rFonts w:ascii="Times New Roman" w:eastAsia="Times New Roman" w:hAnsi="Times New Roman" w:cs="Times New Roman"/>
          <w:sz w:val="24"/>
        </w:rPr>
        <w:lastRenderedPageBreak/>
        <w:t xml:space="preserve">regulations. All parties should maintain transparency and open communication in order to effectively manage the study and proactively mitigate any risks.   </w:t>
      </w:r>
    </w:p>
    <w:p w:rsidR="00AB2D7B" w:rsidRDefault="0096592D">
      <w:pPr>
        <w:spacing w:after="238" w:line="247" w:lineRule="auto"/>
        <w:ind w:left="365" w:right="748" w:hanging="20"/>
        <w:jc w:val="both"/>
      </w:pPr>
      <w:r>
        <w:rPr>
          <w:rFonts w:ascii="Times New Roman" w:eastAsia="Times New Roman" w:hAnsi="Times New Roman" w:cs="Times New Roman"/>
          <w:sz w:val="24"/>
        </w:rPr>
        <w:t xml:space="preserve">The Sponsor may conduct routine or for-cause audits to ensure oversight and conduct of the study are completed in accordance with the protocol, quality standards (e.g. GPP), and applicable laws and regulations. If a significant quality issue (SQI) is identified at any time during the conduct of the study, it must be escalated to the Sponsor immediately. A SQI is any issue with the potential to negatively impact, either directly or indirectly, the rights, safety and well-being of patients or study participants and/or the integrity of the data. In the event an audit or SQI results in corrective or preventive actions, all parties are expected to appropriately implement the action plan in a timely manner. </w:t>
      </w:r>
    </w:p>
    <w:p w:rsidR="00AB2D7B" w:rsidRDefault="0096592D">
      <w:pPr>
        <w:spacing w:after="5"/>
        <w:ind w:left="360"/>
      </w:pPr>
      <w:r>
        <w:rPr>
          <w:rFonts w:ascii="Times New Roman" w:eastAsia="Times New Roman" w:hAnsi="Times New Roman" w:cs="Times New Roman"/>
        </w:rPr>
        <w:t xml:space="preserve"> </w:t>
      </w:r>
    </w:p>
    <w:p w:rsidR="00AB2D7B" w:rsidRDefault="0096592D">
      <w:pPr>
        <w:pStyle w:val="Heading2"/>
        <w:ind w:left="345"/>
      </w:pPr>
      <w:bookmarkStart w:id="103" w:name="_Toc522694"/>
      <w:r>
        <w:t xml:space="preserve">8.6   Data Management </w:t>
      </w:r>
      <w:bookmarkEnd w:id="103"/>
    </w:p>
    <w:p w:rsidR="00AB2D7B" w:rsidRDefault="0096592D">
      <w:pPr>
        <w:spacing w:after="238" w:line="247" w:lineRule="auto"/>
        <w:ind w:left="365" w:right="748" w:hanging="20"/>
        <w:jc w:val="both"/>
      </w:pPr>
      <w:r>
        <w:rPr>
          <w:rFonts w:ascii="Times New Roman" w:eastAsia="Times New Roman" w:hAnsi="Times New Roman" w:cs="Times New Roman"/>
          <w:sz w:val="24"/>
        </w:rPr>
        <w:t>The investigator or qualified designee is responsible for recording and verifying the accuracy of subject data</w:t>
      </w:r>
      <w:r>
        <w:rPr>
          <w:rFonts w:ascii="Times New Roman" w:eastAsia="Times New Roman" w:hAnsi="Times New Roman" w:cs="Times New Roman"/>
          <w:i/>
          <w:sz w:val="24"/>
        </w:rPr>
        <w:t>.</w:t>
      </w:r>
      <w:r>
        <w:rPr>
          <w:rFonts w:ascii="Times New Roman" w:eastAsia="Times New Roman" w:hAnsi="Times New Roman" w:cs="Times New Roman"/>
          <w:sz w:val="24"/>
        </w:rPr>
        <w:t xml:space="preserve">  By signing this protocol, the investigator acknowledges that his/her electronic signature is the legally binding equivalent of a written signature.  By entering his/her electronic signature, the investigator confirms that all recorded data have been verified as accurate. </w:t>
      </w:r>
    </w:p>
    <w:p w:rsidR="00AB2D7B" w:rsidRDefault="0096592D">
      <w:pPr>
        <w:spacing w:after="5" w:line="249" w:lineRule="auto"/>
        <w:ind w:left="355" w:right="897" w:hanging="10"/>
      </w:pPr>
      <w:r>
        <w:rPr>
          <w:rFonts w:ascii="Times New Roman" w:eastAsia="Times New Roman" w:hAnsi="Times New Roman" w:cs="Times New Roman"/>
          <w:sz w:val="24"/>
        </w:rPr>
        <w:t xml:space="preserve"> For an outsourced study the institutional policies of the vendor should be followed for development of data management plans.  However, the vendor should ensure compliance with  </w:t>
      </w:r>
      <w:r>
        <w:rPr>
          <w:rFonts w:ascii="Times New Roman" w:eastAsia="Times New Roman" w:hAnsi="Times New Roman" w:cs="Times New Roman"/>
        </w:rPr>
        <w:t xml:space="preserve">Good  </w:t>
      </w:r>
    </w:p>
    <w:p w:rsidR="00AB2D7B" w:rsidRDefault="0096592D">
      <w:pPr>
        <w:spacing w:after="6" w:line="247" w:lineRule="auto"/>
        <w:ind w:left="365" w:right="846" w:hanging="10"/>
      </w:pPr>
      <w:r>
        <w:rPr>
          <w:rFonts w:ascii="Times New Roman" w:eastAsia="Times New Roman" w:hAnsi="Times New Roman" w:cs="Times New Roman"/>
        </w:rPr>
        <w:t xml:space="preserve">Pharmacoepidemiology Practice, and all applicable federal, state, and local laws, rules and regulations relating to the conduct of the study.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rsidR="00AB2D7B" w:rsidRDefault="0096592D">
      <w:pPr>
        <w:pStyle w:val="Heading1"/>
        <w:ind w:left="355" w:right="315"/>
      </w:pPr>
      <w:bookmarkStart w:id="104" w:name="_Toc522695"/>
      <w:r>
        <w:lastRenderedPageBreak/>
        <w:t xml:space="preserve">9    Publications </w:t>
      </w:r>
      <w:bookmarkEnd w:id="104"/>
    </w:p>
    <w:p w:rsidR="00AB2D7B" w:rsidRDefault="0096592D">
      <w:pPr>
        <w:spacing w:after="5" w:line="249" w:lineRule="auto"/>
        <w:ind w:left="355" w:right="721" w:hanging="10"/>
      </w:pPr>
      <w:r>
        <w:rPr>
          <w:rFonts w:ascii="Times New Roman" w:eastAsia="Times New Roman" w:hAnsi="Times New Roman" w:cs="Times New Roman"/>
          <w:sz w:val="24"/>
        </w:rPr>
        <w:t xml:space="preserve">The Risk Management Subteam (RMST) Lead /Clinical Safety Risk Manager (CSRM) Physician will be notified if any safety data are generated in the final study report or any interim report. The safety and conclusion sections of the final study report or interim report must be reviewed by the RMST Lead/CSRM Physician prior to finalization of the report.  The review by the CSRM Physician must occur prior to any release of results to the public domain in the form of abstracts, posters, presentations or manuscripts.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7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rsidR="00AB2D7B" w:rsidRDefault="0096592D">
      <w:pPr>
        <w:spacing w:after="368"/>
        <w:ind w:left="360"/>
      </w:pPr>
      <w:r>
        <w:rPr>
          <w:rFonts w:ascii="Times New Roman" w:eastAsia="Times New Roman" w:hAnsi="Times New Roman" w:cs="Times New Roman"/>
          <w:sz w:val="24"/>
        </w:rPr>
        <w:lastRenderedPageBreak/>
        <w:t xml:space="preserve"> </w:t>
      </w:r>
    </w:p>
    <w:p w:rsidR="00AB2D7B" w:rsidRDefault="0096592D">
      <w:pPr>
        <w:pStyle w:val="Heading1"/>
        <w:spacing w:after="0"/>
        <w:ind w:left="355" w:right="315"/>
      </w:pPr>
      <w:bookmarkStart w:id="105" w:name="_Toc522696"/>
      <w:r>
        <w:t xml:space="preserve">10  References </w:t>
      </w:r>
      <w:bookmarkEnd w:id="105"/>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numPr>
          <w:ilvl w:val="0"/>
          <w:numId w:val="7"/>
        </w:numPr>
        <w:spacing w:after="260" w:line="249" w:lineRule="auto"/>
        <w:ind w:right="897" w:hanging="360"/>
      </w:pPr>
      <w:r>
        <w:rPr>
          <w:rFonts w:ascii="Times New Roman" w:eastAsia="Times New Roman" w:hAnsi="Times New Roman" w:cs="Times New Roman"/>
          <w:sz w:val="24"/>
        </w:rPr>
        <w:t xml:space="preserve">Gregg EW, Li Y, Wang J, Rios Burrows N, Ali MK, Rolka D, et al. Changes in Diabetes-Related Complications in the United States, 1990–2010. N Engl J Med. 2014 Apr 17;370(16):1514–23.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CDC Press Releases [Internet]. CDC. 2016 [cited 2019 Sep 13]. Available from: </w:t>
      </w:r>
    </w:p>
    <w:p w:rsidR="00AB2D7B" w:rsidRDefault="0096592D">
      <w:pPr>
        <w:spacing w:after="258" w:line="249" w:lineRule="auto"/>
        <w:ind w:left="874" w:right="897" w:hanging="10"/>
      </w:pPr>
      <w:r>
        <w:rPr>
          <w:rFonts w:ascii="Times New Roman" w:eastAsia="Times New Roman" w:hAnsi="Times New Roman" w:cs="Times New Roman"/>
          <w:sz w:val="24"/>
        </w:rPr>
        <w:t xml:space="preserve">https://www.cdc.gov/media/releases/2017/p0718-diabetes-report.html  </w:t>
      </w:r>
    </w:p>
    <w:p w:rsidR="00AB2D7B" w:rsidRDefault="0096592D">
      <w:pPr>
        <w:numPr>
          <w:ilvl w:val="0"/>
          <w:numId w:val="7"/>
        </w:numPr>
        <w:spacing w:after="262" w:line="249" w:lineRule="auto"/>
        <w:ind w:right="897" w:hanging="360"/>
      </w:pPr>
      <w:r>
        <w:rPr>
          <w:rFonts w:ascii="Times New Roman" w:eastAsia="Times New Roman" w:hAnsi="Times New Roman" w:cs="Times New Roman"/>
          <w:sz w:val="24"/>
        </w:rPr>
        <w:t xml:space="preserve">Riddle MC, Herman WH. The Cost of Diabetes Care—An Elephant in the Room. Diabetes Care. 2018 May 1;41(5):929–32.   </w:t>
      </w:r>
    </w:p>
    <w:p w:rsidR="00AB2D7B" w:rsidRDefault="0096592D">
      <w:pPr>
        <w:numPr>
          <w:ilvl w:val="0"/>
          <w:numId w:val="7"/>
        </w:numPr>
        <w:spacing w:after="258" w:line="249" w:lineRule="auto"/>
        <w:ind w:right="897" w:hanging="360"/>
      </w:pPr>
      <w:r>
        <w:rPr>
          <w:rFonts w:ascii="Times New Roman" w:eastAsia="Times New Roman" w:hAnsi="Times New Roman" w:cs="Times New Roman"/>
          <w:sz w:val="24"/>
        </w:rPr>
        <w:t xml:space="preserve">Beckles GL. Disparities in the Prevalence of Diagnosed Diabetes — United States, 1999–2002 and 2011–2014. MMWR Morb Mortal Wkly Rep [Internet]. 2016 [cited 2019 Sep 13];65. Available from: https://www.cdc.gov/mmwr/volumes/65/wr/mm6545a4.htm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Voeks Jenifer H., McClure Leslie A., Go Rodney C., Prineas Ronald J., Cushman  </w:t>
      </w:r>
    </w:p>
    <w:p w:rsidR="00AB2D7B" w:rsidRDefault="0096592D">
      <w:pPr>
        <w:spacing w:after="258" w:line="249" w:lineRule="auto"/>
        <w:ind w:left="874" w:right="897" w:hanging="10"/>
      </w:pPr>
      <w:r>
        <w:rPr>
          <w:rFonts w:ascii="Times New Roman" w:eastAsia="Times New Roman" w:hAnsi="Times New Roman" w:cs="Times New Roman"/>
          <w:sz w:val="24"/>
        </w:rPr>
        <w:t xml:space="preserve">Mary, Kissela Brett M., et al. Regional Differences in Diabetes as a Possible Contributor to the Geographic Disparity in Stroke Mortality. Stroke. 2008 Jun 1;39(6):1675–80.   </w:t>
      </w:r>
    </w:p>
    <w:p w:rsidR="00AB2D7B" w:rsidRDefault="0096592D">
      <w:pPr>
        <w:numPr>
          <w:ilvl w:val="0"/>
          <w:numId w:val="7"/>
        </w:numPr>
        <w:spacing w:after="260" w:line="249" w:lineRule="auto"/>
        <w:ind w:right="897" w:hanging="360"/>
      </w:pPr>
      <w:r>
        <w:rPr>
          <w:rFonts w:ascii="Times New Roman" w:eastAsia="Times New Roman" w:hAnsi="Times New Roman" w:cs="Times New Roman"/>
          <w:sz w:val="24"/>
        </w:rPr>
        <w:t xml:space="preserve">Nwasuruba C, Osuagwu C, Bae S, Singh KP, Egede LE. Racial differences in diabetes selfmanagement and quality of care in Texas. J Diabetes Complications. 2009 Apr;23(2):112–8.   </w:t>
      </w:r>
    </w:p>
    <w:p w:rsidR="00AB2D7B" w:rsidRDefault="0096592D">
      <w:pPr>
        <w:numPr>
          <w:ilvl w:val="0"/>
          <w:numId w:val="7"/>
        </w:numPr>
        <w:spacing w:after="260" w:line="249" w:lineRule="auto"/>
        <w:ind w:right="897" w:hanging="360"/>
      </w:pPr>
      <w:r>
        <w:rPr>
          <w:rFonts w:ascii="Times New Roman" w:eastAsia="Times New Roman" w:hAnsi="Times New Roman" w:cs="Times New Roman"/>
          <w:sz w:val="24"/>
        </w:rPr>
        <w:t xml:space="preserve">Heisler M, Smith DM, Hayward RA, Krein SL, Kerr EA. Racial disparities in diabetes care processes, outcomes, and treatment intensity. Med Care. 2003 Nov;41(11):1221–32.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Young BA, Maynard C, Boyko EJ. Racial differences in diabetic nephropathy, cardiovascular disease, and mortality in a national population of veterans. Diabetes Care. 2003 Aug;26(8):2392–</w:t>
      </w:r>
    </w:p>
    <w:p w:rsidR="00AB2D7B" w:rsidRDefault="0096592D">
      <w:pPr>
        <w:spacing w:after="289" w:line="249" w:lineRule="auto"/>
        <w:ind w:left="874" w:right="897" w:hanging="10"/>
      </w:pPr>
      <w:r>
        <w:rPr>
          <w:rFonts w:ascii="Times New Roman" w:eastAsia="Times New Roman" w:hAnsi="Times New Roman" w:cs="Times New Roman"/>
          <w:sz w:val="24"/>
        </w:rPr>
        <w:t xml:space="preserve">9.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O’Connell J, Yi R, Wilson C, Manson SM, Acton KJ. Racial disparities in health status: a comparison of the morbidity among American Indian and U.S. adults with diabetes. Diabetes Care. 2010 Jul;33(7):1463–70.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Benjamin SM, Wang J, Geiss LS, Thompson TJ, Gregg EW. The Impact of Repeat  </w:t>
      </w:r>
    </w:p>
    <w:p w:rsidR="00AB2D7B" w:rsidRDefault="0096592D">
      <w:pPr>
        <w:spacing w:after="229" w:line="249" w:lineRule="auto"/>
        <w:ind w:left="874" w:right="897" w:hanging="10"/>
      </w:pPr>
      <w:r>
        <w:rPr>
          <w:rFonts w:ascii="Times New Roman" w:eastAsia="Times New Roman" w:hAnsi="Times New Roman" w:cs="Times New Roman"/>
          <w:sz w:val="24"/>
        </w:rPr>
        <w:t xml:space="preserve">Hospitalizations on Hospitalization Rates for Selected Conditions Among Adults With and Without Diabetes, 12 US States, 2011. Prev Chronic Dis. 2015 Nov 19;12:E200.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Ali MK, Bullard KM, Saaddine JB, Cowie CC, Imperatore G, Gregg EW. Achievement of Goals in U.S. Diabetes Care, 1999–2010. N Engl J Med. 2013 Apr 25;368(17):1613–24.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Ali MK, Bullard KM, Gregg EW, Del Rio C. A cascade of care for diabetes in the United States: </w:t>
      </w:r>
    </w:p>
    <w:p w:rsidR="00AB2D7B" w:rsidRDefault="0096592D">
      <w:pPr>
        <w:spacing w:after="228" w:line="249" w:lineRule="auto"/>
        <w:ind w:left="874" w:right="897" w:hanging="10"/>
      </w:pPr>
      <w:r>
        <w:rPr>
          <w:rFonts w:ascii="Times New Roman" w:eastAsia="Times New Roman" w:hAnsi="Times New Roman" w:cs="Times New Roman"/>
          <w:sz w:val="24"/>
        </w:rPr>
        <w:t xml:space="preserve">visualizing the gaps. Ann Intern Med. 2014 Nov 18;161(10):681–9.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lastRenderedPageBreak/>
        <w:t xml:space="preserve">Cefalu WT, Golden SH. Innovative Approaches to Understanding and Addressing Health Disparities in Diabetes Care and Research. Diabetes Care. 2015 Feb;38(2):186–8.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 xml:space="preserve">Rosenstock S, Whitman S, West JF, Balkin M. Racial disparities in diabetes mortality in the 50 most populous US cities. J Urban Health Bull N Y Acad Med. 2014 Oct;91(5):873–85.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Wharam JF, Zhang F, Eggleston EM, Lu CY, Soumerai SB, Ross-Degnan D. Effect of HighDeductible Insurance on High-Acuity Outcomes in Diabetes: A Natural Experiment for Translation in Diabetes (NEXT-D) Study. Diabetes Care. 2018 May 1;41(5):940–8.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Ali MK, Bullard KM, Saaddine JB, Cowie CC, Imperatore G, Gregg EW. Achievement of Goals in U.S. Diabetes Care, 1999–2010 [Internet].  http://dx.doi.org/10.1056/NEJMsa1213829. 2013 [cited 2019 Sep 13]. Available from: https://www.nejm.org/doi/10.1056/NEJMsa1213829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Kazemian P, Shebl FM, McCann N, Walensky RP, Wexler DJ. Evaluation of the Cascade of Diabetes Care in the United States, 2005-2016. JAMA Intern Med [Internet]. 2019 Aug 12 [cited 2019 Sep 13]; Available from: https://jamanetwork.com/journals/jamainternalmedicine/fullarticle/2740801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Strain W, Bluher M, Pladanius P. Clinical Inertia in Individualising Care for Diabetes: Is There </w:t>
      </w:r>
    </w:p>
    <w:p w:rsidR="00AB2D7B" w:rsidRDefault="0096592D">
      <w:pPr>
        <w:spacing w:after="5" w:line="249" w:lineRule="auto"/>
        <w:ind w:left="874" w:right="897" w:hanging="10"/>
      </w:pPr>
      <w:r>
        <w:rPr>
          <w:rFonts w:ascii="Times New Roman" w:eastAsia="Times New Roman" w:hAnsi="Times New Roman" w:cs="Times New Roman"/>
          <w:sz w:val="24"/>
        </w:rPr>
        <w:t xml:space="preserve">Time to do More in Type 2 Diabetes? [Internet]. [cited 2019 Sep  </w:t>
      </w:r>
    </w:p>
    <w:p w:rsidR="00AB2D7B" w:rsidRDefault="0096592D">
      <w:pPr>
        <w:spacing w:after="215"/>
        <w:ind w:left="10" w:right="547" w:hanging="10"/>
        <w:jc w:val="center"/>
      </w:pPr>
      <w:r>
        <w:rPr>
          <w:rFonts w:ascii="Times New Roman" w:eastAsia="Times New Roman" w:hAnsi="Times New Roman" w:cs="Times New Roman"/>
          <w:sz w:val="24"/>
        </w:rPr>
        <w:t xml:space="preserve">16]. Available from: https://www.ncbi.nlm.nih.gov/pmc/articles/PMC4269638/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Fernandes G, Sawhney B, Hannachi H, Wang T, McNeill A, Iglay K, et al. Clinical Inertia in Relation to Sociodemographic Factors among Patients with Type 2 Diabetes (T2D) in the United States. In San Francisco, CA, USA: Merck Sharp &amp; Dohme Corp; 2019.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PAWASKAR M, NGUYEN J, HUYNH S, HASKELL T, LEE L, RAJPATHAK S. </w:t>
      </w:r>
    </w:p>
    <w:p w:rsidR="00AB2D7B" w:rsidRDefault="0096592D">
      <w:pPr>
        <w:spacing w:after="229" w:line="249" w:lineRule="auto"/>
        <w:ind w:left="874" w:right="897" w:hanging="10"/>
      </w:pPr>
      <w:r>
        <w:rPr>
          <w:rFonts w:ascii="Times New Roman" w:eastAsia="Times New Roman" w:hAnsi="Times New Roman" w:cs="Times New Roman"/>
          <w:sz w:val="24"/>
        </w:rPr>
        <w:t xml:space="preserve">Socioeconomic Disparities in the Management of Glycemic Control among Adults with Type 2 Diabetes in the United States. In.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Ziemer DC, Doyle JP, Barnes CS, Branch WT, Cook CB, El-Kebbi IM, et al. An Intervention to Overcome Clinical Inertia and Improve Diabetes Mellitus Control in a Primary Care Setting: </w:t>
      </w:r>
    </w:p>
    <w:p w:rsidR="00AB2D7B" w:rsidRDefault="0096592D">
      <w:pPr>
        <w:spacing w:after="232" w:line="249" w:lineRule="auto"/>
        <w:ind w:left="874" w:right="897" w:hanging="10"/>
      </w:pPr>
      <w:r>
        <w:rPr>
          <w:rFonts w:ascii="Times New Roman" w:eastAsia="Times New Roman" w:hAnsi="Times New Roman" w:cs="Times New Roman"/>
          <w:sz w:val="24"/>
        </w:rPr>
        <w:t xml:space="preserve">Improving Primary Care of African Americans With Diabetes (IPCAAD) 8. Arch Intern Med. 2006 Mar 13;166(5):507–13.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McEwen L, Herman W. HEALTH CARE UTILIZATION AND COSTS OF  </w:t>
      </w:r>
    </w:p>
    <w:p w:rsidR="00AB2D7B" w:rsidRDefault="0096592D">
      <w:pPr>
        <w:spacing w:after="5" w:line="249" w:lineRule="auto"/>
        <w:ind w:left="874" w:right="897" w:hanging="10"/>
      </w:pPr>
      <w:r>
        <w:rPr>
          <w:rFonts w:ascii="Times New Roman" w:eastAsia="Times New Roman" w:hAnsi="Times New Roman" w:cs="Times New Roman"/>
          <w:sz w:val="24"/>
        </w:rPr>
        <w:t xml:space="preserve">DIABETES. Ch. 40. In: Diabetes in America, 3rd ed [Internet]. 3rd ed. Bethesda,  </w:t>
      </w:r>
    </w:p>
    <w:p w:rsidR="00AB2D7B" w:rsidRDefault="0096592D">
      <w:pPr>
        <w:spacing w:after="215"/>
        <w:ind w:left="10" w:right="479" w:hanging="10"/>
        <w:jc w:val="center"/>
      </w:pPr>
      <w:r>
        <w:rPr>
          <w:rFonts w:ascii="Times New Roman" w:eastAsia="Times New Roman" w:hAnsi="Times New Roman" w:cs="Times New Roman"/>
          <w:sz w:val="24"/>
        </w:rPr>
        <w:t xml:space="preserve">MD: NAtional Institutes of Health; [cited 2019 Jul 18]. p. 40.1-40.78. Available  </w:t>
      </w:r>
    </w:p>
    <w:p w:rsidR="00AB2D7B" w:rsidRDefault="0096592D">
      <w:pPr>
        <w:spacing w:after="5" w:line="249" w:lineRule="auto"/>
        <w:ind w:left="874" w:right="897" w:hanging="10"/>
      </w:pPr>
      <w:r>
        <w:rPr>
          <w:rFonts w:ascii="Times New Roman" w:eastAsia="Times New Roman" w:hAnsi="Times New Roman" w:cs="Times New Roman"/>
          <w:sz w:val="24"/>
        </w:rPr>
        <w:t>from: https://www.niddk.nih.gov/about-niddk/strategic-plans-reports/diabetes-inamerica-3rd-</w:t>
      </w:r>
    </w:p>
    <w:p w:rsidR="00AB2D7B" w:rsidRDefault="0096592D">
      <w:pPr>
        <w:spacing w:after="227" w:line="249" w:lineRule="auto"/>
        <w:ind w:left="884" w:right="897" w:hanging="10"/>
      </w:pPr>
      <w:r>
        <w:rPr>
          <w:rFonts w:ascii="Times New Roman" w:eastAsia="Times New Roman" w:hAnsi="Times New Roman" w:cs="Times New Roman"/>
          <w:sz w:val="24"/>
        </w:rPr>
        <w:t xml:space="preserve">edition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Wang J, Geiss LS, Williams DE, Gregg EW. Trends in Emergency Department  </w:t>
      </w:r>
    </w:p>
    <w:p w:rsidR="00AB2D7B" w:rsidRDefault="0096592D">
      <w:pPr>
        <w:spacing w:after="230" w:line="249" w:lineRule="auto"/>
        <w:ind w:left="874" w:right="897" w:hanging="10"/>
      </w:pPr>
      <w:r>
        <w:rPr>
          <w:rFonts w:ascii="Times New Roman" w:eastAsia="Times New Roman" w:hAnsi="Times New Roman" w:cs="Times New Roman"/>
          <w:sz w:val="24"/>
        </w:rPr>
        <w:t xml:space="preserve">Visit Rates for Hypoglycemia and Hyperglycemic Crisis among Adults with Diabetes, United States, 2006-2011. Rodríguez-Mañas L, editor. PLOS ONE. 2015 Aug 7;10(8):e0134917.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lastRenderedPageBreak/>
        <w:t xml:space="preserve">AHRQ - Quality Indicators [Internet]. [cited 2019 Sep 11]. Available from: </w:t>
      </w:r>
    </w:p>
    <w:p w:rsidR="00AB2D7B" w:rsidRDefault="0096592D">
      <w:pPr>
        <w:spacing w:after="5" w:line="249" w:lineRule="auto"/>
        <w:ind w:left="874" w:right="897" w:hanging="10"/>
      </w:pPr>
      <w:r>
        <w:rPr>
          <w:rFonts w:ascii="Times New Roman" w:eastAsia="Times New Roman" w:hAnsi="Times New Roman" w:cs="Times New Roman"/>
          <w:sz w:val="24"/>
        </w:rPr>
        <w:t xml:space="preserve">https://www.qualityindicators.ahrq.gov/modules/pqi_overview.aspx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 xml:space="preserve">Rubens M, Saxena A, Ramamoorthy V, Khera R, Hong J, Veledar E, et al. Trends in DiabetesRelated Preventable Hospitalizations in the U.S., 2005–2014. Diabetes Care. 2018 May;41(5):e72–3.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Desai D, Mehta D, Mathias P, Menon G, Schubart UK. Health Care Utilization and Burden of Diabetic Ketoacidosis in the U.S. Over the Past Decade: A Nationwide Analysis. Diabetes Care. 2018 Aug 1;41(8):1631–8.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Harris CM, Albaeni A, Thorpe RJ, Norris KC, Abougergi MS. Racial factors and inpatient outcomes among patients with diabetes hospitalized with foot ulcers and foot infections, 20032014. PLoS ONE [Internet]. 2019 May 29 [cited 2019 Aug  </w:t>
      </w:r>
    </w:p>
    <w:p w:rsidR="00AB2D7B" w:rsidRDefault="0096592D">
      <w:pPr>
        <w:spacing w:after="225" w:line="249" w:lineRule="auto"/>
        <w:ind w:left="874" w:right="897" w:hanging="10"/>
      </w:pPr>
      <w:r>
        <w:rPr>
          <w:rFonts w:ascii="Times New Roman" w:eastAsia="Times New Roman" w:hAnsi="Times New Roman" w:cs="Times New Roman"/>
          <w:sz w:val="24"/>
        </w:rPr>
        <w:t xml:space="preserve">2];14(5). Available from: https://www.ncbi.nlm.nih.gov/pmc/articles/PMC6541346/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Tseng C-L, Soroka O, Pogach LM. An expanded prevention quality diabetes composite: Quantifying the burden of preventable hospitalizations for older adults with diabetes. J Diabetes Complications. 2018 May;32(5):458–64.   </w:t>
      </w:r>
    </w:p>
    <w:p w:rsidR="00AB2D7B" w:rsidRDefault="0096592D">
      <w:pPr>
        <w:numPr>
          <w:ilvl w:val="0"/>
          <w:numId w:val="7"/>
        </w:numPr>
        <w:spacing w:after="230" w:line="249" w:lineRule="auto"/>
        <w:ind w:right="897" w:hanging="360"/>
      </w:pPr>
      <w:r>
        <w:rPr>
          <w:rFonts w:ascii="Times New Roman" w:eastAsia="Times New Roman" w:hAnsi="Times New Roman" w:cs="Times New Roman"/>
          <w:sz w:val="24"/>
        </w:rPr>
        <w:t xml:space="preserve">Chen G, Khan N, Walker R, Quan H. Validating ICD coding algorithms for diabetes mellitus from administrative data. Diabetes Res Clin Pract. 2010 Aug 1;89(2):189– 95.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Schneider ALC, Pankow JS, Heiss G, Selvin E. Validity and Reliability of Selfreported Diabetes in the Atherosclerosis Risk in Communities Study. Am J Epidemiol. 2012 Oct 15;176(8):738–43.   </w:t>
      </w:r>
    </w:p>
    <w:p w:rsidR="00AB2D7B" w:rsidRDefault="0096592D">
      <w:pPr>
        <w:numPr>
          <w:ilvl w:val="0"/>
          <w:numId w:val="7"/>
        </w:numPr>
        <w:spacing w:after="225" w:line="249" w:lineRule="auto"/>
        <w:ind w:right="897" w:hanging="360"/>
      </w:pPr>
      <w:r>
        <w:rPr>
          <w:rFonts w:ascii="Times New Roman" w:eastAsia="Times New Roman" w:hAnsi="Times New Roman" w:cs="Times New Roman"/>
          <w:sz w:val="24"/>
        </w:rPr>
        <w:t xml:space="preserve">Rothwell CJ, Madans JH, Arispe IE. National Center for Health Statistics. :81.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 xml:space="preserve">Chang H-Y, Weiner JP, Richards TM, Bleich SN, Segal JB. Validating the adapted Diabetes Complications Severity Index in claims data. Am J Manag Care. 2012;18(11):721–6.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Glasheen WP, Renda A, Dong Y. Diabetes Complications Severity Index (DCSI)- </w:t>
      </w:r>
    </w:p>
    <w:p w:rsidR="00AB2D7B" w:rsidRDefault="0096592D">
      <w:pPr>
        <w:spacing w:after="225" w:line="249" w:lineRule="auto"/>
        <w:ind w:left="874" w:right="897" w:hanging="10"/>
      </w:pPr>
      <w:r>
        <w:rPr>
          <w:rFonts w:ascii="Times New Roman" w:eastAsia="Times New Roman" w:hAnsi="Times New Roman" w:cs="Times New Roman"/>
          <w:sz w:val="24"/>
        </w:rPr>
        <w:t xml:space="preserve">Update and ICD-10 translation. J Diabetes Complications. 2017 Jun;31(6):1007–13.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Varas-Lorenzo C, Castellsague J, Stang MR, Tomas L, Aguado J, Perez-Gutthann  S. Positive predictive value of ICD-9 codes 410 and 411 in the identification of  cases of acute coronary syndromes in the Saskatchewan Hospital automated database. Pharmacoepidemiol Drug Saf. 2008 Aug;17(8):842–52.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Positive Predictive Values of ICD-9 Codes to Identify Patients With Stroke or TIA [Internet]. AJMC. [cited 2019 Sep 25]. Available from: https://www.ajmc.com/journals/issue/2014/2014vol20-n2/positive-predictivevalues-of-icd-9-codes-to-identify-patients-with-stroke-or-tia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Columbo JA, Kang R, Trooboff SW, Jahn KS, Martinez CJ, Moore KO, et al. Validating </w:t>
      </w:r>
    </w:p>
    <w:p w:rsidR="00AB2D7B" w:rsidRDefault="0096592D">
      <w:pPr>
        <w:spacing w:after="5" w:line="249" w:lineRule="auto"/>
        <w:ind w:left="874" w:right="897" w:hanging="10"/>
      </w:pPr>
      <w:r>
        <w:rPr>
          <w:rFonts w:ascii="Times New Roman" w:eastAsia="Times New Roman" w:hAnsi="Times New Roman" w:cs="Times New Roman"/>
          <w:sz w:val="24"/>
        </w:rPr>
        <w:t xml:space="preserve">Publicly Available Crosswalks for Translating ICD-9 to ICD-10 Diagnosis Codes for </w:t>
      </w:r>
    </w:p>
    <w:p w:rsidR="00AB2D7B" w:rsidRDefault="0096592D">
      <w:pPr>
        <w:spacing w:after="215"/>
        <w:ind w:left="10" w:right="508" w:hanging="10"/>
        <w:jc w:val="center"/>
      </w:pPr>
      <w:r>
        <w:rPr>
          <w:rFonts w:ascii="Times New Roman" w:eastAsia="Times New Roman" w:hAnsi="Times New Roman" w:cs="Times New Roman"/>
          <w:sz w:val="24"/>
        </w:rPr>
        <w:lastRenderedPageBreak/>
        <w:t xml:space="preserve">Cardiovascular Outcomes Research. Circ Cardiovasc Qual Outcomes. 2018;11(10):e004782.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Inpatient Quality Indicators: Coronary Artery Bypass Graft (CABG) Volume [Internet]. AHRQ Quality Indicators. 2009. Available from:  https://www.qualityindicators.ahrq.gov/Downloads/Modules/IQI/V41/TechSpecs/I QI%2005%20CABG%20Volume.pdf  </w:t>
      </w:r>
    </w:p>
    <w:p w:rsidR="00AB2D7B" w:rsidRDefault="0096592D">
      <w:pPr>
        <w:numPr>
          <w:ilvl w:val="0"/>
          <w:numId w:val="7"/>
        </w:numPr>
        <w:spacing w:after="225" w:line="249" w:lineRule="auto"/>
        <w:ind w:right="897" w:hanging="360"/>
      </w:pPr>
      <w:r>
        <w:rPr>
          <w:rFonts w:ascii="Times New Roman" w:eastAsia="Times New Roman" w:hAnsi="Times New Roman" w:cs="Times New Roman"/>
          <w:sz w:val="24"/>
        </w:rPr>
        <w:t xml:space="preserve">ICD-10:  Clinical Concepts for Cardiology. 2015 Oct 1;29.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Weiss A, Barrett M, Heslin K, Stocks C. Trends in Emergency Department Visits  Involving Mental and Substance Use Disorders, 2006–2013 [Internet]. HEALTH  </w:t>
      </w:r>
    </w:p>
    <w:p w:rsidR="00AB2D7B" w:rsidRDefault="0096592D">
      <w:pPr>
        <w:spacing w:after="5" w:line="249" w:lineRule="auto"/>
        <w:ind w:left="874" w:right="897" w:hanging="10"/>
      </w:pPr>
      <w:r>
        <w:rPr>
          <w:rFonts w:ascii="Times New Roman" w:eastAsia="Times New Roman" w:hAnsi="Times New Roman" w:cs="Times New Roman"/>
          <w:sz w:val="24"/>
        </w:rPr>
        <w:t xml:space="preserve">CARE COST AND UTILIZATION PROJECT: STATISTICAL BRIEF #216. 2016  </w:t>
      </w:r>
    </w:p>
    <w:p w:rsidR="00AB2D7B" w:rsidRDefault="0096592D">
      <w:pPr>
        <w:spacing w:after="5" w:line="249" w:lineRule="auto"/>
        <w:ind w:left="874" w:right="897" w:hanging="10"/>
      </w:pPr>
      <w:r>
        <w:rPr>
          <w:rFonts w:ascii="Times New Roman" w:eastAsia="Times New Roman" w:hAnsi="Times New Roman" w:cs="Times New Roman"/>
          <w:sz w:val="24"/>
        </w:rPr>
        <w:t xml:space="preserve">[cited 2019 Sep 24]. Available from: https://www.hcup- </w:t>
      </w:r>
    </w:p>
    <w:p w:rsidR="00AB2D7B" w:rsidRDefault="0096592D">
      <w:pPr>
        <w:spacing w:after="228" w:line="249" w:lineRule="auto"/>
        <w:ind w:left="874" w:right="897" w:hanging="10"/>
      </w:pPr>
      <w:r>
        <w:rPr>
          <w:rFonts w:ascii="Times New Roman" w:eastAsia="Times New Roman" w:hAnsi="Times New Roman" w:cs="Times New Roman"/>
          <w:sz w:val="24"/>
        </w:rPr>
        <w:t xml:space="preserve">us.ahrq.gov/reports/statbriefs/sb216-Mental-Substance-Use-Disorder-ED-VisitTrends.pdf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 xml:space="preserve">Parisi R, Rutter MK, Lunt M, Young HS, Symmons DPM, Griffiths CEM, et al. Psoriasis and the Risk of Major Cardiovascular Events: Cohort Study Using the Clinical Practice Research Datalink. J Invest Dermatol. 2015 Sep 1;135(9):2189–97.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Wang J, Imai K, Engelgau MM, Geiss LS, Wen C, Zhang P. Secular trends in diabetes-related preventable hospitalizations in the United States, 1998-2006. Diabetes Care. 2009 Jul;32(7):1213–7.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Ginde AA, Blanc PG, Lieberman RM, Camargo CA. Validation of ICD-9-CM coding algorithm for improved identification of hypoglycemia visits. BMC Endocr Disord. 2008 Apr 1;8:4.   </w:t>
      </w:r>
    </w:p>
    <w:p w:rsidR="00AB2D7B" w:rsidRDefault="0096592D">
      <w:pPr>
        <w:numPr>
          <w:ilvl w:val="0"/>
          <w:numId w:val="7"/>
        </w:numPr>
        <w:spacing w:after="232" w:line="249" w:lineRule="auto"/>
        <w:ind w:right="897" w:hanging="360"/>
      </w:pPr>
      <w:r>
        <w:rPr>
          <w:rFonts w:ascii="Times New Roman" w:eastAsia="Times New Roman" w:hAnsi="Times New Roman" w:cs="Times New Roman"/>
          <w:sz w:val="24"/>
        </w:rPr>
        <w:t xml:space="preserve">HCUP-US SID Overview [Internet]. [cited 2019 Sep 9]. Available from: https://www.hcupus.ahrq.gov/sidoverview.jsp  </w:t>
      </w:r>
    </w:p>
    <w:p w:rsidR="00AB2D7B" w:rsidRDefault="0096592D">
      <w:pPr>
        <w:numPr>
          <w:ilvl w:val="0"/>
          <w:numId w:val="7"/>
        </w:numPr>
        <w:spacing w:after="46" w:line="249" w:lineRule="auto"/>
        <w:ind w:right="897" w:hanging="360"/>
      </w:pPr>
      <w:r>
        <w:rPr>
          <w:rFonts w:ascii="Times New Roman" w:eastAsia="Times New Roman" w:hAnsi="Times New Roman" w:cs="Times New Roman"/>
          <w:sz w:val="24"/>
        </w:rPr>
        <w:t xml:space="preserve">2017 National Health Interview Survey (NHIS) Survey Description [Internet]. National Center for Health Statistics; 2018. Available from:  ftp://ftp.cdc.gov/pub/Health_Statistics/NCHS/Dataset_Documentation/NHIS/2017/s rvydesc.pdf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MEPS [Internet]. “ YOUR ROLE IN SHAPING THE NATION’S HEALTH.”  </w:t>
      </w:r>
    </w:p>
    <w:p w:rsidR="00AB2D7B" w:rsidRDefault="0096592D">
      <w:pPr>
        <w:spacing w:after="229" w:line="249" w:lineRule="auto"/>
        <w:ind w:left="874" w:right="897" w:hanging="10"/>
      </w:pPr>
      <w:r>
        <w:rPr>
          <w:rFonts w:ascii="Times New Roman" w:eastAsia="Times New Roman" w:hAnsi="Times New Roman" w:cs="Times New Roman"/>
          <w:sz w:val="24"/>
        </w:rPr>
        <w:t xml:space="preserve">[cited 2019 Sep 9]. Available from: https://meps.ahrq.gov/communication/mpc_video/en/mpc_presentation.shtml  </w:t>
      </w:r>
    </w:p>
    <w:p w:rsidR="00AB2D7B" w:rsidRDefault="0096592D">
      <w:pPr>
        <w:numPr>
          <w:ilvl w:val="0"/>
          <w:numId w:val="7"/>
        </w:numPr>
        <w:spacing w:after="229" w:line="249" w:lineRule="auto"/>
        <w:ind w:right="897" w:hanging="360"/>
      </w:pPr>
      <w:r>
        <w:rPr>
          <w:rFonts w:ascii="Times New Roman" w:eastAsia="Times New Roman" w:hAnsi="Times New Roman" w:cs="Times New Roman"/>
          <w:sz w:val="24"/>
        </w:rPr>
        <w:t xml:space="preserve">Khera R, Angraal S, Couch T, Welsh JW, Nallamothu BK, Girotra S, et al. Adherence to Methodological Standards in Research using the National Inpatient Sample. JAMA. 2017 Nov 28;318(20):2011–8.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NIS Trend Weights [Internet]. [cited 2019 Sep 5]. Available from:  </w:t>
      </w:r>
    </w:p>
    <w:p w:rsidR="00AB2D7B" w:rsidRDefault="0096592D">
      <w:pPr>
        <w:spacing w:after="225" w:line="249" w:lineRule="auto"/>
        <w:ind w:left="874" w:right="897" w:hanging="10"/>
      </w:pPr>
      <w:r>
        <w:rPr>
          <w:rFonts w:ascii="Times New Roman" w:eastAsia="Times New Roman" w:hAnsi="Times New Roman" w:cs="Times New Roman"/>
          <w:sz w:val="24"/>
        </w:rPr>
        <w:t xml:space="preserve">https://www.hcup-us.ahrq.gov/db/nation/nis/trendwghts.jsp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INTRODUCTION TO THE HCUP NATIONAL INPATIENT SAMPLE (NIS),  </w:t>
      </w:r>
    </w:p>
    <w:p w:rsidR="00AB2D7B" w:rsidRDefault="0096592D">
      <w:pPr>
        <w:spacing w:after="229" w:line="249" w:lineRule="auto"/>
        <w:ind w:left="874" w:right="897" w:hanging="10"/>
      </w:pPr>
      <w:r>
        <w:rPr>
          <w:rFonts w:ascii="Times New Roman" w:eastAsia="Times New Roman" w:hAnsi="Times New Roman" w:cs="Times New Roman"/>
          <w:sz w:val="24"/>
        </w:rPr>
        <w:lastRenderedPageBreak/>
        <w:t xml:space="preserve">2016 [Internet]. [cited 2019 Sep 9]. Available from: https://www.hcupus.ahrq.gov/db/nation/nis/NIS_Introduction_2016.jsp#weights  </w:t>
      </w:r>
    </w:p>
    <w:p w:rsidR="00AB2D7B" w:rsidRDefault="0096592D">
      <w:pPr>
        <w:numPr>
          <w:ilvl w:val="0"/>
          <w:numId w:val="7"/>
        </w:numPr>
        <w:spacing w:after="5" w:line="249" w:lineRule="auto"/>
        <w:ind w:right="897" w:hanging="360"/>
      </w:pPr>
      <w:r>
        <w:rPr>
          <w:rFonts w:ascii="Times New Roman" w:eastAsia="Times New Roman" w:hAnsi="Times New Roman" w:cs="Times New Roman"/>
          <w:sz w:val="24"/>
        </w:rPr>
        <w:t xml:space="preserve">Medical Expenditure Panel Survey Computing Standard Errors for MEPS Estimates [Internet]. </w:t>
      </w:r>
    </w:p>
    <w:p w:rsidR="00AB2D7B" w:rsidRDefault="0096592D">
      <w:pPr>
        <w:spacing w:after="5" w:line="249" w:lineRule="auto"/>
        <w:ind w:left="874" w:right="897" w:hanging="10"/>
      </w:pPr>
      <w:r>
        <w:rPr>
          <w:rFonts w:ascii="Times New Roman" w:eastAsia="Times New Roman" w:hAnsi="Times New Roman" w:cs="Times New Roman"/>
          <w:sz w:val="24"/>
        </w:rPr>
        <w:t xml:space="preserve">[cited 2019 Sep 5]. Available from: https://meps.ahrq.gov/survey_comp/standard_errors.jsp  </w:t>
      </w:r>
    </w:p>
    <w:p w:rsidR="00AB2D7B" w:rsidRDefault="0096592D">
      <w:pPr>
        <w:numPr>
          <w:ilvl w:val="0"/>
          <w:numId w:val="7"/>
        </w:numPr>
        <w:spacing w:after="231" w:line="249" w:lineRule="auto"/>
        <w:ind w:right="897" w:hanging="360"/>
      </w:pPr>
      <w:r>
        <w:rPr>
          <w:rFonts w:ascii="Times New Roman" w:eastAsia="Times New Roman" w:hAnsi="Times New Roman" w:cs="Times New Roman"/>
          <w:sz w:val="24"/>
        </w:rPr>
        <w:t xml:space="preserve">Healthcare Cost and Utilization Project-Nationwide Inpatient Sample | Healthy People 2020 [Internet]. [cited 2019 Sep 9]. Available from: https://www.healthypeople.gov/2020/datasource/healthcare-cost-and-utilizationproject-nationwide-inpatient-sample  </w:t>
      </w:r>
    </w:p>
    <w:p w:rsidR="00AB2D7B" w:rsidRPr="00F46A81" w:rsidRDefault="0096592D">
      <w:pPr>
        <w:numPr>
          <w:ilvl w:val="0"/>
          <w:numId w:val="7"/>
        </w:numPr>
        <w:spacing w:after="378" w:line="249" w:lineRule="auto"/>
        <w:ind w:right="897" w:hanging="360"/>
        <w:rPr>
          <w:ins w:id="106" w:author="Uppal, Teg" w:date="2020-05-05T12:34:00Z"/>
          <w:rPrChange w:id="107" w:author="Uppal, Teg" w:date="2020-05-05T12:34:00Z">
            <w:rPr>
              <w:ins w:id="108" w:author="Uppal, Teg" w:date="2020-05-05T12:34:00Z"/>
              <w:rFonts w:ascii="Times New Roman" w:eastAsia="Times New Roman" w:hAnsi="Times New Roman" w:cs="Times New Roman"/>
              <w:sz w:val="24"/>
            </w:rPr>
          </w:rPrChange>
        </w:rPr>
      </w:pPr>
      <w:r>
        <w:rPr>
          <w:rFonts w:ascii="Times New Roman" w:eastAsia="Times New Roman" w:hAnsi="Times New Roman" w:cs="Times New Roman"/>
          <w:sz w:val="24"/>
        </w:rPr>
        <w:t xml:space="preserve">R Core Team (2014). R: A language and environment for statistical computing. R                Foundation for StatisticalComputing, Vienna, Austria. URL http://www.R-           project.org/ </w:t>
      </w:r>
    </w:p>
    <w:p w:rsidR="00F46A81" w:rsidRDefault="00F46A81">
      <w:pPr>
        <w:numPr>
          <w:ilvl w:val="0"/>
          <w:numId w:val="7"/>
        </w:numPr>
        <w:spacing w:after="378" w:line="249" w:lineRule="auto"/>
        <w:ind w:right="897" w:hanging="360"/>
      </w:pPr>
      <w:ins w:id="109" w:author="Uppal, Teg" w:date="2020-05-05T12:34:00Z">
        <w:r>
          <w:rPr>
            <w:color w:val="333333"/>
            <w:shd w:val="clear" w:color="auto" w:fill="FEF1D2"/>
          </w:rPr>
          <w:t>“Legal Authority for American Community Survey, B-289852, April 4, 2002.” </w:t>
        </w:r>
        <w:r>
          <w:rPr>
            <w:i/>
            <w:iCs/>
            <w:color w:val="333333"/>
            <w:shd w:val="clear" w:color="auto" w:fill="FEF1D2"/>
          </w:rPr>
          <w:t>U.S. Government Accountability Office (U.S. GAO)</w:t>
        </w:r>
        <w:r>
          <w:rPr>
            <w:color w:val="333333"/>
            <w:shd w:val="clear" w:color="auto" w:fill="FEF1D2"/>
          </w:rPr>
          <w:t>, www.gao.gov/decisions/other/289852.htm.</w:t>
        </w:r>
      </w:ins>
    </w:p>
    <w:p w:rsidR="00AB2D7B" w:rsidRDefault="0096592D">
      <w:pPr>
        <w:pStyle w:val="Heading1"/>
        <w:ind w:left="355" w:right="315"/>
      </w:pPr>
      <w:bookmarkStart w:id="110" w:name="_Toc522697"/>
      <w:r>
        <w:t xml:space="preserve">11  Appendices </w:t>
      </w:r>
      <w:bookmarkEnd w:id="110"/>
    </w:p>
    <w:p w:rsidR="00AB2D7B" w:rsidRDefault="0096592D">
      <w:pPr>
        <w:spacing w:after="2"/>
        <w:ind w:left="355" w:right="856" w:hanging="10"/>
      </w:pPr>
      <w:r>
        <w:rPr>
          <w:rFonts w:ascii="Times New Roman" w:eastAsia="Times New Roman" w:hAnsi="Times New Roman" w:cs="Times New Roman"/>
          <w:b/>
        </w:rPr>
        <w:t xml:space="preserve">Appendix 1.  </w:t>
      </w:r>
      <w:r>
        <w:rPr>
          <w:rFonts w:ascii="Times New Roman" w:eastAsia="Times New Roman" w:hAnsi="Times New Roman" w:cs="Times New Roman"/>
          <w:b/>
          <w:sz w:val="24"/>
        </w:rPr>
        <w:t xml:space="preserve"> </w:t>
      </w:r>
    </w:p>
    <w:p w:rsidR="00AB2D7B" w:rsidRDefault="0096592D">
      <w:pPr>
        <w:pStyle w:val="Heading4"/>
        <w:spacing w:after="2" w:line="259" w:lineRule="auto"/>
        <w:ind w:left="355" w:right="856" w:hanging="10"/>
      </w:pPr>
      <w:r>
        <w:rPr>
          <w:sz w:val="22"/>
        </w:rPr>
        <w:t xml:space="preserve">ICD-9-CM and ICD-10-CM Codes indicating Diabetes Disease State </w:t>
      </w:r>
      <w:r>
        <w:t xml:space="preserve"> </w:t>
      </w:r>
    </w:p>
    <w:tbl>
      <w:tblPr>
        <w:tblStyle w:val="TableGrid"/>
        <w:tblW w:w="9542" w:type="dxa"/>
        <w:tblInd w:w="365" w:type="dxa"/>
        <w:tblCellMar>
          <w:top w:w="98" w:type="dxa"/>
          <w:left w:w="108" w:type="dxa"/>
          <w:bottom w:w="29" w:type="dxa"/>
          <w:right w:w="115" w:type="dxa"/>
        </w:tblCellMar>
        <w:tblLook w:val="04A0" w:firstRow="1" w:lastRow="0" w:firstColumn="1" w:lastColumn="0" w:noHBand="0" w:noVBand="1"/>
      </w:tblPr>
      <w:tblGrid>
        <w:gridCol w:w="1447"/>
        <w:gridCol w:w="3073"/>
        <w:gridCol w:w="1544"/>
        <w:gridCol w:w="3478"/>
      </w:tblGrid>
      <w:tr w:rsidR="00AB2D7B">
        <w:trPr>
          <w:trHeight w:val="334"/>
        </w:trPr>
        <w:tc>
          <w:tcPr>
            <w:tcW w:w="452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ICD-9-CM </w:t>
            </w:r>
            <w:r>
              <w:rPr>
                <w:sz w:val="24"/>
              </w:rPr>
              <w:t xml:space="preserve"> </w:t>
            </w:r>
          </w:p>
        </w:tc>
        <w:tc>
          <w:tcPr>
            <w:tcW w:w="502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ICD-10-CM </w:t>
            </w:r>
            <w:r>
              <w:rPr>
                <w:sz w:val="24"/>
              </w:rPr>
              <w:t xml:space="preserve"> </w:t>
            </w:r>
          </w:p>
        </w:tc>
      </w:tr>
      <w:tr w:rsidR="00AB2D7B">
        <w:trPr>
          <w:trHeight w:val="1390"/>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25000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ind w:left="10" w:right="679" w:hanging="10"/>
            </w:pPr>
            <w:r>
              <w:rPr>
                <w:sz w:val="20"/>
              </w:rPr>
              <w:t xml:space="preserve">Diabetes mellitus without mention of complication, type II or unspecified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right="604" w:hanging="10"/>
            </w:pPr>
            <w:r>
              <w:rPr>
                <w:sz w:val="20"/>
              </w:rPr>
              <w:t xml:space="preserve">Type 2 diabetes mellitus without complications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25001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ind w:left="10" w:right="389" w:hanging="10"/>
            </w:pPr>
            <w:r>
              <w:rPr>
                <w:sz w:val="20"/>
              </w:rPr>
              <w:t xml:space="preserve">Diabetes mellitus without mention of complication, type I [juvenile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right="604" w:hanging="10"/>
            </w:pPr>
            <w:r>
              <w:rPr>
                <w:sz w:val="20"/>
              </w:rPr>
              <w:t xml:space="preserve">Type 1 diabetes mellitus without complications </w:t>
            </w:r>
            <w:r>
              <w:rPr>
                <w:sz w:val="24"/>
              </w:rPr>
              <w:t xml:space="preserve"> </w:t>
            </w:r>
          </w:p>
        </w:tc>
      </w:tr>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25002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ind w:left="10" w:right="679" w:hanging="10"/>
            </w:pPr>
            <w:r>
              <w:rPr>
                <w:sz w:val="20"/>
              </w:rPr>
              <w:t xml:space="preserve">Diabetes mellitus without mention of complication,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E1165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hanging="10"/>
            </w:pPr>
            <w:r>
              <w:rPr>
                <w:sz w:val="20"/>
              </w:rPr>
              <w:t xml:space="preserve">Type 2 diabetes mellitus with hyperglycemia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25003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ind w:left="10" w:right="389" w:hanging="10"/>
            </w:pPr>
            <w:r>
              <w:rPr>
                <w:sz w:val="20"/>
              </w:rPr>
              <w:t xml:space="preserve">Diabetes mellitus without mention of complication, type I [juvenile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E1065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hanging="10"/>
            </w:pPr>
            <w:r>
              <w:rPr>
                <w:sz w:val="20"/>
              </w:rPr>
              <w:t xml:space="preserve">Type 1 diabetes mellitus with hyperglycemia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25010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right="637" w:hanging="10"/>
            </w:pPr>
            <w:r>
              <w:rPr>
                <w:sz w:val="20"/>
              </w:rPr>
              <w:t xml:space="preserve">Diabetes with ketoacidosis, type II or </w:t>
            </w:r>
            <w:r>
              <w:rPr>
                <w:sz w:val="20"/>
              </w:rPr>
              <w:lastRenderedPageBreak/>
              <w:t xml:space="preserve">unspecified type, not states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lastRenderedPageBreak/>
              <w:t xml:space="preserve">E1169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ind w:left="10" w:right="388" w:hanging="10"/>
            </w:pPr>
            <w:r>
              <w:rPr>
                <w:sz w:val="20"/>
              </w:rPr>
              <w:t xml:space="preserve">Type 2 diabetes mellitus with other specified complication </w:t>
            </w:r>
            <w:r>
              <w:rPr>
                <w:sz w:val="24"/>
              </w:rPr>
              <w:t xml:space="preserve"> </w:t>
            </w:r>
          </w:p>
        </w:tc>
      </w:tr>
      <w:tr w:rsidR="00AB2D7B">
        <w:trPr>
          <w:trHeight w:val="86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E1310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ind w:left="10" w:right="583" w:hanging="10"/>
            </w:pPr>
            <w:r>
              <w:rPr>
                <w:sz w:val="20"/>
              </w:rPr>
              <w:t xml:space="preserve">Other specified diabetes mellitus with ketoacidosis without coma </w:t>
            </w:r>
            <w:r>
              <w:rPr>
                <w:sz w:val="24"/>
              </w:rPr>
              <w:t xml:space="preserve"> </w:t>
            </w:r>
          </w:p>
        </w:tc>
      </w:tr>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25011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ind w:right="637"/>
            </w:pPr>
            <w:r>
              <w:rPr>
                <w:sz w:val="20"/>
              </w:rPr>
              <w:t xml:space="preserve">Diabetes with ketoacidosis, type I </w:t>
            </w:r>
            <w:r>
              <w:rPr>
                <w:sz w:val="24"/>
              </w:rPr>
              <w:t xml:space="preserve"> </w:t>
            </w:r>
            <w:r>
              <w:rPr>
                <w:sz w:val="20"/>
              </w:rPr>
              <w:t xml:space="preserve">[juvenile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E1010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1 diabetes mellitus with ketoacidosis without coma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25012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right="637" w:hanging="10"/>
            </w:pPr>
            <w:r>
              <w:rPr>
                <w:sz w:val="20"/>
              </w:rPr>
              <w:t xml:space="preserve">Diabetes with ketoacidosis,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E1165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hyperglycemia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E1169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ind w:left="10" w:right="388" w:hanging="10"/>
            </w:pPr>
            <w:r>
              <w:rPr>
                <w:sz w:val="20"/>
              </w:rPr>
              <w:t xml:space="preserve">Type 2 diabetes mellitus with other specified complication </w:t>
            </w:r>
            <w:r>
              <w:rPr>
                <w:sz w:val="24"/>
              </w:rPr>
              <w:t xml:space="preserve"> </w:t>
            </w:r>
          </w:p>
        </w:tc>
      </w:tr>
      <w:tr w:rsidR="00AB2D7B">
        <w:trPr>
          <w:trHeight w:val="864"/>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E1310 </w:t>
            </w:r>
            <w:r>
              <w:rPr>
                <w:sz w:val="24"/>
              </w:rPr>
              <w:t xml:space="preserve"> </w:t>
            </w:r>
          </w:p>
        </w:tc>
        <w:tc>
          <w:tcPr>
            <w:tcW w:w="3478" w:type="dxa"/>
            <w:tcBorders>
              <w:top w:val="single" w:sz="4" w:space="0" w:color="000000"/>
              <w:left w:val="single" w:sz="4" w:space="0" w:color="000000"/>
              <w:bottom w:val="single" w:sz="4" w:space="0" w:color="000000"/>
              <w:right w:val="single" w:sz="4" w:space="0" w:color="000000"/>
            </w:tcBorders>
          </w:tcPr>
          <w:p w:rsidR="00AB2D7B" w:rsidRDefault="0096592D">
            <w:pPr>
              <w:ind w:left="10" w:right="583" w:hanging="10"/>
            </w:pPr>
            <w:r>
              <w:rPr>
                <w:sz w:val="20"/>
              </w:rPr>
              <w:t xml:space="preserve">Other specified diabetes mellitus with ketoacidosis without coma </w:t>
            </w:r>
            <w:r>
              <w:rPr>
                <w:sz w:val="24"/>
              </w:rPr>
              <w:t xml:space="preserve"> </w:t>
            </w:r>
          </w:p>
        </w:tc>
      </w:tr>
    </w:tbl>
    <w:p w:rsidR="00AB2D7B" w:rsidRDefault="00AB2D7B">
      <w:pPr>
        <w:spacing w:after="0"/>
        <w:ind w:left="-360" w:right="1247"/>
      </w:pPr>
    </w:p>
    <w:tbl>
      <w:tblPr>
        <w:tblStyle w:val="TableGrid"/>
        <w:tblW w:w="9542" w:type="dxa"/>
        <w:tblInd w:w="365" w:type="dxa"/>
        <w:tblCellMar>
          <w:top w:w="97" w:type="dxa"/>
          <w:bottom w:w="30" w:type="dxa"/>
          <w:right w:w="45" w:type="dxa"/>
        </w:tblCellMar>
        <w:tblLook w:val="04A0" w:firstRow="1" w:lastRow="0" w:firstColumn="1" w:lastColumn="0" w:noHBand="0" w:noVBand="1"/>
      </w:tblPr>
      <w:tblGrid>
        <w:gridCol w:w="1447"/>
        <w:gridCol w:w="3073"/>
        <w:gridCol w:w="1544"/>
        <w:gridCol w:w="3026"/>
        <w:gridCol w:w="452"/>
      </w:tblGrid>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25013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right="707"/>
            </w:pPr>
            <w:r>
              <w:rPr>
                <w:sz w:val="20"/>
              </w:rPr>
              <w:t xml:space="preserve">Diabetes with ketoacidosis, type I </w:t>
            </w:r>
            <w:r>
              <w:rPr>
                <w:sz w:val="24"/>
              </w:rPr>
              <w:t xml:space="preserve"> </w:t>
            </w:r>
            <w:r>
              <w:rPr>
                <w:sz w:val="20"/>
              </w:rPr>
              <w:t xml:space="preserve">[juvenile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E1010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1 diabetes mellitus with ketoacidosis without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108"/>
            </w:pPr>
            <w:r>
              <w:rPr>
                <w:sz w:val="20"/>
              </w:rPr>
              <w:t xml:space="preserve">E1065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1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139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25020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18" w:right="756" w:hanging="10"/>
            </w:pPr>
            <w:r>
              <w:rPr>
                <w:sz w:val="20"/>
              </w:rPr>
              <w:t xml:space="preserve">Diabetes with hyperosmolarity, type II or unspecified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E1100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2 diabetes mellitus with hyperosmolarity </w:t>
            </w:r>
            <w:r>
              <w:rPr>
                <w:sz w:val="24"/>
              </w:rPr>
              <w:t xml:space="preserve"> </w:t>
            </w:r>
          </w:p>
          <w:p w:rsidR="00AB2D7B" w:rsidRDefault="0096592D">
            <w:pPr>
              <w:ind w:left="118" w:right="12" w:hanging="10"/>
            </w:pPr>
            <w:r>
              <w:rPr>
                <w:sz w:val="20"/>
              </w:rPr>
              <w:t xml:space="preserve">without </w:t>
            </w:r>
            <w:r>
              <w:rPr>
                <w:sz w:val="20"/>
              </w:rPr>
              <w:tab/>
              <w:t xml:space="preserve">nonketotic hyperglycemic-hyperosmolar coma (NKHHC)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E1101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w:t>
            </w:r>
            <w:r>
              <w:rPr>
                <w:sz w:val="20"/>
              </w:rPr>
              <w:tab/>
              <w:t xml:space="preserve">2 </w:t>
            </w:r>
            <w:r>
              <w:rPr>
                <w:sz w:val="20"/>
              </w:rPr>
              <w:tab/>
              <w:t xml:space="preserve">diabetes </w:t>
            </w:r>
            <w:r>
              <w:rPr>
                <w:sz w:val="20"/>
              </w:rPr>
              <w:tab/>
              <w:t xml:space="preserve">mellitus hyperosmolarity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96592D">
            <w:pPr>
              <w:jc w:val="both"/>
            </w:pPr>
            <w:r>
              <w:rPr>
                <w:sz w:val="20"/>
              </w:rPr>
              <w:t xml:space="preserve">with </w:t>
            </w:r>
          </w:p>
        </w:tc>
      </w:tr>
      <w:tr w:rsidR="00AB2D7B">
        <w:trPr>
          <w:trHeight w:val="1130"/>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25021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ind w:left="108" w:right="606"/>
            </w:pPr>
            <w:r>
              <w:rPr>
                <w:sz w:val="20"/>
              </w:rPr>
              <w:t xml:space="preserve">Diabetes with hyperosmolarity, type I </w:t>
            </w:r>
            <w:r>
              <w:rPr>
                <w:sz w:val="24"/>
              </w:rPr>
              <w:t xml:space="preserve"> </w:t>
            </w:r>
            <w:r>
              <w:rPr>
                <w:sz w:val="20"/>
              </w:rPr>
              <w:t xml:space="preserve">[juvenile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E1069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right="6" w:hanging="10"/>
            </w:pPr>
            <w:r>
              <w:rPr>
                <w:sz w:val="20"/>
              </w:rPr>
              <w:t xml:space="preserve">Type 1 diabetes mellitus with other specified complication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139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25022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18" w:right="756" w:hanging="10"/>
            </w:pPr>
            <w:r>
              <w:rPr>
                <w:sz w:val="20"/>
              </w:rPr>
              <w:t xml:space="preserve">Diabetes with hyperosmolarity,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E1100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2 diabetes mellitus with hyperosmolarity </w:t>
            </w:r>
            <w:r>
              <w:rPr>
                <w:sz w:val="24"/>
              </w:rPr>
              <w:t xml:space="preserve"> </w:t>
            </w:r>
          </w:p>
          <w:p w:rsidR="00AB2D7B" w:rsidRDefault="0096592D">
            <w:pPr>
              <w:ind w:left="118" w:right="22" w:hanging="10"/>
            </w:pPr>
            <w:r>
              <w:rPr>
                <w:sz w:val="20"/>
              </w:rPr>
              <w:t xml:space="preserve">without </w:t>
            </w:r>
            <w:r>
              <w:rPr>
                <w:sz w:val="20"/>
              </w:rPr>
              <w:tab/>
              <w:t xml:space="preserve">nonketotic hyperclycemic-hyperosmolar coma (NKHHC)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108"/>
            </w:pPr>
            <w:r>
              <w:rPr>
                <w:sz w:val="20"/>
              </w:rPr>
              <w:t xml:space="preserve">E1165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2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lastRenderedPageBreak/>
              <w:t xml:space="preserve">25023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line="241" w:lineRule="auto"/>
              <w:ind w:left="118" w:right="376" w:hanging="10"/>
            </w:pPr>
            <w:r>
              <w:rPr>
                <w:sz w:val="20"/>
              </w:rPr>
              <w:t xml:space="preserve">Diabetes with hyperosmolarity, type I </w:t>
            </w:r>
            <w:r>
              <w:rPr>
                <w:sz w:val="24"/>
              </w:rPr>
              <w:t xml:space="preserve"> </w:t>
            </w:r>
          </w:p>
          <w:p w:rsidR="00AB2D7B" w:rsidRDefault="0096592D">
            <w:pPr>
              <w:ind w:left="118" w:right="617" w:hanging="10"/>
            </w:pPr>
            <w:r>
              <w:rPr>
                <w:sz w:val="20"/>
              </w:rPr>
              <w:t xml:space="preserve">[juvenile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108"/>
            </w:pPr>
            <w:r>
              <w:rPr>
                <w:sz w:val="20"/>
              </w:rPr>
              <w:t xml:space="preserve">E1065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1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E1069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right="6" w:hanging="10"/>
            </w:pPr>
            <w:r>
              <w:rPr>
                <w:sz w:val="20"/>
              </w:rPr>
              <w:t xml:space="preserve">Type 1 diabetes mellitus with other specified complication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25030 </w:t>
            </w:r>
            <w:r>
              <w:rPr>
                <w:sz w:val="24"/>
              </w:rPr>
              <w:t xml:space="preserve"> </w:t>
            </w:r>
          </w:p>
        </w:tc>
        <w:tc>
          <w:tcPr>
            <w:tcW w:w="3073" w:type="dxa"/>
            <w:tcBorders>
              <w:top w:val="single" w:sz="4" w:space="0" w:color="000000"/>
              <w:left w:val="single" w:sz="4" w:space="0" w:color="000000"/>
              <w:bottom w:val="single" w:sz="4" w:space="0" w:color="000000"/>
              <w:right w:val="single" w:sz="4" w:space="0" w:color="000000"/>
            </w:tcBorders>
          </w:tcPr>
          <w:p w:rsidR="00AB2D7B" w:rsidRDefault="0096592D">
            <w:pPr>
              <w:ind w:left="118" w:right="772" w:hanging="10"/>
            </w:pPr>
            <w:r>
              <w:rPr>
                <w:sz w:val="20"/>
              </w:rPr>
              <w:t xml:space="preserve">Diabetes with other coma, type II or unspecified type, not states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E11641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2 diabetes mellitus with hypoglycemia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25031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18" w:right="772" w:hanging="10"/>
            </w:pPr>
            <w:r>
              <w:rPr>
                <w:sz w:val="20"/>
              </w:rPr>
              <w:t xml:space="preserve">Diabetes with other coma, type I [juvenile type], not stated as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E1011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1 diabetes mellitus with ketoacidosis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8"/>
            </w:pPr>
            <w:r>
              <w:rPr>
                <w:sz w:val="20"/>
              </w:rPr>
              <w:t xml:space="preserve">E10641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Type 1 diabetes mellitus with hypoglycemia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5"/>
            </w:pPr>
            <w:r>
              <w:rPr>
                <w:sz w:val="20"/>
              </w:rPr>
              <w:t xml:space="preserve">25032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15" w:right="762" w:hanging="10"/>
            </w:pPr>
            <w:r>
              <w:rPr>
                <w:sz w:val="20"/>
              </w:rPr>
              <w:t xml:space="preserve">Diabetes with other coma, type II or unspecified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5"/>
            </w:pPr>
            <w:r>
              <w:rPr>
                <w:sz w:val="20"/>
              </w:rPr>
              <w:t xml:space="preserve">E1101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5" w:hanging="10"/>
            </w:pPr>
            <w:r>
              <w:rPr>
                <w:sz w:val="20"/>
              </w:rPr>
              <w:t xml:space="preserve">Type </w:t>
            </w:r>
            <w:r>
              <w:rPr>
                <w:sz w:val="20"/>
              </w:rPr>
              <w:tab/>
              <w:t xml:space="preserve">2 </w:t>
            </w:r>
            <w:r>
              <w:rPr>
                <w:sz w:val="20"/>
              </w:rPr>
              <w:tab/>
              <w:t xml:space="preserve">diabetes </w:t>
            </w:r>
            <w:r>
              <w:rPr>
                <w:sz w:val="20"/>
              </w:rPr>
              <w:tab/>
              <w:t xml:space="preserve">mellitus hyperosmolarity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96592D">
            <w:pPr>
              <w:jc w:val="both"/>
            </w:pPr>
            <w:r>
              <w:rPr>
                <w:sz w:val="20"/>
              </w:rPr>
              <w:t xml:space="preserve">with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105"/>
            </w:pPr>
            <w:r>
              <w:rPr>
                <w:sz w:val="20"/>
              </w:rPr>
              <w:t xml:space="preserve">E1165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5" w:hanging="10"/>
            </w:pPr>
            <w:r>
              <w:rPr>
                <w:sz w:val="20"/>
              </w:rPr>
              <w:t xml:space="preserve">Type 2 diabetes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5"/>
            </w:pPr>
            <w:r>
              <w:rPr>
                <w:sz w:val="20"/>
              </w:rPr>
              <w:t xml:space="preserve">25033 </w:t>
            </w:r>
            <w:r>
              <w:rPr>
                <w:sz w:val="24"/>
              </w:rPr>
              <w:t xml:space="preserve"> </w:t>
            </w:r>
          </w:p>
        </w:tc>
        <w:tc>
          <w:tcPr>
            <w:tcW w:w="307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15" w:right="762" w:hanging="10"/>
            </w:pPr>
            <w:r>
              <w:rPr>
                <w:sz w:val="20"/>
              </w:rPr>
              <w:t xml:space="preserve">Diabetes with other coma, type I [juvenile type], uncontrolled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5"/>
            </w:pPr>
            <w:r>
              <w:rPr>
                <w:sz w:val="20"/>
              </w:rPr>
              <w:t xml:space="preserve">E1011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5" w:hanging="10"/>
            </w:pPr>
            <w:r>
              <w:rPr>
                <w:sz w:val="20"/>
              </w:rPr>
              <w:t xml:space="preserve">Type 1 diabetes mellitus with ketoacidosis with coma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105"/>
            </w:pPr>
            <w:r>
              <w:rPr>
                <w:sz w:val="20"/>
              </w:rPr>
              <w:t xml:space="preserve">E1065 </w:t>
            </w:r>
            <w:r>
              <w:rPr>
                <w:sz w:val="24"/>
              </w:rPr>
              <w:t xml:space="preserve"> </w:t>
            </w:r>
          </w:p>
        </w:tc>
        <w:tc>
          <w:tcPr>
            <w:tcW w:w="3026" w:type="dxa"/>
            <w:tcBorders>
              <w:top w:val="single" w:sz="4" w:space="0" w:color="000000"/>
              <w:left w:val="single" w:sz="4" w:space="0" w:color="000000"/>
              <w:bottom w:val="single" w:sz="4" w:space="0" w:color="000000"/>
              <w:right w:val="nil"/>
            </w:tcBorders>
          </w:tcPr>
          <w:p w:rsidR="00AB2D7B" w:rsidRDefault="0096592D">
            <w:pPr>
              <w:ind w:left="115" w:hanging="10"/>
            </w:pPr>
            <w:r>
              <w:rPr>
                <w:sz w:val="20"/>
              </w:rPr>
              <w:t xml:space="preserve">Type 1 diabeters mellitus with hyperglycemia </w:t>
            </w:r>
            <w:r>
              <w:rPr>
                <w:sz w:val="24"/>
              </w:rPr>
              <w:t xml:space="preserve"> </w:t>
            </w:r>
          </w:p>
        </w:tc>
        <w:tc>
          <w:tcPr>
            <w:tcW w:w="452" w:type="dxa"/>
            <w:tcBorders>
              <w:top w:val="single" w:sz="4" w:space="0" w:color="000000"/>
              <w:left w:val="nil"/>
              <w:bottom w:val="single" w:sz="4" w:space="0" w:color="000000"/>
              <w:right w:val="single" w:sz="4" w:space="0" w:color="000000"/>
            </w:tcBorders>
          </w:tcPr>
          <w:p w:rsidR="00AB2D7B" w:rsidRDefault="00AB2D7B"/>
        </w:tc>
      </w:tr>
    </w:tbl>
    <w:p w:rsidR="00AB2D7B" w:rsidRDefault="00AB2D7B">
      <w:pPr>
        <w:spacing w:after="0"/>
        <w:ind w:left="-360" w:right="1247"/>
      </w:pPr>
    </w:p>
    <w:tbl>
      <w:tblPr>
        <w:tblStyle w:val="TableGrid"/>
        <w:tblW w:w="9542" w:type="dxa"/>
        <w:tblInd w:w="365" w:type="dxa"/>
        <w:tblCellMar>
          <w:top w:w="97" w:type="dxa"/>
          <w:left w:w="108" w:type="dxa"/>
          <w:bottom w:w="28" w:type="dxa"/>
          <w:right w:w="115" w:type="dxa"/>
        </w:tblCellMar>
        <w:tblLook w:val="04A0" w:firstRow="1" w:lastRow="0" w:firstColumn="1" w:lastColumn="0" w:noHBand="0" w:noVBand="1"/>
      </w:tblPr>
      <w:tblGrid>
        <w:gridCol w:w="1448"/>
        <w:gridCol w:w="3063"/>
        <w:gridCol w:w="1546"/>
        <w:gridCol w:w="3485"/>
      </w:tblGrid>
      <w:tr w:rsidR="00AB2D7B">
        <w:trPr>
          <w:trHeight w:val="112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25040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Diabetes with renal manifestations, type II or unspecified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E1129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10" w:right="228" w:hanging="10"/>
            </w:pPr>
            <w:r>
              <w:rPr>
                <w:sz w:val="20"/>
              </w:rPr>
              <w:t xml:space="preserve">Typer 2 diabetes mellitus with other </w:t>
            </w:r>
            <w:r>
              <w:rPr>
                <w:sz w:val="20"/>
              </w:rPr>
              <w:tab/>
              <w:t xml:space="preserve">diabetic </w:t>
            </w:r>
            <w:r>
              <w:rPr>
                <w:sz w:val="20"/>
              </w:rPr>
              <w:tab/>
              <w:t xml:space="preserve">kidney </w:t>
            </w:r>
          </w:p>
          <w:p w:rsidR="00AB2D7B" w:rsidRDefault="0096592D">
            <w:pPr>
              <w:ind w:left="10"/>
            </w:pPr>
            <w:r>
              <w:rPr>
                <w:sz w:val="20"/>
              </w:rPr>
              <w:t xml:space="preserve">complication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25041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ind w:left="10" w:right="517" w:hanging="10"/>
            </w:pPr>
            <w:r>
              <w:rPr>
                <w:sz w:val="20"/>
              </w:rPr>
              <w:t xml:space="preserve">Diabetes with renal manifestations, type I [juvenile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E1029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439" w:hanging="10"/>
            </w:pPr>
            <w:r>
              <w:rPr>
                <w:sz w:val="20"/>
              </w:rPr>
              <w:t xml:space="preserve">Type 1 diabetes mellitus with other diabetic kidney complication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25042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Diabetes with renal manifestations, type II or unspecified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E1121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193" w:hanging="10"/>
            </w:pPr>
            <w:r>
              <w:rPr>
                <w:sz w:val="20"/>
              </w:rPr>
              <w:t xml:space="preserve">Type 2 diabetes mellitus with diabetic nephropathy </w:t>
            </w:r>
            <w:r>
              <w:rPr>
                <w:sz w:val="24"/>
              </w:rPr>
              <w:t xml:space="preserve"> </w:t>
            </w:r>
          </w:p>
        </w:tc>
      </w:tr>
      <w:tr w:rsidR="00AB2D7B">
        <w:trPr>
          <w:trHeight w:val="60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E1165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hyperglycemia </w:t>
            </w:r>
            <w:r>
              <w:rPr>
                <w:sz w:val="24"/>
              </w:rPr>
              <w:t xml:space="preserve"> </w:t>
            </w:r>
          </w:p>
        </w:tc>
      </w:tr>
      <w:tr w:rsidR="00AB2D7B">
        <w:trPr>
          <w:trHeight w:val="598"/>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25043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right="528" w:hanging="10"/>
            </w:pPr>
            <w:r>
              <w:rPr>
                <w:sz w:val="20"/>
              </w:rPr>
              <w:t xml:space="preserve">Diabetes with renal manifestations, type I </w:t>
            </w:r>
            <w:r>
              <w:rPr>
                <w:sz w:val="20"/>
              </w:rPr>
              <w:lastRenderedPageBreak/>
              <w:t xml:space="preserve">[juvenile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lastRenderedPageBreak/>
              <w:t xml:space="preserve">E1021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193" w:hanging="10"/>
            </w:pPr>
            <w:r>
              <w:rPr>
                <w:sz w:val="20"/>
              </w:rPr>
              <w:t xml:space="preserve">Type 1 diabetes mellitus with diabetic neuropathy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E1065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1 diabetes mellitus with hyperglycemia </w:t>
            </w:r>
            <w:r>
              <w:rPr>
                <w:sz w:val="24"/>
              </w:rPr>
              <w:t xml:space="preserve"> </w:t>
            </w:r>
          </w:p>
        </w:tc>
      </w:tr>
      <w:tr w:rsidR="00AB2D7B">
        <w:trPr>
          <w:trHeight w:val="1126"/>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25050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right="562" w:hanging="10"/>
            </w:pPr>
            <w:r>
              <w:rPr>
                <w:sz w:val="20"/>
              </w:rPr>
              <w:t xml:space="preserve">Diabetes with ophthalmic manifestations, type II or unspecified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E11311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626" w:hanging="10"/>
            </w:pPr>
            <w:r>
              <w:rPr>
                <w:sz w:val="20"/>
              </w:rPr>
              <w:t xml:space="preserve">Type 2 diabetes mellitus with unspecified diabetic retinopathy with macular edema.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E11319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626" w:hanging="10"/>
            </w:pPr>
            <w:r>
              <w:rPr>
                <w:sz w:val="20"/>
              </w:rPr>
              <w:t xml:space="preserve">Type 2 diabetes mellitus with unspecified diabetic retinopathy without macular edema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E1136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193" w:hanging="10"/>
            </w:pPr>
            <w:r>
              <w:rPr>
                <w:sz w:val="20"/>
              </w:rPr>
              <w:t xml:space="preserve">Type 2 diabetes mellitus with diabetic cataract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395" w:hanging="10"/>
            </w:pPr>
            <w:r>
              <w:rPr>
                <w:sz w:val="20"/>
              </w:rPr>
              <w:t xml:space="preserve">Type 2 diabetes mellitus with other diabetic ophthalmic complication </w:t>
            </w:r>
            <w:r>
              <w:rPr>
                <w:sz w:val="24"/>
              </w:rPr>
              <w:t xml:space="preserve"> </w:t>
            </w:r>
          </w:p>
        </w:tc>
      </w:tr>
      <w:tr w:rsidR="00AB2D7B">
        <w:trPr>
          <w:trHeight w:val="1126"/>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25051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hanging="10"/>
            </w:pPr>
            <w:r>
              <w:rPr>
                <w:sz w:val="20"/>
              </w:rPr>
              <w:t xml:space="preserve">Diabetes with ophthalmic manifestations, </w:t>
            </w:r>
            <w:r>
              <w:rPr>
                <w:sz w:val="24"/>
              </w:rPr>
              <w:t xml:space="preserve"> </w:t>
            </w:r>
          </w:p>
          <w:p w:rsidR="00AB2D7B" w:rsidRDefault="0096592D">
            <w:pPr>
              <w:spacing w:after="31"/>
            </w:pPr>
            <w:r>
              <w:rPr>
                <w:sz w:val="20"/>
              </w:rPr>
              <w:t xml:space="preserve">type I [juvenile type], not </w:t>
            </w:r>
          </w:p>
          <w:p w:rsidR="00AB2D7B" w:rsidRDefault="0096592D">
            <w:pPr>
              <w:ind w:left="10"/>
            </w:pPr>
            <w:r>
              <w:rPr>
                <w:sz w:val="20"/>
              </w:rPr>
              <w:t xml:space="preserve">states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E10311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626" w:hanging="10"/>
            </w:pPr>
            <w:r>
              <w:rPr>
                <w:sz w:val="20"/>
              </w:rPr>
              <w:t xml:space="preserve">Type 1 diabetes mellitus with unspecified diabetic retinopathy with macular edema.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E10319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626" w:hanging="10"/>
            </w:pPr>
            <w:r>
              <w:rPr>
                <w:sz w:val="20"/>
              </w:rPr>
              <w:t xml:space="preserve">Type 1 diabetes mellitus with unspecified diabetic retinopathy without macular edema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E1036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193" w:hanging="10"/>
            </w:pPr>
            <w:r>
              <w:rPr>
                <w:sz w:val="20"/>
              </w:rPr>
              <w:t xml:space="preserve">Type 1 diabetes mellitus with diabetic cataract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E1039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right="395" w:hanging="10"/>
            </w:pPr>
            <w:r>
              <w:rPr>
                <w:sz w:val="20"/>
              </w:rPr>
              <w:t xml:space="preserve">Type 1 diabetes mellitus with other diabetic ophthalmic complication </w:t>
            </w:r>
            <w:r>
              <w:rPr>
                <w:sz w:val="24"/>
              </w:rPr>
              <w:t xml:space="preserve"> </w:t>
            </w:r>
          </w:p>
        </w:tc>
      </w:tr>
      <w:tr w:rsidR="00AB2D7B">
        <w:trPr>
          <w:trHeight w:val="598"/>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25052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Diabetes with ophthalmic manifestations, type II or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E11311 </w:t>
            </w:r>
            <w:r>
              <w:rPr>
                <w:sz w:val="24"/>
              </w:rPr>
              <w:t xml:space="preserve"> </w:t>
            </w:r>
          </w:p>
        </w:tc>
        <w:tc>
          <w:tcPr>
            <w:tcW w:w="3485"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unspecified diabetic </w:t>
            </w:r>
          </w:p>
        </w:tc>
      </w:tr>
    </w:tbl>
    <w:p w:rsidR="00AB2D7B" w:rsidRDefault="00AB2D7B">
      <w:pPr>
        <w:spacing w:after="0"/>
        <w:ind w:left="-360" w:right="1247"/>
      </w:pPr>
    </w:p>
    <w:tbl>
      <w:tblPr>
        <w:tblStyle w:val="TableGrid"/>
        <w:tblW w:w="9542" w:type="dxa"/>
        <w:tblInd w:w="365" w:type="dxa"/>
        <w:tblCellMar>
          <w:top w:w="97" w:type="dxa"/>
          <w:left w:w="108" w:type="dxa"/>
          <w:bottom w:w="30" w:type="dxa"/>
          <w:right w:w="115" w:type="dxa"/>
        </w:tblCellMar>
        <w:tblLook w:val="04A0" w:firstRow="1" w:lastRow="0" w:firstColumn="1" w:lastColumn="0" w:noHBand="0" w:noVBand="1"/>
      </w:tblPr>
      <w:tblGrid>
        <w:gridCol w:w="1438"/>
        <w:gridCol w:w="3049"/>
        <w:gridCol w:w="19"/>
        <w:gridCol w:w="1518"/>
        <w:gridCol w:w="19"/>
        <w:gridCol w:w="3445"/>
        <w:gridCol w:w="54"/>
      </w:tblGrid>
      <w:tr w:rsidR="00AB2D7B">
        <w:trPr>
          <w:gridAfter w:val="1"/>
          <w:wAfter w:w="55" w:type="dxa"/>
          <w:trHeight w:val="600"/>
        </w:trPr>
        <w:tc>
          <w:tcPr>
            <w:tcW w:w="1448" w:type="dxa"/>
            <w:vMerge w:val="restart"/>
            <w:tcBorders>
              <w:top w:val="single" w:sz="4" w:space="0" w:color="000000"/>
              <w:left w:val="single" w:sz="4" w:space="0" w:color="000000"/>
              <w:bottom w:val="single" w:sz="4" w:space="0" w:color="000000"/>
              <w:right w:val="single" w:sz="4" w:space="0" w:color="000000"/>
            </w:tcBorders>
          </w:tcPr>
          <w:p w:rsidR="00AB2D7B" w:rsidRDefault="00AB2D7B"/>
        </w:tc>
        <w:tc>
          <w:tcPr>
            <w:tcW w:w="3063"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right="353"/>
            </w:pPr>
            <w:r>
              <w:rPr>
                <w:sz w:val="20"/>
              </w:rPr>
              <w:t xml:space="preserve">unspecified type,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40"/>
            </w:pPr>
            <w:r>
              <w:rPr>
                <w:sz w:val="20"/>
              </w:rPr>
              <w:t xml:space="preserve">retinopathy with macular edema.  </w:t>
            </w:r>
            <w:r>
              <w:rPr>
                <w:sz w:val="24"/>
              </w:rPr>
              <w:t xml:space="preserve"> </w:t>
            </w:r>
          </w:p>
        </w:tc>
      </w:tr>
      <w:tr w:rsidR="00AB2D7B">
        <w:trPr>
          <w:gridAfter w:val="1"/>
          <w:wAfter w:w="55" w:type="dxa"/>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E11319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26" w:hanging="10"/>
            </w:pPr>
            <w:r>
              <w:rPr>
                <w:sz w:val="20"/>
              </w:rPr>
              <w:t xml:space="preserve">Type 2 diabetes mellitus with unspecified diabetic retinopathy without macular edema </w:t>
            </w:r>
            <w:r>
              <w:rPr>
                <w:sz w:val="24"/>
              </w:rPr>
              <w:t xml:space="preserve"> </w:t>
            </w:r>
          </w:p>
        </w:tc>
      </w:tr>
      <w:tr w:rsidR="00AB2D7B">
        <w:trPr>
          <w:gridAfter w:val="1"/>
          <w:wAfter w:w="55" w:type="dxa"/>
          <w:trHeight w:val="60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E1136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193" w:hanging="10"/>
            </w:pPr>
            <w:r>
              <w:rPr>
                <w:sz w:val="20"/>
              </w:rPr>
              <w:t xml:space="preserve">Type 2 diabetes mellitus with diabetic cataract </w:t>
            </w:r>
            <w:r>
              <w:rPr>
                <w:sz w:val="24"/>
              </w:rPr>
              <w:t xml:space="preserve"> </w:t>
            </w:r>
          </w:p>
        </w:tc>
      </w:tr>
      <w:tr w:rsidR="00AB2D7B">
        <w:trPr>
          <w:gridAfter w:val="1"/>
          <w:wAfter w:w="55" w:type="dxa"/>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395" w:hanging="10"/>
            </w:pPr>
            <w:r>
              <w:rPr>
                <w:sz w:val="20"/>
              </w:rPr>
              <w:t xml:space="preserve">Type 2 diabetes mellitus with other diabetic ophthalmic complication </w:t>
            </w:r>
            <w:r>
              <w:rPr>
                <w:sz w:val="24"/>
              </w:rPr>
              <w:t xml:space="preserve"> </w:t>
            </w:r>
          </w:p>
        </w:tc>
      </w:tr>
      <w:tr w:rsidR="00AB2D7B">
        <w:trPr>
          <w:gridAfter w:val="1"/>
          <w:wAfter w:w="55" w:type="dxa"/>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E1165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hyperglycemia </w:t>
            </w:r>
            <w:r>
              <w:rPr>
                <w:sz w:val="24"/>
              </w:rPr>
              <w:t xml:space="preserve"> </w:t>
            </w:r>
          </w:p>
        </w:tc>
      </w:tr>
      <w:tr w:rsidR="00AB2D7B">
        <w:trPr>
          <w:gridAfter w:val="1"/>
          <w:wAfter w:w="55" w:type="dxa"/>
          <w:trHeight w:val="1126"/>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25053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right="466" w:hanging="10"/>
            </w:pPr>
            <w:r>
              <w:rPr>
                <w:sz w:val="20"/>
              </w:rPr>
              <w:t xml:space="preserve">Diabetes with ophthalmic manifestations, type I [juvenile type],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E10311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26" w:hanging="10"/>
            </w:pPr>
            <w:r>
              <w:rPr>
                <w:sz w:val="20"/>
              </w:rPr>
              <w:t xml:space="preserve">Type 1 diabetes mellitus with unspecified diabetic retinopathy with macular edema.  </w:t>
            </w:r>
            <w:r>
              <w:rPr>
                <w:sz w:val="24"/>
              </w:rPr>
              <w:t xml:space="preserve"> </w:t>
            </w:r>
          </w:p>
        </w:tc>
      </w:tr>
      <w:tr w:rsidR="00AB2D7B">
        <w:trPr>
          <w:gridAfter w:val="1"/>
          <w:wAfter w:w="55" w:type="dxa"/>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E10319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26" w:hanging="10"/>
            </w:pPr>
            <w:r>
              <w:rPr>
                <w:sz w:val="20"/>
              </w:rPr>
              <w:t xml:space="preserve">Type 1 diabetes mellitus with unspecified diabetic retinopathy without macular edema </w:t>
            </w:r>
            <w:r>
              <w:rPr>
                <w:sz w:val="24"/>
              </w:rPr>
              <w:t xml:space="preserve"> </w:t>
            </w:r>
          </w:p>
        </w:tc>
      </w:tr>
      <w:tr w:rsidR="00AB2D7B">
        <w:trPr>
          <w:gridAfter w:val="1"/>
          <w:wAfter w:w="55" w:type="dxa"/>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E1036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193" w:hanging="10"/>
            </w:pPr>
            <w:r>
              <w:rPr>
                <w:sz w:val="20"/>
              </w:rPr>
              <w:t xml:space="preserve">Type 1 diabetes mellitus with diabetic cataract </w:t>
            </w:r>
            <w:r>
              <w:rPr>
                <w:sz w:val="24"/>
              </w:rPr>
              <w:t xml:space="preserve"> </w:t>
            </w:r>
          </w:p>
        </w:tc>
      </w:tr>
      <w:tr w:rsidR="00AB2D7B">
        <w:trPr>
          <w:gridAfter w:val="1"/>
          <w:wAfter w:w="55" w:type="dxa"/>
          <w:trHeight w:val="86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E1039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395" w:hanging="10"/>
            </w:pPr>
            <w:r>
              <w:rPr>
                <w:sz w:val="20"/>
              </w:rPr>
              <w:t xml:space="preserve">Type 1 diabetes mellitus with other diabetic ophthalmic complication </w:t>
            </w:r>
            <w:r>
              <w:rPr>
                <w:sz w:val="24"/>
              </w:rPr>
              <w:t xml:space="preserve"> </w:t>
            </w:r>
          </w:p>
        </w:tc>
      </w:tr>
      <w:tr w:rsidR="00AB2D7B">
        <w:trPr>
          <w:gridAfter w:val="1"/>
          <w:wAfter w:w="55" w:type="dxa"/>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E1065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1 diabetes mellitus with hyperglycemia </w:t>
            </w:r>
            <w:r>
              <w:rPr>
                <w:sz w:val="24"/>
              </w:rPr>
              <w:t xml:space="preserve"> </w:t>
            </w:r>
          </w:p>
        </w:tc>
      </w:tr>
      <w:tr w:rsidR="00AB2D7B">
        <w:trPr>
          <w:gridAfter w:val="1"/>
          <w:wAfter w:w="55" w:type="dxa"/>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25060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Diabetes with neurological manifestations, type II or unspecified type, not stated as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E1140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83" w:hanging="10"/>
            </w:pPr>
            <w:r>
              <w:rPr>
                <w:sz w:val="20"/>
              </w:rPr>
              <w:t xml:space="preserve">Type 2 diabetes mellitus with diabetic neuropathy, unspecified </w:t>
            </w:r>
            <w:r>
              <w:rPr>
                <w:sz w:val="24"/>
              </w:rPr>
              <w:t xml:space="preserve"> </w:t>
            </w:r>
          </w:p>
        </w:tc>
      </w:tr>
      <w:tr w:rsidR="00AB2D7B">
        <w:trPr>
          <w:gridAfter w:val="1"/>
          <w:wAfter w:w="55" w:type="dxa"/>
          <w:trHeight w:val="864"/>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25061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Diabetes with neurological manifestations, type I [juvenile type], not stated as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E1040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83" w:hanging="10"/>
            </w:pPr>
            <w:r>
              <w:rPr>
                <w:sz w:val="20"/>
              </w:rPr>
              <w:t xml:space="preserve">Type 1 diabetes mellitus with diabetic neuropathy, unspecified </w:t>
            </w:r>
            <w:r>
              <w:rPr>
                <w:sz w:val="24"/>
              </w:rPr>
              <w:t xml:space="preserve"> </w:t>
            </w:r>
          </w:p>
        </w:tc>
      </w:tr>
      <w:tr w:rsidR="00AB2D7B">
        <w:trPr>
          <w:gridAfter w:val="1"/>
          <w:wAfter w:w="55" w:type="dxa"/>
          <w:trHeight w:val="86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25062 </w:t>
            </w:r>
            <w:r>
              <w:rPr>
                <w:sz w:val="24"/>
              </w:rPr>
              <w:t xml:space="preserve"> </w:t>
            </w:r>
          </w:p>
        </w:tc>
        <w:tc>
          <w:tcPr>
            <w:tcW w:w="3063"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Diabetes with neurological manifestations, type II or unspecified type, uncontrolled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E1140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83" w:hanging="10"/>
            </w:pPr>
            <w:r>
              <w:rPr>
                <w:sz w:val="20"/>
              </w:rPr>
              <w:t xml:space="preserve">Type 2 diabetes mellitus with diabetic neuropathy, unspecified </w:t>
            </w:r>
            <w:r>
              <w:rPr>
                <w:sz w:val="24"/>
              </w:rPr>
              <w:t xml:space="preserve"> </w:t>
            </w:r>
          </w:p>
        </w:tc>
      </w:tr>
      <w:tr w:rsidR="00AB2D7B">
        <w:trPr>
          <w:gridAfter w:val="1"/>
          <w:wAfter w:w="55" w:type="dxa"/>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E1165 </w:t>
            </w:r>
            <w:r>
              <w:rPr>
                <w:sz w:val="24"/>
              </w:rPr>
              <w:t xml:space="preserve"> </w:t>
            </w:r>
          </w:p>
        </w:tc>
        <w:tc>
          <w:tcPr>
            <w:tcW w:w="34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hyperglycemia </w:t>
            </w:r>
            <w:r>
              <w:rPr>
                <w:sz w:val="24"/>
              </w:rPr>
              <w:t xml:space="preserve"> </w:t>
            </w:r>
          </w:p>
        </w:tc>
      </w:tr>
      <w:tr w:rsidR="00AB2D7B">
        <w:tblPrEx>
          <w:tblCellMar>
            <w:top w:w="103" w:type="dxa"/>
            <w:left w:w="106" w:type="dxa"/>
            <w:bottom w:w="32" w:type="dxa"/>
          </w:tblCellMar>
        </w:tblPrEx>
        <w:trPr>
          <w:trHeight w:val="864"/>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lastRenderedPageBreak/>
              <w:t xml:space="preserve">25063 </w:t>
            </w:r>
            <w:r>
              <w:rPr>
                <w:sz w:val="24"/>
              </w:rPr>
              <w:t xml:space="preserve"> </w:t>
            </w:r>
          </w:p>
        </w:tc>
        <w:tc>
          <w:tcPr>
            <w:tcW w:w="308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96" w:hanging="10"/>
            </w:pPr>
            <w:r>
              <w:rPr>
                <w:sz w:val="20"/>
              </w:rPr>
              <w:t xml:space="preserve">Diabetes with neurological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E1040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22" w:hanging="10"/>
            </w:pPr>
            <w:r>
              <w:rPr>
                <w:sz w:val="20"/>
              </w:rPr>
              <w:t xml:space="preserve">Type 1 diabetes mellitus with diabetic neuropathy, unspecified </w:t>
            </w:r>
            <w:r>
              <w:rPr>
                <w:sz w:val="24"/>
              </w:rPr>
              <w:t xml:space="preserve"> </w:t>
            </w:r>
          </w:p>
        </w:tc>
      </w:tr>
    </w:tbl>
    <w:p w:rsidR="00AB2D7B" w:rsidRDefault="00AB2D7B">
      <w:pPr>
        <w:spacing w:after="0"/>
        <w:ind w:left="-360" w:right="1192"/>
      </w:pPr>
    </w:p>
    <w:tbl>
      <w:tblPr>
        <w:tblStyle w:val="TableGrid"/>
        <w:tblW w:w="9597" w:type="dxa"/>
        <w:tblInd w:w="365" w:type="dxa"/>
        <w:tblCellMar>
          <w:top w:w="98" w:type="dxa"/>
          <w:left w:w="106" w:type="dxa"/>
          <w:bottom w:w="30" w:type="dxa"/>
          <w:right w:w="115" w:type="dxa"/>
        </w:tblCellMar>
        <w:tblLook w:val="04A0" w:firstRow="1" w:lastRow="0" w:firstColumn="1" w:lastColumn="0" w:noHBand="0" w:noVBand="1"/>
      </w:tblPr>
      <w:tblGrid>
        <w:gridCol w:w="1448"/>
        <w:gridCol w:w="3082"/>
        <w:gridCol w:w="1546"/>
        <w:gridCol w:w="3521"/>
      </w:tblGrid>
      <w:tr w:rsidR="00AB2D7B">
        <w:trPr>
          <w:trHeight w:val="864"/>
        </w:trPr>
        <w:tc>
          <w:tcPr>
            <w:tcW w:w="1448" w:type="dxa"/>
            <w:tcBorders>
              <w:top w:val="nil"/>
              <w:left w:val="single" w:sz="4" w:space="0" w:color="000000"/>
              <w:bottom w:val="single" w:sz="4" w:space="0" w:color="000000"/>
              <w:right w:val="single" w:sz="4" w:space="0" w:color="000000"/>
            </w:tcBorders>
          </w:tcPr>
          <w:p w:rsidR="00AB2D7B" w:rsidRDefault="00AB2D7B"/>
        </w:tc>
        <w:tc>
          <w:tcPr>
            <w:tcW w:w="3082" w:type="dxa"/>
            <w:tcBorders>
              <w:top w:val="nil"/>
              <w:left w:val="single" w:sz="4" w:space="0" w:color="000000"/>
              <w:bottom w:val="single" w:sz="4" w:space="0" w:color="000000"/>
              <w:right w:val="single" w:sz="4" w:space="0" w:color="000000"/>
            </w:tcBorders>
          </w:tcPr>
          <w:p w:rsidR="00AB2D7B" w:rsidRDefault="0096592D">
            <w:pPr>
              <w:ind w:left="12" w:right="547" w:hanging="10"/>
            </w:pPr>
            <w:r>
              <w:rPr>
                <w:sz w:val="20"/>
              </w:rPr>
              <w:t xml:space="preserve">manifestations, type I [juvenile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1 diabetes mellitus with hyperglycemia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25070 </w:t>
            </w:r>
            <w:r>
              <w:rPr>
                <w:sz w:val="24"/>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AB2D7B" w:rsidRDefault="0096592D">
            <w:pPr>
              <w:ind w:left="12" w:right="585" w:hanging="10"/>
            </w:pPr>
            <w:r>
              <w:rPr>
                <w:sz w:val="20"/>
              </w:rPr>
              <w:t xml:space="preserve">Diabetes with peripheral circulatory disorders, type II or unspecified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ind w:left="10" w:right="232" w:hanging="10"/>
            </w:pPr>
            <w:r>
              <w:rPr>
                <w:sz w:val="20"/>
              </w:rPr>
              <w:t xml:space="preserve">Type 2 diabetes mellitus with diabetic peripheral angiopathy without gangrene </w:t>
            </w:r>
            <w:r>
              <w:rPr>
                <w:sz w:val="24"/>
              </w:rPr>
              <w:t xml:space="preserve"> </w:t>
            </w:r>
          </w:p>
        </w:tc>
      </w:tr>
      <w:tr w:rsidR="00AB2D7B">
        <w:trPr>
          <w:trHeight w:val="1126"/>
        </w:trPr>
        <w:tc>
          <w:tcPr>
            <w:tcW w:w="1448"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25071 </w:t>
            </w:r>
            <w:r>
              <w:rPr>
                <w:sz w:val="24"/>
              </w:rPr>
              <w:t xml:space="preserve"> </w:t>
            </w:r>
          </w:p>
        </w:tc>
        <w:tc>
          <w:tcPr>
            <w:tcW w:w="3082"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Diabetes with peripheral circulatory disorders, type I [juvenile type], not stated as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ind w:left="10" w:right="232" w:hanging="10"/>
            </w:pPr>
            <w:r>
              <w:rPr>
                <w:sz w:val="20"/>
              </w:rPr>
              <w:t xml:space="preserve">Type 1 diabetes mellitus with diabetic peripheral angiopathy without gangrene </w:t>
            </w:r>
            <w:r>
              <w:rPr>
                <w:sz w:val="24"/>
              </w:rPr>
              <w:t xml:space="preserve"> </w:t>
            </w:r>
          </w:p>
        </w:tc>
      </w:tr>
      <w:tr w:rsidR="00AB2D7B">
        <w:trPr>
          <w:trHeight w:val="862"/>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25072 </w:t>
            </w:r>
            <w:r>
              <w:rPr>
                <w:sz w:val="24"/>
              </w:rPr>
              <w:t xml:space="preserve"> </w:t>
            </w:r>
          </w:p>
        </w:tc>
        <w:tc>
          <w:tcPr>
            <w:tcW w:w="3082"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2" w:right="585" w:hanging="10"/>
            </w:pPr>
            <w:r>
              <w:rPr>
                <w:sz w:val="20"/>
              </w:rPr>
              <w:t xml:space="preserve">Diabetes with peripheral circulatory disorders, type II or unspecified type, uncontrolled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ind w:left="10" w:right="232" w:hanging="10"/>
            </w:pPr>
            <w:r>
              <w:rPr>
                <w:sz w:val="20"/>
              </w:rPr>
              <w:t xml:space="preserve">Type 2 diabetes mellitus with diabetic peripheral angiopathy without gangrene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hyperglycemia </w:t>
            </w:r>
            <w:r>
              <w:rPr>
                <w:sz w:val="24"/>
              </w:rPr>
              <w:t xml:space="preserve"> </w:t>
            </w:r>
          </w:p>
        </w:tc>
      </w:tr>
      <w:tr w:rsidR="00AB2D7B">
        <w:trPr>
          <w:trHeight w:val="1145"/>
        </w:trPr>
        <w:tc>
          <w:tcPr>
            <w:tcW w:w="1448"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25073 </w:t>
            </w:r>
            <w:r>
              <w:rPr>
                <w:sz w:val="24"/>
              </w:rPr>
              <w:t xml:space="preserve"> </w:t>
            </w:r>
          </w:p>
        </w:tc>
        <w:tc>
          <w:tcPr>
            <w:tcW w:w="3082"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ind w:left="2" w:right="635"/>
            </w:pPr>
            <w:r>
              <w:rPr>
                <w:color w:val="2C3E50"/>
                <w:sz w:val="20"/>
              </w:rPr>
              <w:t xml:space="preserve">Diabetes with peripheral circulatory disorders, type I [juvenile type], </w:t>
            </w:r>
            <w:r>
              <w:rPr>
                <w:sz w:val="24"/>
              </w:rPr>
              <w:t xml:space="preserve"> </w:t>
            </w:r>
            <w:r>
              <w:rPr>
                <w:color w:val="2C3E50"/>
                <w:sz w:val="20"/>
              </w:rPr>
              <w:t>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E1051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0" w:right="232" w:hanging="10"/>
            </w:pPr>
            <w:r>
              <w:rPr>
                <w:color w:val="2C3E50"/>
                <w:sz w:val="20"/>
              </w:rPr>
              <w:t>Type 1 diabetes mellitus with diabetic peripheral angiopathy without gangrene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2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0" w:hanging="10"/>
            </w:pPr>
            <w:r>
              <w:rPr>
                <w:color w:val="2C3E50"/>
                <w:sz w:val="20"/>
              </w:rPr>
              <w:t>Type 1 diabetes mellitus with hyperglycemia</w:t>
            </w:r>
            <w:r>
              <w:rPr>
                <w:sz w:val="20"/>
              </w:rPr>
              <w:t xml:space="preserve"> </w:t>
            </w:r>
            <w:r>
              <w:rPr>
                <w:sz w:val="24"/>
              </w:rPr>
              <w:t xml:space="preserve"> </w:t>
            </w:r>
          </w:p>
          <w:p w:rsidR="00AB2D7B" w:rsidRDefault="0096592D">
            <w:r>
              <w:rPr>
                <w:color w:val="2C3E50"/>
                <w:sz w:val="20"/>
              </w:rPr>
              <w:t xml:space="preserve"> </w:t>
            </w:r>
            <w:r>
              <w:rPr>
                <w:sz w:val="24"/>
              </w:rPr>
              <w:t xml:space="preserve"> </w:t>
            </w:r>
          </w:p>
        </w:tc>
      </w:tr>
      <w:tr w:rsidR="00AB2D7B">
        <w:trPr>
          <w:trHeight w:val="874"/>
        </w:trPr>
        <w:tc>
          <w:tcPr>
            <w:tcW w:w="1448" w:type="dxa"/>
            <w:vMerge w:val="restart"/>
            <w:tcBorders>
              <w:top w:val="single" w:sz="4" w:space="0" w:color="000000"/>
              <w:left w:val="single" w:sz="4" w:space="0" w:color="000000"/>
              <w:bottom w:val="nil"/>
              <w:right w:val="single" w:sz="4" w:space="0" w:color="000000"/>
            </w:tcBorders>
            <w:vAlign w:val="bottom"/>
          </w:tcPr>
          <w:p w:rsidR="00AB2D7B" w:rsidRDefault="0096592D">
            <w:pPr>
              <w:ind w:left="2"/>
            </w:pPr>
            <w:r>
              <w:rPr>
                <w:sz w:val="20"/>
              </w:rPr>
              <w:t xml:space="preserve">25080 </w:t>
            </w:r>
            <w:r>
              <w:rPr>
                <w:sz w:val="24"/>
              </w:rPr>
              <w:t xml:space="preserve"> </w:t>
            </w:r>
          </w:p>
        </w:tc>
        <w:tc>
          <w:tcPr>
            <w:tcW w:w="3082" w:type="dxa"/>
            <w:vMerge w:val="restart"/>
            <w:tcBorders>
              <w:top w:val="single" w:sz="4" w:space="0" w:color="000000"/>
              <w:left w:val="single" w:sz="4" w:space="0" w:color="000000"/>
              <w:bottom w:val="nil"/>
              <w:right w:val="single" w:sz="4" w:space="0" w:color="000000"/>
            </w:tcBorders>
            <w:vAlign w:val="bottom"/>
          </w:tcPr>
          <w:p w:rsidR="00AB2D7B" w:rsidRDefault="0096592D">
            <w:pPr>
              <w:spacing w:after="20" w:line="242" w:lineRule="auto"/>
              <w:ind w:left="12" w:hanging="10"/>
            </w:pPr>
            <w:r>
              <w:rPr>
                <w:color w:val="2C3E50"/>
                <w:sz w:val="20"/>
              </w:rPr>
              <w:t>Diabetes with other specified manifestations, type II or unspecified type, not stated as 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E11618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0" w:right="433" w:hanging="10"/>
            </w:pPr>
            <w:r>
              <w:rPr>
                <w:color w:val="2C3E50"/>
                <w:sz w:val="20"/>
              </w:rPr>
              <w:t>Type 2 diabetes mellitus with other diabetic arthropathy</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8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E11620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r>
              <w:rPr>
                <w:color w:val="2C3E50"/>
                <w:sz w:val="20"/>
              </w:rPr>
              <w:t xml:space="preserve">Type 2 </w:t>
            </w:r>
            <w:r>
              <w:rPr>
                <w:sz w:val="24"/>
              </w:rPr>
              <w:t xml:space="preserve"> </w:t>
            </w:r>
          </w:p>
          <w:p w:rsidR="00AB2D7B" w:rsidRDefault="0096592D">
            <w:pPr>
              <w:spacing w:after="28"/>
            </w:pPr>
            <w:r>
              <w:rPr>
                <w:color w:val="2C3E50"/>
                <w:sz w:val="20"/>
              </w:rPr>
              <w:t xml:space="preserve"> diabetes mellitus with diabetic </w:t>
            </w:r>
          </w:p>
          <w:p w:rsidR="00AB2D7B" w:rsidRDefault="0096592D">
            <w:pPr>
              <w:spacing w:after="10"/>
              <w:ind w:left="10"/>
            </w:pPr>
            <w:r>
              <w:rPr>
                <w:color w:val="2C3E50"/>
                <w:sz w:val="20"/>
              </w:rPr>
              <w:t>dermatitis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2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E11621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ind w:left="10" w:right="542" w:hanging="10"/>
            </w:pPr>
            <w:r>
              <w:rPr>
                <w:color w:val="2C3E50"/>
                <w:sz w:val="20"/>
              </w:rPr>
              <w:t>Type 2 diabetes mellitus with foot ulcer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E11622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0" w:right="433" w:hanging="10"/>
            </w:pPr>
            <w:r>
              <w:rPr>
                <w:color w:val="2C3E50"/>
                <w:sz w:val="20"/>
              </w:rPr>
              <w:t>Type 2 diabetes mellitus with other skin ulcer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7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E11628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0" w:right="433" w:hanging="10"/>
            </w:pPr>
            <w:r>
              <w:rPr>
                <w:color w:val="2C3E50"/>
                <w:sz w:val="20"/>
              </w:rPr>
              <w:t>Type 2 diabetes mellitus with other skin complications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E11630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41" w:lineRule="auto"/>
              <w:ind w:left="10" w:hanging="10"/>
            </w:pPr>
            <w:r>
              <w:rPr>
                <w:color w:val="2C3E50"/>
                <w:sz w:val="20"/>
              </w:rPr>
              <w:t>Type 2 diabetes mellitus with periodontal disease</w:t>
            </w:r>
            <w:r>
              <w:rPr>
                <w:sz w:val="20"/>
              </w:rPr>
              <w:t xml:space="preserve">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1192"/>
      </w:pPr>
    </w:p>
    <w:tbl>
      <w:tblPr>
        <w:tblStyle w:val="TableGrid"/>
        <w:tblW w:w="9597" w:type="dxa"/>
        <w:tblInd w:w="365" w:type="dxa"/>
        <w:tblCellMar>
          <w:top w:w="98" w:type="dxa"/>
          <w:left w:w="106" w:type="dxa"/>
          <w:bottom w:w="30" w:type="dxa"/>
          <w:right w:w="115" w:type="dxa"/>
        </w:tblCellMar>
        <w:tblLook w:val="04A0" w:firstRow="1" w:lastRow="0" w:firstColumn="1" w:lastColumn="0" w:noHBand="0" w:noVBand="1"/>
      </w:tblPr>
      <w:tblGrid>
        <w:gridCol w:w="1436"/>
        <w:gridCol w:w="12"/>
        <w:gridCol w:w="3039"/>
        <w:gridCol w:w="43"/>
        <w:gridCol w:w="1491"/>
        <w:gridCol w:w="55"/>
        <w:gridCol w:w="3466"/>
        <w:gridCol w:w="55"/>
      </w:tblGrid>
      <w:tr w:rsidR="00AB2D7B">
        <w:trPr>
          <w:trHeight w:val="895"/>
        </w:trPr>
        <w:tc>
          <w:tcPr>
            <w:tcW w:w="1448"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3082"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E11638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0" w:right="433" w:hanging="10"/>
            </w:pPr>
            <w:r>
              <w:rPr>
                <w:color w:val="2C3E50"/>
                <w:sz w:val="20"/>
              </w:rPr>
              <w:t>Type 2 diabetes mellitus with other oral complications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74"/>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E11649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23" w:lineRule="auto"/>
              <w:ind w:left="10" w:hanging="10"/>
            </w:pPr>
            <w:r>
              <w:rPr>
                <w:color w:val="2C3E50"/>
                <w:sz w:val="20"/>
              </w:rPr>
              <w:t>Type 2 diabetes mellitus with hypoglycemia without coma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9"/>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E1165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ind w:left="10" w:hanging="10"/>
            </w:pPr>
            <w:r>
              <w:rPr>
                <w:color w:val="2C3E50"/>
                <w:sz w:val="20"/>
              </w:rPr>
              <w:t>Type 2 diabetes mellitus with hyperglycemia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93"/>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E1169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2" w:line="231" w:lineRule="auto"/>
              <w:ind w:left="10" w:right="433" w:hanging="10"/>
            </w:pPr>
            <w:r>
              <w:rPr>
                <w:color w:val="2C3E50"/>
                <w:sz w:val="20"/>
              </w:rPr>
              <w:t>Type 2 diabetes mellitus with other specified complication</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93"/>
        </w:trPr>
        <w:tc>
          <w:tcPr>
            <w:tcW w:w="1448" w:type="dxa"/>
            <w:gridSpan w:val="2"/>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25081 </w:t>
            </w:r>
            <w:r>
              <w:rPr>
                <w:sz w:val="24"/>
              </w:rPr>
              <w:t xml:space="preserve"> </w:t>
            </w:r>
          </w:p>
        </w:tc>
        <w:tc>
          <w:tcPr>
            <w:tcW w:w="3082" w:type="dxa"/>
            <w:gridSpan w:val="2"/>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484" w:hanging="10"/>
            </w:pPr>
            <w:r>
              <w:rPr>
                <w:color w:val="2C3E50"/>
                <w:sz w:val="20"/>
              </w:rPr>
              <w:t xml:space="preserve">Diabetes with other specified </w:t>
            </w:r>
            <w:r>
              <w:rPr>
                <w:sz w:val="24"/>
              </w:rPr>
              <w:t xml:space="preserve"> </w:t>
            </w:r>
          </w:p>
          <w:p w:rsidR="00AB2D7B" w:rsidRDefault="0096592D">
            <w:pPr>
              <w:spacing w:after="22"/>
              <w:ind w:left="12" w:right="536" w:hanging="10"/>
            </w:pPr>
            <w:r>
              <w:rPr>
                <w:color w:val="2C3E50"/>
                <w:sz w:val="20"/>
              </w:rPr>
              <w:t>manifestations, type I [juvenile type], not stated as 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E10618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0" w:right="433" w:hanging="10"/>
            </w:pPr>
            <w:r>
              <w:rPr>
                <w:color w:val="2C3E50"/>
                <w:sz w:val="20"/>
              </w:rPr>
              <w:t>Type 1 diabetes mellitus with other diabetic arthropathy</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9"/>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E10620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ind w:left="10" w:right="232" w:hanging="10"/>
            </w:pPr>
            <w:r>
              <w:rPr>
                <w:color w:val="2C3E50"/>
                <w:sz w:val="20"/>
              </w:rPr>
              <w:t>Type 1 diabetes mellitus with diabetic dermatitis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20"/>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E10621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7" w:line="238" w:lineRule="auto"/>
              <w:ind w:left="10" w:right="542" w:hanging="10"/>
            </w:pPr>
            <w:r>
              <w:rPr>
                <w:color w:val="2C3E50"/>
                <w:sz w:val="20"/>
              </w:rPr>
              <w:t>Type 1 diabetes mellitus with foot ulcer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E10622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ind w:left="10" w:right="433" w:hanging="10"/>
            </w:pPr>
            <w:r>
              <w:rPr>
                <w:color w:val="2C3E50"/>
                <w:sz w:val="20"/>
              </w:rPr>
              <w:t>Type 1 diabetes mellitus with other skin ulcer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600"/>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E10628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433" w:hanging="10"/>
            </w:pPr>
            <w:r>
              <w:rPr>
                <w:color w:val="2C3E50"/>
                <w:sz w:val="20"/>
              </w:rPr>
              <w:t>Type 1 diabetes mellitus with other skin complications</w:t>
            </w:r>
            <w:r>
              <w:rPr>
                <w:sz w:val="20"/>
              </w:rPr>
              <w:t xml:space="preserve"> </w:t>
            </w:r>
            <w:r>
              <w:rPr>
                <w:sz w:val="24"/>
              </w:rPr>
              <w:t xml:space="preserve"> </w:t>
            </w:r>
          </w:p>
        </w:tc>
      </w:tr>
      <w:tr w:rsidR="00AB2D7B">
        <w:tblPrEx>
          <w:tblCellMar>
            <w:top w:w="100" w:type="dxa"/>
            <w:left w:w="96" w:type="dxa"/>
          </w:tblCellMar>
        </w:tblPrEx>
        <w:trPr>
          <w:gridAfter w:val="1"/>
          <w:wAfter w:w="55" w:type="dxa"/>
          <w:trHeight w:val="545"/>
        </w:trPr>
        <w:tc>
          <w:tcPr>
            <w:tcW w:w="1436" w:type="dxa"/>
            <w:vMerge w:val="restart"/>
            <w:tcBorders>
              <w:top w:val="single" w:sz="4" w:space="0" w:color="000000"/>
              <w:left w:val="single" w:sz="4" w:space="0" w:color="000000"/>
              <w:bottom w:val="nil"/>
              <w:right w:val="single" w:sz="4" w:space="0" w:color="000000"/>
            </w:tcBorders>
          </w:tcPr>
          <w:p w:rsidR="00AB2D7B" w:rsidRDefault="0096592D">
            <w:pPr>
              <w:ind w:left="12"/>
            </w:pPr>
            <w:r>
              <w:rPr>
                <w:sz w:val="24"/>
              </w:rPr>
              <w:t xml:space="preserve"> </w:t>
            </w:r>
          </w:p>
        </w:tc>
        <w:tc>
          <w:tcPr>
            <w:tcW w:w="3051" w:type="dxa"/>
            <w:gridSpan w:val="2"/>
            <w:vMerge w:val="restart"/>
            <w:tcBorders>
              <w:top w:val="single" w:sz="4" w:space="0" w:color="000000"/>
              <w:left w:val="single" w:sz="4" w:space="0" w:color="000000"/>
              <w:bottom w:val="nil"/>
              <w:right w:val="single" w:sz="4" w:space="0" w:color="000000"/>
            </w:tcBorders>
          </w:tcPr>
          <w:p w:rsidR="00AB2D7B" w:rsidRDefault="0096592D">
            <w:pPr>
              <w:ind w:left="12"/>
            </w:pPr>
            <w:r>
              <w:rPr>
                <w:sz w:val="24"/>
              </w:rPr>
              <w:t xml:space="preserve"> </w:t>
            </w:r>
          </w:p>
        </w:tc>
        <w:tc>
          <w:tcPr>
            <w:tcW w:w="153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92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E10630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2" w:hanging="10"/>
            </w:pPr>
            <w:r>
              <w:rPr>
                <w:color w:val="2C3E50"/>
                <w:sz w:val="20"/>
              </w:rPr>
              <w:t>Type 1 diabetes mellitus with periodontal disease</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8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E10638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441" w:hanging="10"/>
            </w:pPr>
            <w:r>
              <w:rPr>
                <w:color w:val="2C3E50"/>
                <w:sz w:val="20"/>
              </w:rPr>
              <w:t>Type 1 diabetes mellitus with other oral complications</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8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E10649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line="231" w:lineRule="auto"/>
              <w:ind w:left="12" w:hanging="10"/>
            </w:pPr>
            <w:r>
              <w:rPr>
                <w:color w:val="2C3E50"/>
                <w:sz w:val="20"/>
              </w:rPr>
              <w:t>Type 1 diabetes mellitus with hypoglycemia without coma</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blPrEx>
          <w:tblCellMar>
            <w:top w:w="100" w:type="dxa"/>
            <w:left w:w="96" w:type="dxa"/>
          </w:tblCellMar>
        </w:tblPrEx>
        <w:trPr>
          <w:gridAfter w:val="1"/>
          <w:wAfter w:w="55" w:type="dxa"/>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E1065 </w:t>
            </w:r>
            <w:r>
              <w:rPr>
                <w:sz w:val="24"/>
              </w:rPr>
              <w:t xml:space="preserve"> </w:t>
            </w:r>
          </w:p>
        </w:tc>
        <w:tc>
          <w:tcPr>
            <w:tcW w:w="3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ind w:left="12" w:hanging="10"/>
            </w:pPr>
            <w:r>
              <w:rPr>
                <w:color w:val="2C3E50"/>
                <w:sz w:val="20"/>
              </w:rPr>
              <w:t>Type 1 diabetes mellitus with hyperglycemia</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bl>
    <w:p w:rsidR="00AB2D7B" w:rsidRDefault="00AB2D7B">
      <w:pPr>
        <w:spacing w:after="0"/>
        <w:ind w:left="-360" w:right="1247"/>
      </w:pPr>
    </w:p>
    <w:tbl>
      <w:tblPr>
        <w:tblStyle w:val="TableGrid"/>
        <w:tblW w:w="9542" w:type="dxa"/>
        <w:tblInd w:w="365" w:type="dxa"/>
        <w:tblCellMar>
          <w:top w:w="100" w:type="dxa"/>
          <w:left w:w="96" w:type="dxa"/>
          <w:bottom w:w="29" w:type="dxa"/>
          <w:right w:w="115" w:type="dxa"/>
        </w:tblCellMar>
        <w:tblLook w:val="04A0" w:firstRow="1" w:lastRow="0" w:firstColumn="1" w:lastColumn="0" w:noHBand="0" w:noVBand="1"/>
      </w:tblPr>
      <w:tblGrid>
        <w:gridCol w:w="1436"/>
        <w:gridCol w:w="3051"/>
        <w:gridCol w:w="1534"/>
        <w:gridCol w:w="3521"/>
      </w:tblGrid>
      <w:tr w:rsidR="00AB2D7B">
        <w:trPr>
          <w:trHeight w:val="895"/>
        </w:trPr>
        <w:tc>
          <w:tcPr>
            <w:tcW w:w="1436" w:type="dxa"/>
            <w:tcBorders>
              <w:top w:val="nil"/>
              <w:left w:val="single" w:sz="4" w:space="0" w:color="000000"/>
              <w:bottom w:val="single" w:sz="4" w:space="0" w:color="000000"/>
              <w:right w:val="single" w:sz="4" w:space="0" w:color="000000"/>
            </w:tcBorders>
          </w:tcPr>
          <w:p w:rsidR="00AB2D7B" w:rsidRDefault="00AB2D7B"/>
        </w:tc>
        <w:tc>
          <w:tcPr>
            <w:tcW w:w="3051" w:type="dxa"/>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E1069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441" w:hanging="10"/>
            </w:pPr>
            <w:r>
              <w:rPr>
                <w:color w:val="2C3E50"/>
                <w:sz w:val="20"/>
              </w:rPr>
              <w:t>Type 1 diabetes mellitus with other specified complication</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917"/>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25082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1" w:line="233" w:lineRule="auto"/>
              <w:ind w:left="12" w:hanging="10"/>
            </w:pPr>
            <w:r>
              <w:rPr>
                <w:color w:val="2C3E50"/>
                <w:sz w:val="20"/>
              </w:rPr>
              <w:t>Diabetes with other specified manifestations, type II or unspecified type, 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2" w:hanging="10"/>
            </w:pPr>
            <w:r>
              <w:rPr>
                <w:color w:val="2C3E50"/>
                <w:sz w:val="20"/>
              </w:rPr>
              <w:t>Type 2 diabetes mellitus with hyperglycemia</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87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E1169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23" w:lineRule="auto"/>
              <w:ind w:left="12" w:right="441" w:hanging="10"/>
            </w:pPr>
            <w:r>
              <w:rPr>
                <w:color w:val="2C3E50"/>
                <w:sz w:val="20"/>
              </w:rPr>
              <w:t>Type 2 diabetes mellitus with other specified complication</w:t>
            </w:r>
            <w:r>
              <w:rPr>
                <w:sz w:val="20"/>
              </w:rPr>
              <w:t xml:space="preserve"> </w:t>
            </w:r>
            <w:r>
              <w:rPr>
                <w:sz w:val="24"/>
              </w:rPr>
              <w:t xml:space="preserve"> </w:t>
            </w:r>
          </w:p>
          <w:p w:rsidR="00AB2D7B" w:rsidRDefault="0096592D">
            <w:pPr>
              <w:ind w:left="2"/>
            </w:pPr>
            <w:r>
              <w:rPr>
                <w:color w:val="2C3E50"/>
                <w:sz w:val="20"/>
              </w:rPr>
              <w:t xml:space="preserve"> </w:t>
            </w:r>
            <w:r>
              <w:rPr>
                <w:sz w:val="24"/>
              </w:rPr>
              <w:t xml:space="preserve"> </w:t>
            </w:r>
          </w:p>
        </w:tc>
      </w:tr>
      <w:tr w:rsidR="00AB2D7B">
        <w:trPr>
          <w:trHeight w:val="917"/>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25083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0" w:line="242" w:lineRule="auto"/>
              <w:ind w:left="12" w:right="462" w:hanging="10"/>
            </w:pPr>
            <w:r>
              <w:rPr>
                <w:color w:val="2C3E50"/>
                <w:sz w:val="20"/>
              </w:rPr>
              <w:t>Diabetes with other specified manifestations, type I [juvenile type], 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2" w:hanging="10"/>
            </w:pPr>
            <w:r>
              <w:rPr>
                <w:color w:val="2C3E50"/>
                <w:sz w:val="20"/>
              </w:rPr>
              <w:t>Type 1 diabetes mellitus with hyperglycemia</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8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E1069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439" w:hanging="10"/>
            </w:pPr>
            <w:r>
              <w:rPr>
                <w:color w:val="2C3E50"/>
                <w:sz w:val="20"/>
              </w:rPr>
              <w:t>Type 1 diabetes mellitus with other specified complication</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1394"/>
        </w:trPr>
        <w:tc>
          <w:tcPr>
            <w:tcW w:w="143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lastRenderedPageBreak/>
              <w:t xml:space="preserve">25090 </w:t>
            </w:r>
            <w:r>
              <w:rPr>
                <w:sz w:val="24"/>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2" w:right="559" w:hanging="10"/>
            </w:pPr>
            <w:r>
              <w:rPr>
                <w:color w:val="2C3E50"/>
                <w:sz w:val="20"/>
              </w:rPr>
              <w:t>Diabetes with unspecified complication, type II or unspecified type, not stated as 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hanging="10"/>
            </w:pPr>
            <w:r>
              <w:rPr>
                <w:color w:val="2C3E50"/>
                <w:sz w:val="20"/>
              </w:rPr>
              <w:t>Type 2 diabetes mellitus with unspecified complications</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1664"/>
        </w:trPr>
        <w:tc>
          <w:tcPr>
            <w:tcW w:w="1436"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25091 </w:t>
            </w:r>
            <w:r>
              <w:rPr>
                <w:sz w:val="24"/>
              </w:rPr>
              <w:t xml:space="preserve"> </w:t>
            </w:r>
          </w:p>
        </w:tc>
        <w:tc>
          <w:tcPr>
            <w:tcW w:w="3051" w:type="dxa"/>
            <w:tcBorders>
              <w:top w:val="single" w:sz="4" w:space="0" w:color="000000"/>
              <w:left w:val="single" w:sz="4" w:space="0" w:color="000000"/>
              <w:bottom w:val="single" w:sz="4" w:space="0" w:color="000000"/>
              <w:right w:val="single" w:sz="4" w:space="0" w:color="000000"/>
            </w:tcBorders>
          </w:tcPr>
          <w:p w:rsidR="00AB2D7B" w:rsidRDefault="0096592D">
            <w:pPr>
              <w:spacing w:line="249" w:lineRule="auto"/>
              <w:ind w:left="12" w:hanging="10"/>
            </w:pPr>
            <w:r>
              <w:rPr>
                <w:color w:val="2C3E50"/>
                <w:sz w:val="20"/>
              </w:rPr>
              <w:t xml:space="preserve">Diabetes with unspecified complication, type I </w:t>
            </w:r>
          </w:p>
          <w:p w:rsidR="00AB2D7B" w:rsidRDefault="0096592D">
            <w:pPr>
              <w:spacing w:after="16" w:line="227" w:lineRule="auto"/>
              <w:ind w:left="12" w:right="514"/>
            </w:pPr>
            <w:r>
              <w:rPr>
                <w:color w:val="2C3E50"/>
                <w:sz w:val="20"/>
              </w:rPr>
              <w:t xml:space="preserve">[juvenile type], not stated as </w:t>
            </w:r>
            <w:r>
              <w:rPr>
                <w:sz w:val="24"/>
              </w:rPr>
              <w:t xml:space="preserve"> </w:t>
            </w:r>
          </w:p>
          <w:p w:rsidR="00AB2D7B" w:rsidRDefault="0096592D">
            <w:pPr>
              <w:spacing w:after="10"/>
              <w:ind w:left="2"/>
            </w:pPr>
            <w:r>
              <w:rPr>
                <w:color w:val="2C3E50"/>
                <w:sz w:val="20"/>
              </w:rPr>
              <w:t>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hanging="10"/>
            </w:pPr>
            <w:r>
              <w:rPr>
                <w:color w:val="2C3E50"/>
                <w:sz w:val="20"/>
              </w:rPr>
              <w:t>Type 1 diabetes mellitus with unspecified complications</w:t>
            </w: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ind w:left="1298"/>
            </w:pPr>
            <w:r>
              <w:rPr>
                <w:sz w:val="20"/>
              </w:rPr>
              <w:t xml:space="preserve"> </w:t>
            </w:r>
            <w:r>
              <w:rPr>
                <w:sz w:val="24"/>
              </w:rPr>
              <w:t xml:space="preserve"> </w:t>
            </w:r>
          </w:p>
        </w:tc>
      </w:tr>
      <w:tr w:rsidR="00AB2D7B">
        <w:trPr>
          <w:trHeight w:val="919"/>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25092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0" w:line="242" w:lineRule="auto"/>
              <w:ind w:left="12" w:right="350" w:hanging="10"/>
            </w:pPr>
            <w:r>
              <w:rPr>
                <w:color w:val="2C3E50"/>
                <w:sz w:val="20"/>
              </w:rPr>
              <w:t>Diabetes with unspecified complication, type II or unspecified type, 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ind w:left="12" w:hanging="10"/>
            </w:pPr>
            <w:r>
              <w:rPr>
                <w:color w:val="2C3E50"/>
                <w:sz w:val="20"/>
              </w:rPr>
              <w:t>Type 2 diabetes mellitus with hyperglycemia</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4" w:line="231" w:lineRule="auto"/>
              <w:ind w:left="12" w:hanging="10"/>
            </w:pPr>
            <w:r>
              <w:rPr>
                <w:color w:val="2C3E50"/>
                <w:sz w:val="20"/>
              </w:rPr>
              <w:t>Type 2 diabetes mellitus with unspecified complications</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919"/>
        </w:trPr>
        <w:tc>
          <w:tcPr>
            <w:tcW w:w="1436"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25093 </w:t>
            </w:r>
            <w:r>
              <w:rPr>
                <w:sz w:val="24"/>
              </w:rPr>
              <w:t xml:space="preserve"> </w:t>
            </w:r>
          </w:p>
        </w:tc>
        <w:tc>
          <w:tcPr>
            <w:tcW w:w="3051" w:type="dxa"/>
            <w:vMerge w:val="restart"/>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0" w:line="242" w:lineRule="auto"/>
              <w:ind w:left="12" w:right="525" w:hanging="10"/>
            </w:pPr>
            <w:r>
              <w:rPr>
                <w:color w:val="2C3E50"/>
                <w:sz w:val="20"/>
              </w:rPr>
              <w:t>Diabetes with unspecified complication, type I [juvenile type], uncontrolled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E1065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8" w:line="238" w:lineRule="auto"/>
              <w:ind w:left="12" w:hanging="10"/>
            </w:pPr>
            <w:r>
              <w:rPr>
                <w:color w:val="2C3E50"/>
                <w:sz w:val="20"/>
              </w:rPr>
              <w:t>Type 1 diabetes mellitus with hyperglycemia</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E108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hanging="10"/>
            </w:pPr>
            <w:r>
              <w:rPr>
                <w:color w:val="2C3E50"/>
                <w:sz w:val="20"/>
              </w:rPr>
              <w:t>Type 1 diabetes mellitus with unspecified complications</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1392"/>
        </w:trPr>
        <w:tc>
          <w:tcPr>
            <w:tcW w:w="1436" w:type="dxa"/>
            <w:tcBorders>
              <w:top w:val="single" w:sz="4" w:space="0" w:color="000000"/>
              <w:left w:val="single" w:sz="4" w:space="0" w:color="000000"/>
              <w:bottom w:val="single" w:sz="4" w:space="0" w:color="000000"/>
              <w:right w:val="nil"/>
            </w:tcBorders>
          </w:tcPr>
          <w:p w:rsidR="00AB2D7B" w:rsidRDefault="0096592D">
            <w:pPr>
              <w:ind w:left="2"/>
            </w:pPr>
            <w:r>
              <w:rPr>
                <w:sz w:val="20"/>
              </w:rPr>
              <w:t xml:space="preserve"> </w:t>
            </w:r>
            <w:r>
              <w:rPr>
                <w:sz w:val="24"/>
              </w:rPr>
              <w:t xml:space="preserve"> </w:t>
            </w:r>
          </w:p>
        </w:tc>
        <w:tc>
          <w:tcPr>
            <w:tcW w:w="3051" w:type="dxa"/>
            <w:tcBorders>
              <w:top w:val="single" w:sz="4" w:space="0" w:color="000000"/>
              <w:left w:val="nil"/>
              <w:bottom w:val="single" w:sz="4" w:space="0" w:color="000000"/>
              <w:right w:val="single" w:sz="4" w:space="0" w:color="000000"/>
            </w:tcBorders>
          </w:tcPr>
          <w:p w:rsidR="00AB2D7B" w:rsidRDefault="0096592D">
            <w:pPr>
              <w:ind w:left="12"/>
            </w:pPr>
            <w:r>
              <w:rPr>
                <w:sz w:val="24"/>
              </w:rPr>
              <w:t xml:space="preserve"> </w:t>
            </w:r>
          </w:p>
        </w:tc>
        <w:tc>
          <w:tcPr>
            <w:tcW w:w="153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E1100 </w:t>
            </w:r>
            <w:r>
              <w:rPr>
                <w:sz w:val="24"/>
              </w:rPr>
              <w:t xml:space="preserve"> </w:t>
            </w:r>
          </w:p>
        </w:tc>
        <w:tc>
          <w:tcPr>
            <w:tcW w:w="3521"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hanging="10"/>
            </w:pPr>
            <w:r>
              <w:rPr>
                <w:sz w:val="20"/>
              </w:rPr>
              <w:t xml:space="preserve">Type 2 diabetes mellitus with hyperosmolarity </w:t>
            </w:r>
            <w:r>
              <w:rPr>
                <w:sz w:val="24"/>
              </w:rPr>
              <w:t xml:space="preserve"> </w:t>
            </w:r>
          </w:p>
          <w:p w:rsidR="00AB2D7B" w:rsidRDefault="0096592D">
            <w:pPr>
              <w:ind w:left="12" w:right="448" w:hanging="10"/>
            </w:pPr>
            <w:r>
              <w:rPr>
                <w:sz w:val="20"/>
              </w:rPr>
              <w:t xml:space="preserve">without </w:t>
            </w:r>
            <w:r>
              <w:rPr>
                <w:sz w:val="20"/>
              </w:rPr>
              <w:tab/>
              <w:t xml:space="preserve">nonketotic hyperglycemic‐hyperosmolar coma (NKHHC) </w:t>
            </w:r>
            <w:r>
              <w:rPr>
                <w:sz w:val="24"/>
              </w:rPr>
              <w:t xml:space="preserve"> </w:t>
            </w:r>
          </w:p>
        </w:tc>
      </w:tr>
    </w:tbl>
    <w:p w:rsidR="00AB2D7B" w:rsidRDefault="00AB2D7B">
      <w:pPr>
        <w:spacing w:after="0"/>
        <w:ind w:left="-360" w:right="1247"/>
      </w:pPr>
    </w:p>
    <w:tbl>
      <w:tblPr>
        <w:tblStyle w:val="TableGrid"/>
        <w:tblW w:w="9542" w:type="dxa"/>
        <w:tblInd w:w="365" w:type="dxa"/>
        <w:tblCellMar>
          <w:top w:w="97" w:type="dxa"/>
          <w:right w:w="44" w:type="dxa"/>
        </w:tblCellMar>
        <w:tblLook w:val="04A0" w:firstRow="1" w:lastRow="0" w:firstColumn="1" w:lastColumn="0" w:noHBand="0" w:noVBand="1"/>
      </w:tblPr>
      <w:tblGrid>
        <w:gridCol w:w="3879"/>
        <w:gridCol w:w="608"/>
        <w:gridCol w:w="926"/>
        <w:gridCol w:w="608"/>
        <w:gridCol w:w="3072"/>
        <w:gridCol w:w="449"/>
      </w:tblGrid>
      <w:tr w:rsidR="00AB2D7B">
        <w:trPr>
          <w:trHeight w:val="600"/>
        </w:trPr>
        <w:tc>
          <w:tcPr>
            <w:tcW w:w="448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6"/>
            </w:pPr>
            <w:r>
              <w:rPr>
                <w:sz w:val="20"/>
              </w:rPr>
              <w:t xml:space="preserve">E1101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tabs>
                <w:tab w:val="center" w:pos="304"/>
                <w:tab w:val="center" w:pos="832"/>
                <w:tab w:val="center" w:pos="1513"/>
                <w:tab w:val="center" w:pos="2466"/>
              </w:tabs>
              <w:spacing w:after="31"/>
            </w:pPr>
            <w:r>
              <w:tab/>
            </w:r>
            <w:r>
              <w:rPr>
                <w:sz w:val="20"/>
              </w:rPr>
              <w:t xml:space="preserve">Type </w:t>
            </w:r>
            <w:r>
              <w:rPr>
                <w:sz w:val="20"/>
              </w:rPr>
              <w:tab/>
              <w:t xml:space="preserve">2 </w:t>
            </w:r>
            <w:r>
              <w:rPr>
                <w:sz w:val="20"/>
              </w:rPr>
              <w:tab/>
              <w:t xml:space="preserve">diabetes </w:t>
            </w:r>
            <w:r>
              <w:rPr>
                <w:sz w:val="20"/>
              </w:rPr>
              <w:tab/>
              <w:t xml:space="preserve">mellitus </w:t>
            </w:r>
          </w:p>
          <w:p w:rsidR="00AB2D7B" w:rsidRDefault="0096592D">
            <w:pPr>
              <w:ind w:left="108"/>
            </w:pPr>
            <w:r>
              <w:rPr>
                <w:sz w:val="20"/>
              </w:rPr>
              <w:t xml:space="preserve">hyperosmolarity with coma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96592D">
            <w:pPr>
              <w:jc w:val="both"/>
            </w:pPr>
            <w:r>
              <w:rPr>
                <w:sz w:val="20"/>
              </w:rPr>
              <w:t xml:space="preserve">with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6"/>
            </w:pPr>
            <w:r>
              <w:rPr>
                <w:sz w:val="20"/>
              </w:rPr>
              <w:t xml:space="preserve">E1121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ind w:left="108" w:hanging="10"/>
            </w:pPr>
            <w:r>
              <w:rPr>
                <w:sz w:val="20"/>
              </w:rPr>
              <w:t xml:space="preserve">Type 2 diabetes mellitus with diabetic nephropathy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AB2D7B"/>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6"/>
            </w:pPr>
            <w:r>
              <w:rPr>
                <w:sz w:val="20"/>
              </w:rPr>
              <w:t xml:space="preserve">E1122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ind w:left="108"/>
              <w:jc w:val="both"/>
            </w:pPr>
            <w:r>
              <w:rPr>
                <w:sz w:val="20"/>
              </w:rPr>
              <w:t xml:space="preserve">Type 2 diabetes mellitus with diabetic chronic kidney disease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AB2D7B"/>
        </w:tc>
      </w:tr>
      <w:tr w:rsidR="00AB2D7B">
        <w:trPr>
          <w:trHeight w:val="864"/>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6"/>
            </w:pPr>
            <w:r>
              <w:rPr>
                <w:sz w:val="20"/>
              </w:rPr>
              <w:t xml:space="preserve">E1129 </w:t>
            </w:r>
            <w:r>
              <w:rPr>
                <w:sz w:val="24"/>
              </w:rPr>
              <w:t xml:space="preserve"> </w:t>
            </w:r>
          </w:p>
        </w:tc>
        <w:tc>
          <w:tcPr>
            <w:tcW w:w="3072" w:type="dxa"/>
            <w:tcBorders>
              <w:top w:val="single" w:sz="4" w:space="0" w:color="000000"/>
              <w:left w:val="single" w:sz="4" w:space="0" w:color="000000"/>
              <w:bottom w:val="single" w:sz="4" w:space="0" w:color="000000"/>
              <w:right w:val="nil"/>
            </w:tcBorders>
          </w:tcPr>
          <w:p w:rsidR="00AB2D7B" w:rsidRDefault="0096592D">
            <w:pPr>
              <w:ind w:left="108" w:right="107"/>
            </w:pPr>
            <w:r>
              <w:rPr>
                <w:sz w:val="20"/>
              </w:rPr>
              <w:t xml:space="preserve">Type 2 diabetes mellitus with other diabetic kidney complication </w:t>
            </w:r>
            <w:r>
              <w:rPr>
                <w:sz w:val="24"/>
              </w:rPr>
              <w:t xml:space="preserve"> </w:t>
            </w:r>
          </w:p>
        </w:tc>
        <w:tc>
          <w:tcPr>
            <w:tcW w:w="449" w:type="dxa"/>
            <w:tcBorders>
              <w:top w:val="single" w:sz="4" w:space="0" w:color="000000"/>
              <w:left w:val="nil"/>
              <w:bottom w:val="single" w:sz="4" w:space="0" w:color="000000"/>
              <w:right w:val="single" w:sz="4" w:space="0" w:color="000000"/>
            </w:tcBorders>
          </w:tcPr>
          <w:p w:rsidR="00AB2D7B" w:rsidRDefault="00AB2D7B"/>
        </w:tc>
      </w:tr>
      <w:tr w:rsidR="00AB2D7B">
        <w:trPr>
          <w:trHeight w:val="862"/>
        </w:trPr>
        <w:tc>
          <w:tcPr>
            <w:tcW w:w="3879"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lastRenderedPageBreak/>
              <w:t xml:space="preserve"> </w:t>
            </w:r>
          </w:p>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E11311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right="872"/>
            </w:pPr>
            <w:r>
              <w:rPr>
                <w:sz w:val="20"/>
              </w:rPr>
              <w:t xml:space="preserve">Type 2 diabetes mellitus with unspecified diabetic retinopathy with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E11319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right="593"/>
            </w:pPr>
            <w:r>
              <w:rPr>
                <w:sz w:val="20"/>
              </w:rPr>
              <w:t xml:space="preserve">Type 2 diabetes mellitus with unspecified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E11321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right="1129"/>
            </w:pPr>
            <w:r>
              <w:rPr>
                <w:sz w:val="20"/>
              </w:rPr>
              <w:t xml:space="preserve">Type 2 diabetes mellitus with mild nonproliferative diabetic retinopathy with macular edema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E11329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right="1129"/>
            </w:pPr>
            <w:r>
              <w:rPr>
                <w:sz w:val="20"/>
              </w:rPr>
              <w:t xml:space="preserve">Type 2 diabetes mellitus with mild nonproliferative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E11331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Type 2 diabetes mellitus with moderate nonproliferative diabetic retinopathy with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E11339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right="695" w:hanging="10"/>
            </w:pPr>
            <w:r>
              <w:rPr>
                <w:sz w:val="20"/>
              </w:rPr>
              <w:t xml:space="preserve">Type 2 diabetes mellitus with moderate nonproliferative diabetic retinopathy without macular edema </w:t>
            </w:r>
            <w:r>
              <w:rPr>
                <w:sz w:val="24"/>
              </w:rPr>
              <w:t xml:space="preserve"> </w:t>
            </w:r>
          </w:p>
        </w:tc>
      </w:tr>
      <w:tr w:rsidR="00AB2D7B">
        <w:trPr>
          <w:trHeight w:val="865"/>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E11341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17" w:line="274" w:lineRule="auto"/>
            </w:pPr>
            <w:r>
              <w:rPr>
                <w:sz w:val="20"/>
              </w:rPr>
              <w:t xml:space="preserve">Type 2 diabetes mellitus with severe </w:t>
            </w:r>
            <w:r>
              <w:rPr>
                <w:sz w:val="24"/>
              </w:rPr>
              <w:t xml:space="preserve"> </w:t>
            </w:r>
            <w:r>
              <w:rPr>
                <w:sz w:val="20"/>
              </w:rPr>
              <w:t xml:space="preserve">nonproliferative diabetic retinopathy </w:t>
            </w:r>
          </w:p>
          <w:p w:rsidR="00AB2D7B" w:rsidRDefault="0096592D">
            <w:pPr>
              <w:ind w:left="10"/>
            </w:pPr>
            <w:r>
              <w:rPr>
                <w:sz w:val="20"/>
              </w:rPr>
              <w:t xml:space="preserve">with macular edema </w:t>
            </w:r>
            <w:r>
              <w:rPr>
                <w:sz w:val="24"/>
              </w:rPr>
              <w:t xml:space="preserve"> </w:t>
            </w:r>
          </w:p>
        </w:tc>
      </w:tr>
      <w:tr w:rsidR="00AB2D7B">
        <w:trPr>
          <w:trHeight w:val="1106"/>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E11349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line="231" w:lineRule="auto"/>
              <w:ind w:left="10" w:hanging="10"/>
            </w:pPr>
            <w:r>
              <w:rPr>
                <w:sz w:val="20"/>
              </w:rPr>
              <w:t xml:space="preserve">Type 2 diabetes mellitus with severe nonproliferative </w:t>
            </w:r>
            <w:r>
              <w:rPr>
                <w:sz w:val="24"/>
              </w:rPr>
              <w:t xml:space="preserve"> </w:t>
            </w:r>
          </w:p>
          <w:p w:rsidR="00AB2D7B" w:rsidRDefault="0096592D">
            <w:pPr>
              <w:spacing w:after="27"/>
            </w:pPr>
            <w:r>
              <w:rPr>
                <w:sz w:val="20"/>
              </w:rPr>
              <w:t xml:space="preserve">diabetic retinopathy without macular </w:t>
            </w:r>
          </w:p>
          <w:p w:rsidR="00AB2D7B" w:rsidRDefault="0096592D">
            <w:pPr>
              <w:ind w:left="10"/>
            </w:pPr>
            <w:r>
              <w:rPr>
                <w:sz w:val="20"/>
              </w:rPr>
              <w:t xml:space="preserve">edema </w:t>
            </w:r>
            <w:r>
              <w:rPr>
                <w:sz w:val="24"/>
              </w:rPr>
              <w:t xml:space="preserve"> </w:t>
            </w:r>
          </w:p>
        </w:tc>
      </w:tr>
      <w:tr w:rsidR="00AB2D7B">
        <w:trPr>
          <w:trHeight w:val="1104"/>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E11351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line="231" w:lineRule="auto"/>
              <w:ind w:left="10" w:hanging="10"/>
            </w:pPr>
            <w:r>
              <w:rPr>
                <w:sz w:val="20"/>
              </w:rPr>
              <w:t xml:space="preserve">Type 2 diabetes mellitus with severe nonproliferative </w:t>
            </w:r>
            <w:r>
              <w:rPr>
                <w:sz w:val="24"/>
              </w:rPr>
              <w:t xml:space="preserve"> </w:t>
            </w:r>
          </w:p>
          <w:p w:rsidR="00AB2D7B" w:rsidRDefault="0096592D">
            <w:pPr>
              <w:spacing w:after="29"/>
            </w:pPr>
            <w:r>
              <w:rPr>
                <w:sz w:val="20"/>
              </w:rPr>
              <w:t xml:space="preserve">diabetic retinopathy with macular </w:t>
            </w:r>
          </w:p>
          <w:p w:rsidR="00AB2D7B" w:rsidRDefault="0096592D">
            <w:pPr>
              <w:ind w:left="10"/>
            </w:pPr>
            <w:r>
              <w:rPr>
                <w:sz w:val="20"/>
              </w:rPr>
              <w:t xml:space="preserve">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E11359 </w:t>
            </w:r>
            <w:r>
              <w:rPr>
                <w:sz w:val="24"/>
              </w:rPr>
              <w:t xml:space="preserve"> </w:t>
            </w:r>
          </w:p>
        </w:tc>
        <w:tc>
          <w:tcPr>
            <w:tcW w:w="4129"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right="528" w:hanging="10"/>
            </w:pPr>
            <w:r>
              <w:rPr>
                <w:sz w:val="20"/>
              </w:rPr>
              <w:t xml:space="preserve">Type 2 diabetes mellitus with proliferative diabetic retinopathy without macular edema </w:t>
            </w:r>
            <w:r>
              <w:rPr>
                <w:sz w:val="24"/>
              </w:rPr>
              <w:t xml:space="preserve"> </w:t>
            </w:r>
          </w:p>
        </w:tc>
      </w:tr>
    </w:tbl>
    <w:p w:rsidR="00AB2D7B" w:rsidRDefault="00AB2D7B">
      <w:pPr>
        <w:spacing w:after="0"/>
        <w:ind w:left="-360" w:right="1247"/>
      </w:pPr>
    </w:p>
    <w:tbl>
      <w:tblPr>
        <w:tblStyle w:val="TableGrid"/>
        <w:tblW w:w="9542" w:type="dxa"/>
        <w:tblInd w:w="365" w:type="dxa"/>
        <w:tblCellMar>
          <w:top w:w="97" w:type="dxa"/>
          <w:left w:w="98" w:type="dxa"/>
          <w:bottom w:w="30" w:type="dxa"/>
          <w:right w:w="115" w:type="dxa"/>
        </w:tblCellMar>
        <w:tblLook w:val="04A0" w:firstRow="1" w:lastRow="0" w:firstColumn="1" w:lastColumn="0" w:noHBand="0" w:noVBand="1"/>
      </w:tblPr>
      <w:tblGrid>
        <w:gridCol w:w="3774"/>
        <w:gridCol w:w="105"/>
        <w:gridCol w:w="1441"/>
        <w:gridCol w:w="93"/>
        <w:gridCol w:w="4129"/>
      </w:tblGrid>
      <w:tr w:rsidR="00AB2D7B">
        <w:trPr>
          <w:trHeight w:val="600"/>
        </w:trPr>
        <w:tc>
          <w:tcPr>
            <w:tcW w:w="387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E1136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right="142" w:hanging="10"/>
            </w:pPr>
            <w:r>
              <w:rPr>
                <w:sz w:val="20"/>
              </w:rPr>
              <w:t xml:space="preserve">Type 2 diabetes mellitus with diabetic cataract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E1139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right="354" w:hanging="10"/>
            </w:pPr>
            <w:r>
              <w:rPr>
                <w:sz w:val="20"/>
              </w:rPr>
              <w:t xml:space="preserve">Type 2 diabetes mellitus with other diabetic ophthalmic complication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E1140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diabetic neuropathy, unspecified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E1141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diabetic mononeuropathy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E1142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diabetic polyneuropathy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E1143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diabetic autonomic (poly)neuropathy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E1144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diabetic amyotrophy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E1149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right="354" w:hanging="10"/>
            </w:pPr>
            <w:r>
              <w:rPr>
                <w:sz w:val="20"/>
              </w:rPr>
              <w:t xml:space="preserve">Type 2 diabetes mellitus with other diabetic neurological complication </w:t>
            </w:r>
            <w:r>
              <w:rPr>
                <w:sz w:val="24"/>
              </w:rPr>
              <w:t xml:space="preserve"> </w:t>
            </w:r>
          </w:p>
        </w:tc>
      </w:tr>
      <w:tr w:rsidR="00AB2D7B">
        <w:trPr>
          <w:trHeight w:val="862"/>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E1151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right="621" w:hanging="10"/>
            </w:pPr>
            <w:r>
              <w:rPr>
                <w:sz w:val="20"/>
              </w:rPr>
              <w:t xml:space="preserve">Type 2 diabetes mellitus with diabetic peripheral angiopathy without gangrene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E1152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diabetic peripheral angiopathy with gangrene </w:t>
            </w:r>
            <w:r>
              <w:rPr>
                <w:sz w:val="24"/>
              </w:rPr>
              <w:t xml:space="preserve"> </w:t>
            </w:r>
          </w:p>
        </w:tc>
      </w:tr>
      <w:tr w:rsidR="00AB2D7B">
        <w:trPr>
          <w:trHeight w:val="598"/>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E1159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right="140" w:hanging="10"/>
            </w:pPr>
            <w:r>
              <w:rPr>
                <w:sz w:val="20"/>
              </w:rPr>
              <w:t xml:space="preserve">Type 2 diabetes mellitus with other circulatory complications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E11610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 diabetic neuropathic arthropathy </w:t>
            </w:r>
            <w:r>
              <w:rPr>
                <w:sz w:val="24"/>
              </w:rPr>
              <w:t xml:space="preserve"> </w:t>
            </w:r>
          </w:p>
        </w:tc>
      </w:tr>
      <w:tr w:rsidR="00AB2D7B">
        <w:trPr>
          <w:trHeight w:val="600"/>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3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E11618 </w:t>
            </w:r>
            <w:r>
              <w:rPr>
                <w:sz w:val="24"/>
              </w:rPr>
              <w:t xml:space="preserve"> </w:t>
            </w:r>
          </w:p>
        </w:tc>
        <w:tc>
          <w:tcPr>
            <w:tcW w:w="4129" w:type="dxa"/>
            <w:tcBorders>
              <w:top w:val="single" w:sz="4" w:space="0" w:color="000000"/>
              <w:left w:val="single" w:sz="4" w:space="0" w:color="000000"/>
              <w:bottom w:val="single" w:sz="4" w:space="0" w:color="000000"/>
              <w:right w:val="single" w:sz="4" w:space="0" w:color="000000"/>
            </w:tcBorders>
          </w:tcPr>
          <w:p w:rsidR="00AB2D7B" w:rsidRDefault="0096592D">
            <w:pPr>
              <w:ind w:left="10" w:right="354" w:hanging="10"/>
            </w:pPr>
            <w:r>
              <w:rPr>
                <w:sz w:val="20"/>
              </w:rPr>
              <w:t xml:space="preserve">Type 2 diabetes mellitus with other diabetic arthropathy </w:t>
            </w:r>
            <w:r>
              <w:rPr>
                <w:sz w:val="24"/>
              </w:rPr>
              <w:t xml:space="preserve"> </w:t>
            </w:r>
          </w:p>
        </w:tc>
      </w:tr>
      <w:tr w:rsidR="00AB2D7B">
        <w:trPr>
          <w:trHeight w:val="598"/>
        </w:trPr>
        <w:tc>
          <w:tcPr>
            <w:tcW w:w="3774" w:type="dxa"/>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E11620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3" w:hanging="10"/>
            </w:pPr>
            <w:r>
              <w:rPr>
                <w:sz w:val="20"/>
              </w:rPr>
              <w:t xml:space="preserve">Type 2 diabetes mellitus with diabetic dermatitis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E11621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38" w:hanging="10"/>
            </w:pPr>
            <w:r>
              <w:rPr>
                <w:sz w:val="20"/>
              </w:rPr>
              <w:t xml:space="preserve">Other specified diabetes mellitus with foot ulcer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E11622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429" w:hanging="10"/>
            </w:pPr>
            <w:r>
              <w:rPr>
                <w:sz w:val="20"/>
              </w:rPr>
              <w:t xml:space="preserve">Other specified diabetes mellitus with other skin ulcer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E11628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429" w:hanging="10"/>
            </w:pPr>
            <w:r>
              <w:rPr>
                <w:sz w:val="20"/>
              </w:rPr>
              <w:t xml:space="preserve">Other specified diabetes mellitus with other skin complications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E11630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periodontal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E11638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429" w:hanging="10"/>
            </w:pPr>
            <w:r>
              <w:rPr>
                <w:sz w:val="20"/>
              </w:rPr>
              <w:t xml:space="preserve">Other specified diabetes mellitus with other oral complications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E11641 </w:t>
            </w:r>
            <w:r>
              <w:rPr>
                <w:sz w:val="24"/>
              </w:rPr>
              <w:t xml:space="preserve"> </w:t>
            </w:r>
          </w:p>
        </w:tc>
        <w:tc>
          <w:tcPr>
            <w:tcW w:w="42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hypoglycemia with coma </w:t>
            </w:r>
            <w:r>
              <w:rPr>
                <w:sz w:val="24"/>
              </w:rPr>
              <w:t xml:space="preserve"> </w:t>
            </w:r>
          </w:p>
        </w:tc>
      </w:tr>
    </w:tbl>
    <w:p w:rsidR="00AB2D7B" w:rsidRDefault="00AB2D7B">
      <w:pPr>
        <w:spacing w:after="0"/>
        <w:ind w:left="-360" w:right="1247"/>
      </w:pPr>
    </w:p>
    <w:tbl>
      <w:tblPr>
        <w:tblStyle w:val="TableGrid"/>
        <w:tblW w:w="9542" w:type="dxa"/>
        <w:tblInd w:w="365" w:type="dxa"/>
        <w:tblCellMar>
          <w:top w:w="98" w:type="dxa"/>
          <w:left w:w="108" w:type="dxa"/>
          <w:bottom w:w="29" w:type="dxa"/>
          <w:right w:w="392" w:type="dxa"/>
        </w:tblCellMar>
        <w:tblLook w:val="04A0" w:firstRow="1" w:lastRow="0" w:firstColumn="1" w:lastColumn="0" w:noHBand="0" w:noVBand="1"/>
      </w:tblPr>
      <w:tblGrid>
        <w:gridCol w:w="3774"/>
        <w:gridCol w:w="1546"/>
        <w:gridCol w:w="4222"/>
      </w:tblGrid>
      <w:tr w:rsidR="00AB2D7B">
        <w:trPr>
          <w:trHeight w:val="864"/>
        </w:trPr>
        <w:tc>
          <w:tcPr>
            <w:tcW w:w="3774" w:type="dxa"/>
            <w:vMerge w:val="restart"/>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E11649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right="644"/>
            </w:pPr>
            <w:r>
              <w:rPr>
                <w:sz w:val="20"/>
              </w:rPr>
              <w:t xml:space="preserve">Other specified diabetes mellitus with </w:t>
            </w:r>
            <w:r>
              <w:rPr>
                <w:sz w:val="24"/>
              </w:rPr>
              <w:t xml:space="preserve"> </w:t>
            </w:r>
            <w:r>
              <w:rPr>
                <w:sz w:val="20"/>
              </w:rPr>
              <w:t xml:space="preserve">hypoglycemia without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E1165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hyperglycemia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E1169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right="88" w:hanging="10"/>
            </w:pPr>
            <w:r>
              <w:rPr>
                <w:sz w:val="20"/>
              </w:rPr>
              <w:t xml:space="preserve">Type 2 diabetes mellitus with other specified complication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E118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right="369" w:hanging="10"/>
            </w:pPr>
            <w:r>
              <w:rPr>
                <w:sz w:val="20"/>
              </w:rPr>
              <w:t xml:space="preserve">Type 2 diabetes mellitus with unspecified complications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E119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Type 2 diabetes mellitus without complications </w:t>
            </w:r>
            <w:r>
              <w:rPr>
                <w:sz w:val="24"/>
              </w:rPr>
              <w:t xml:space="preserve"> </w:t>
            </w:r>
          </w:p>
        </w:tc>
      </w:tr>
      <w:tr w:rsidR="00AB2D7B">
        <w:trPr>
          <w:trHeight w:val="9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E1300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74" w:lineRule="auto"/>
            </w:pPr>
            <w:r>
              <w:rPr>
                <w:sz w:val="20"/>
              </w:rPr>
              <w:t xml:space="preserve">Other specified diabetes mellitus with </w:t>
            </w:r>
            <w:r>
              <w:rPr>
                <w:sz w:val="24"/>
              </w:rPr>
              <w:t xml:space="preserve"> </w:t>
            </w:r>
            <w:r>
              <w:rPr>
                <w:sz w:val="20"/>
              </w:rPr>
              <w:t xml:space="preserve">hyperosmolarity without nonketotic </w:t>
            </w:r>
          </w:p>
          <w:p w:rsidR="00AB2D7B" w:rsidRDefault="0096592D">
            <w:pPr>
              <w:ind w:left="10"/>
            </w:pPr>
            <w:r>
              <w:rPr>
                <w:sz w:val="20"/>
              </w:rPr>
              <w:t xml:space="preserve">hyperglycemic‐hyperosmolar coma (NKHHC)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E1301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hyperosmolarity with coma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E1310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ketoacidosis without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E1311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jc w:val="both"/>
            </w:pPr>
            <w:r>
              <w:rPr>
                <w:sz w:val="20"/>
              </w:rPr>
              <w:t xml:space="preserve">Other specified diabetes mellitus with ketoacidosis with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E1321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nephropathy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E1322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chronic kidney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E1329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right="152" w:hanging="10"/>
            </w:pPr>
            <w:r>
              <w:rPr>
                <w:sz w:val="20"/>
              </w:rPr>
              <w:t xml:space="preserve">Other specified diabetes mellitus with other diabetic kidney complication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E13311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unspecified diabetic retinopathy with macular edema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E13319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right="400" w:hanging="10"/>
            </w:pPr>
            <w:r>
              <w:rPr>
                <w:sz w:val="20"/>
              </w:rPr>
              <w:t xml:space="preserve">Other specified diabetes mellitus with unspecified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E13321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right="302" w:hanging="10"/>
            </w:pPr>
            <w:r>
              <w:rPr>
                <w:sz w:val="20"/>
              </w:rPr>
              <w:t xml:space="preserve">Other specified diabetes mellitus with mild nonproliferative diabetic retinopathy with macular edema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E13329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right="302" w:hanging="10"/>
            </w:pPr>
            <w:r>
              <w:rPr>
                <w:sz w:val="20"/>
              </w:rPr>
              <w:t xml:space="preserve">Other specified diabetes mellitus with mild nonproliferative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E13331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moderate nonproliferative diabetic retinopathy with macular edema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E13339 </w:t>
            </w:r>
            <w:r>
              <w:rPr>
                <w:sz w:val="24"/>
              </w:rPr>
              <w:t xml:space="preserve"> </w:t>
            </w:r>
          </w:p>
        </w:tc>
        <w:tc>
          <w:tcPr>
            <w:tcW w:w="4222"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moderate </w:t>
            </w:r>
            <w:r>
              <w:rPr>
                <w:sz w:val="24"/>
              </w:rPr>
              <w:t xml:space="preserve"> </w:t>
            </w:r>
          </w:p>
        </w:tc>
      </w:tr>
    </w:tbl>
    <w:p w:rsidR="00AB2D7B" w:rsidRDefault="00AB2D7B">
      <w:pPr>
        <w:spacing w:after="0"/>
        <w:ind w:left="-360" w:right="1247"/>
      </w:pPr>
    </w:p>
    <w:tbl>
      <w:tblPr>
        <w:tblStyle w:val="TableGrid"/>
        <w:tblW w:w="9542" w:type="dxa"/>
        <w:tblInd w:w="365" w:type="dxa"/>
        <w:tblCellMar>
          <w:top w:w="100" w:type="dxa"/>
          <w:left w:w="96" w:type="dxa"/>
          <w:bottom w:w="29" w:type="dxa"/>
          <w:right w:w="115" w:type="dxa"/>
        </w:tblCellMar>
        <w:tblLook w:val="04A0" w:firstRow="1" w:lastRow="0" w:firstColumn="1" w:lastColumn="0" w:noHBand="0" w:noVBand="1"/>
      </w:tblPr>
      <w:tblGrid>
        <w:gridCol w:w="3901"/>
        <w:gridCol w:w="1544"/>
        <w:gridCol w:w="4097"/>
      </w:tblGrid>
      <w:tr w:rsidR="00AB2D7B">
        <w:trPr>
          <w:trHeight w:val="598"/>
        </w:trPr>
        <w:tc>
          <w:tcPr>
            <w:tcW w:w="3901" w:type="dxa"/>
            <w:vMerge w:val="restart"/>
            <w:tcBorders>
              <w:top w:val="single" w:sz="4" w:space="0" w:color="000000"/>
              <w:left w:val="single" w:sz="4" w:space="0" w:color="000000"/>
              <w:bottom w:val="nil"/>
              <w:right w:val="single" w:sz="4" w:space="0" w:color="000000"/>
            </w:tcBorders>
          </w:tcPr>
          <w:p w:rsidR="00AB2D7B" w:rsidRDefault="0096592D">
            <w:pPr>
              <w:ind w:left="2"/>
            </w:pP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nonproliferative diabetic retinopathy </w:t>
            </w:r>
          </w:p>
          <w:p w:rsidR="00AB2D7B" w:rsidRDefault="0096592D">
            <w:pPr>
              <w:ind w:left="10"/>
            </w:pPr>
            <w:r>
              <w:rPr>
                <w:sz w:val="20"/>
              </w:rPr>
              <w:t xml:space="preserve">without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E13341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severe nonproliferative diabetic retinopathy with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E13349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severe nonproliferative diabetic retinopathy without macular edema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E13351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severe nonproliferative diabetic retinopathy without macular edema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E13359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proliferative diabetic retinopathy without macular edema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E1336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cataract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E1339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right="54" w:hanging="10"/>
            </w:pPr>
            <w:r>
              <w:rPr>
                <w:sz w:val="20"/>
              </w:rPr>
              <w:t xml:space="preserve">Other specified diabetes mellitus with other diabetic ophthalmic complication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E1340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neuropathy, unspecified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E1341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mononeuropathy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E1342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polyneuropathy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E1343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autonomic (poly)neuropathy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E1344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amyotrophy </w:t>
            </w:r>
            <w:r>
              <w:rPr>
                <w:sz w:val="24"/>
              </w:rPr>
              <w:t xml:space="preserve"> </w:t>
            </w:r>
          </w:p>
        </w:tc>
      </w:tr>
      <w:tr w:rsidR="00AB2D7B">
        <w:trPr>
          <w:trHeight w:val="865"/>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E1349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other diabetic neurological complication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E1351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right="78" w:hanging="10"/>
            </w:pPr>
            <w:r>
              <w:rPr>
                <w:sz w:val="20"/>
              </w:rPr>
              <w:t xml:space="preserve">Other specified diabetes mellitus with diabetic peripheral angiopathy without gangrene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E1352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peripheral angiopathy with gangrene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E1359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jc w:val="both"/>
            </w:pPr>
            <w:r>
              <w:rPr>
                <w:sz w:val="20"/>
              </w:rPr>
              <w:t xml:space="preserve">Other specified diabetes mellitus with other circulatory complications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E13610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diabetic neuropathic arthropathy </w:t>
            </w:r>
            <w:r>
              <w:rPr>
                <w:sz w:val="24"/>
              </w:rPr>
              <w:t xml:space="preserve"> </w:t>
            </w:r>
          </w:p>
        </w:tc>
      </w:tr>
      <w:tr w:rsidR="00AB2D7B">
        <w:trPr>
          <w:trHeight w:val="600"/>
        </w:trPr>
        <w:tc>
          <w:tcPr>
            <w:tcW w:w="3901" w:type="dxa"/>
            <w:vMerge w:val="restart"/>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E13618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right="307" w:hanging="10"/>
            </w:pPr>
            <w:r>
              <w:rPr>
                <w:sz w:val="20"/>
              </w:rPr>
              <w:t xml:space="preserve">Other specified diabetes mellitus with other diabetic arthropathy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E13620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right="307" w:hanging="10"/>
            </w:pPr>
            <w:r>
              <w:rPr>
                <w:sz w:val="20"/>
              </w:rPr>
              <w:t xml:space="preserve">Other specified diabetes mellitus with other diabetic arthropathy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E13621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right="307" w:hanging="10"/>
            </w:pPr>
            <w:r>
              <w:rPr>
                <w:sz w:val="20"/>
              </w:rPr>
              <w:t xml:space="preserve">Other specified diabetes mellitus with other diabetic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E13622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right="307" w:hanging="10"/>
            </w:pPr>
            <w:r>
              <w:rPr>
                <w:sz w:val="20"/>
              </w:rPr>
              <w:t xml:space="preserve">Other specified diabetes mellitus with other skin ulcer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E13628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right="307" w:hanging="10"/>
            </w:pPr>
            <w:r>
              <w:rPr>
                <w:sz w:val="20"/>
              </w:rPr>
              <w:t xml:space="preserve">Other specified diabetes mellitus with other skin complications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E13630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Other specified diabetes mellitus with periodontal disease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E13638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right="307" w:hanging="10"/>
            </w:pPr>
            <w:r>
              <w:rPr>
                <w:sz w:val="20"/>
              </w:rPr>
              <w:t xml:space="preserve">Other specified diabetes mellitus with other oral complications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0"/>
            </w:pPr>
            <w:r>
              <w:rPr>
                <w:sz w:val="20"/>
              </w:rPr>
              <w:t xml:space="preserve">E13641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Other specified diabetes mellitus with hypoglycemia with coma </w:t>
            </w:r>
            <w:r>
              <w:rPr>
                <w:sz w:val="24"/>
              </w:rPr>
              <w:t xml:space="preserve"> </w:t>
            </w:r>
          </w:p>
        </w:tc>
      </w:tr>
      <w:tr w:rsidR="00AB2D7B">
        <w:trPr>
          <w:trHeight w:val="598"/>
        </w:trPr>
        <w:tc>
          <w:tcPr>
            <w:tcW w:w="390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E13649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hypoglycemia without coma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E1365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hyperglycemia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E1369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right="307"/>
            </w:pPr>
            <w:r>
              <w:rPr>
                <w:sz w:val="20"/>
              </w:rPr>
              <w:t xml:space="preserve">Other specified diabetes mellitus with other specified complication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E138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specified diabetes mellitus with unspecified complications </w:t>
            </w:r>
            <w:r>
              <w:rPr>
                <w:sz w:val="24"/>
              </w:rPr>
              <w:t xml:space="preserve"> </w:t>
            </w:r>
          </w:p>
        </w:tc>
      </w:tr>
      <w:tr w:rsidR="00AB2D7B">
        <w:trPr>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E139 </w:t>
            </w:r>
            <w:r>
              <w:rPr>
                <w:sz w:val="24"/>
              </w:rPr>
              <w:t xml:space="preserve"> </w:t>
            </w:r>
          </w:p>
        </w:tc>
        <w:tc>
          <w:tcPr>
            <w:tcW w:w="4097" w:type="dxa"/>
            <w:tcBorders>
              <w:top w:val="single" w:sz="4" w:space="0" w:color="000000"/>
              <w:left w:val="single" w:sz="4" w:space="0" w:color="000000"/>
              <w:bottom w:val="single" w:sz="4" w:space="0" w:color="000000"/>
              <w:right w:val="single" w:sz="4" w:space="0" w:color="000000"/>
            </w:tcBorders>
          </w:tcPr>
          <w:p w:rsidR="00AB2D7B" w:rsidRDefault="0096592D">
            <w:pPr>
              <w:ind w:left="10" w:right="530" w:hanging="10"/>
            </w:pPr>
            <w:r>
              <w:rPr>
                <w:sz w:val="20"/>
              </w:rPr>
              <w:t xml:space="preserve">Other specified diabetes mellitus without complications </w:t>
            </w:r>
            <w:r>
              <w:rPr>
                <w:sz w:val="24"/>
              </w:rPr>
              <w:t xml:space="preserve"> </w:t>
            </w:r>
          </w:p>
        </w:tc>
      </w:tr>
    </w:tbl>
    <w:p w:rsidR="00AB2D7B" w:rsidRDefault="0096592D">
      <w:pPr>
        <w:spacing w:after="0"/>
        <w:ind w:left="710"/>
      </w:pPr>
      <w:r>
        <w:rPr>
          <w:rFonts w:ascii="Times New Roman" w:eastAsia="Times New Roman" w:hAnsi="Times New Roman" w:cs="Times New Roman"/>
          <w:b/>
          <w:color w:val="FF0000"/>
          <w:sz w:val="28"/>
        </w:rPr>
        <w:t xml:space="preserve"> </w:t>
      </w:r>
    </w:p>
    <w:p w:rsidR="00AB2D7B" w:rsidRDefault="0096592D">
      <w:pPr>
        <w:spacing w:after="0"/>
        <w:ind w:left="370"/>
      </w:pPr>
      <w:r>
        <w:rPr>
          <w:rFonts w:ascii="Times New Roman" w:eastAsia="Times New Roman" w:hAnsi="Times New Roman" w:cs="Times New Roman"/>
          <w:color w:val="0000FF"/>
          <w:sz w:val="24"/>
        </w:rPr>
        <w:t xml:space="preserve"> </w:t>
      </w:r>
    </w:p>
    <w:p w:rsidR="00AB2D7B" w:rsidRDefault="0096592D">
      <w:pPr>
        <w:pStyle w:val="Heading4"/>
        <w:spacing w:after="2" w:line="259" w:lineRule="auto"/>
        <w:ind w:left="355" w:right="856" w:hanging="10"/>
      </w:pPr>
      <w:r>
        <w:rPr>
          <w:sz w:val="22"/>
        </w:rPr>
        <w:t xml:space="preserve">Appendix 2. ICD-9 and ICD-10 codes used for Diabetes Prevention Quality Indicators, as described by the Agency for Healthcare Research and Quality </w:t>
      </w:r>
      <w:r>
        <w:rPr>
          <w:sz w:val="22"/>
          <w:vertAlign w:val="superscript"/>
        </w:rPr>
        <w:t>22–25</w:t>
      </w:r>
      <w:r>
        <w:rPr>
          <w:sz w:val="22"/>
        </w:rPr>
        <w:t xml:space="preserve"> </w:t>
      </w:r>
      <w:r>
        <w:t xml:space="preserve"> </w:t>
      </w:r>
    </w:p>
    <w:tbl>
      <w:tblPr>
        <w:tblStyle w:val="TableGrid"/>
        <w:tblW w:w="9816" w:type="dxa"/>
        <w:tblInd w:w="451" w:type="dxa"/>
        <w:tblCellMar>
          <w:top w:w="100" w:type="dxa"/>
          <w:left w:w="94" w:type="dxa"/>
          <w:right w:w="115" w:type="dxa"/>
        </w:tblCellMar>
        <w:tblLook w:val="04A0" w:firstRow="1" w:lastRow="0" w:firstColumn="1" w:lastColumn="0" w:noHBand="0" w:noVBand="1"/>
      </w:tblPr>
      <w:tblGrid>
        <w:gridCol w:w="2329"/>
        <w:gridCol w:w="1438"/>
        <w:gridCol w:w="1993"/>
        <w:gridCol w:w="1538"/>
        <w:gridCol w:w="2518"/>
      </w:tblGrid>
      <w:tr w:rsidR="00AB2D7B">
        <w:trPr>
          <w:trHeight w:val="385"/>
        </w:trPr>
        <w:tc>
          <w:tcPr>
            <w:tcW w:w="232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 </w:t>
            </w:r>
            <w:r>
              <w:rPr>
                <w:sz w:val="24"/>
              </w:rPr>
              <w:t xml:space="preserve"> </w:t>
            </w:r>
          </w:p>
        </w:tc>
        <w:tc>
          <w:tcPr>
            <w:tcW w:w="3431"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ICD-9-CM: </w:t>
            </w:r>
            <w:r>
              <w:rPr>
                <w:sz w:val="24"/>
              </w:rPr>
              <w:t xml:space="preserve"> </w:t>
            </w:r>
          </w:p>
        </w:tc>
        <w:tc>
          <w:tcPr>
            <w:tcW w:w="1538" w:type="dxa"/>
            <w:tcBorders>
              <w:top w:val="single" w:sz="4" w:space="0" w:color="000000"/>
              <w:left w:val="single" w:sz="4" w:space="0" w:color="000000"/>
              <w:bottom w:val="single" w:sz="4" w:space="0" w:color="000000"/>
              <w:right w:val="nil"/>
            </w:tcBorders>
          </w:tcPr>
          <w:p w:rsidR="00AB2D7B" w:rsidRDefault="0096592D">
            <w:pPr>
              <w:ind w:left="5"/>
            </w:pPr>
            <w:r>
              <w:rPr>
                <w:sz w:val="20"/>
              </w:rPr>
              <w:t xml:space="preserve">ICD-10-CM: </w:t>
            </w:r>
            <w:r>
              <w:rPr>
                <w:sz w:val="24"/>
              </w:rPr>
              <w:t xml:space="preserve"> </w:t>
            </w:r>
          </w:p>
        </w:tc>
        <w:tc>
          <w:tcPr>
            <w:tcW w:w="2518"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2328" w:type="dxa"/>
            <w:vMerge w:val="restart"/>
            <w:tcBorders>
              <w:top w:val="single" w:sz="4" w:space="0" w:color="000000"/>
              <w:left w:val="single" w:sz="4" w:space="0" w:color="000000"/>
              <w:bottom w:val="nil"/>
              <w:right w:val="single" w:sz="4" w:space="0" w:color="000000"/>
            </w:tcBorders>
          </w:tcPr>
          <w:p w:rsidR="00AB2D7B" w:rsidRDefault="0096592D">
            <w:pPr>
              <w:spacing w:after="1" w:line="248" w:lineRule="auto"/>
              <w:ind w:left="12" w:right="535" w:hanging="10"/>
            </w:pPr>
            <w:r>
              <w:rPr>
                <w:sz w:val="20"/>
              </w:rPr>
              <w:t xml:space="preserve">1) short-term diabetes complications (e.g., diabetic ketoacidosis, </w:t>
            </w:r>
          </w:p>
          <w:p w:rsidR="00AB2D7B" w:rsidRDefault="0096592D">
            <w:pPr>
              <w:spacing w:after="12"/>
              <w:ind w:left="12"/>
            </w:pPr>
            <w:r>
              <w:rPr>
                <w:sz w:val="20"/>
              </w:rPr>
              <w:t xml:space="preserve">hypersomolarity, </w:t>
            </w:r>
          </w:p>
          <w:p w:rsidR="00AB2D7B" w:rsidRDefault="0096592D">
            <w:pPr>
              <w:ind w:left="12"/>
            </w:pPr>
            <w:r>
              <w:rPr>
                <w:sz w:val="20"/>
              </w:rPr>
              <w:t xml:space="preserve">or </w:t>
            </w:r>
            <w:r>
              <w:rPr>
                <w:sz w:val="24"/>
              </w:rPr>
              <w:t xml:space="preserve"> </w:t>
            </w:r>
          </w:p>
          <w:p w:rsidR="00AB2D7B" w:rsidRDefault="0096592D">
            <w:pPr>
              <w:spacing w:after="10"/>
              <w:ind w:left="2"/>
            </w:pPr>
            <w:r>
              <w:rPr>
                <w:sz w:val="20"/>
              </w:rPr>
              <w:t xml:space="preserve">coma)* </w:t>
            </w:r>
            <w:r>
              <w:rPr>
                <w:sz w:val="24"/>
              </w:rPr>
              <w:t xml:space="preserve"> </w:t>
            </w:r>
          </w:p>
          <w:p w:rsidR="00AB2D7B" w:rsidRDefault="0096592D">
            <w:pPr>
              <w:ind w:left="2"/>
            </w:pPr>
            <w:r>
              <w:rPr>
                <w:sz w:val="20"/>
              </w:rPr>
              <w:t xml:space="preserve"> </w:t>
            </w:r>
            <w:r>
              <w:rPr>
                <w:sz w:val="24"/>
              </w:rPr>
              <w:t xml:space="preserve"> </w:t>
            </w:r>
          </w:p>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25010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2"/>
            </w:pPr>
            <w:r>
              <w:rPr>
                <w:sz w:val="20"/>
              </w:rPr>
              <w:t xml:space="preserve">DM KETO </w:t>
            </w:r>
          </w:p>
          <w:p w:rsidR="00AB2D7B" w:rsidRDefault="0096592D">
            <w:pPr>
              <w:ind w:left="12" w:right="677"/>
            </w:pPr>
            <w:r>
              <w:rPr>
                <w:sz w:val="20"/>
              </w:rPr>
              <w:t xml:space="preserve">T2, DM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E1010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613" w:hanging="10"/>
            </w:pPr>
            <w:r>
              <w:rPr>
                <w:sz w:val="20"/>
              </w:rPr>
              <w:t xml:space="preserve">Type 1 diabetes mellitus with ketoacidosis without coma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25011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2"/>
            </w:pPr>
            <w:r>
              <w:rPr>
                <w:sz w:val="20"/>
              </w:rPr>
              <w:t xml:space="preserve">DM KETO </w:t>
            </w:r>
          </w:p>
          <w:p w:rsidR="00AB2D7B" w:rsidRDefault="0096592D">
            <w:pPr>
              <w:ind w:left="12" w:right="677"/>
            </w:pPr>
            <w:r>
              <w:rPr>
                <w:sz w:val="20"/>
              </w:rPr>
              <w:t xml:space="preserve">T1, DM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E1011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235" w:hanging="10"/>
            </w:pPr>
            <w:r>
              <w:rPr>
                <w:sz w:val="20"/>
              </w:rPr>
              <w:t xml:space="preserve">Type </w:t>
            </w:r>
            <w:r>
              <w:rPr>
                <w:sz w:val="20"/>
              </w:rPr>
              <w:tab/>
              <w:t xml:space="preserve">1 </w:t>
            </w:r>
            <w:r>
              <w:rPr>
                <w:sz w:val="20"/>
              </w:rPr>
              <w:tab/>
              <w:t xml:space="preserve">diabetes mellitus </w:t>
            </w:r>
            <w:r>
              <w:rPr>
                <w:sz w:val="20"/>
              </w:rPr>
              <w:tab/>
              <w:t xml:space="preserve">with ketoacidosis </w:t>
            </w:r>
            <w:r>
              <w:rPr>
                <w:sz w:val="20"/>
              </w:rPr>
              <w:tab/>
              <w:t xml:space="preserve">with coma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25012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
              <w:ind w:left="2"/>
            </w:pPr>
            <w:r>
              <w:rPr>
                <w:sz w:val="20"/>
              </w:rPr>
              <w:t xml:space="preserve">DM KETO </w:t>
            </w:r>
          </w:p>
          <w:p w:rsidR="00AB2D7B" w:rsidRDefault="0096592D">
            <w:pPr>
              <w:spacing w:after="30"/>
              <w:ind w:left="12"/>
            </w:pPr>
            <w:r>
              <w:rPr>
                <w:sz w:val="20"/>
              </w:rPr>
              <w:t xml:space="preserve">T2, DM </w:t>
            </w:r>
          </w:p>
          <w:p w:rsidR="00AB2D7B" w:rsidRDefault="0096592D">
            <w:pPr>
              <w:ind w:left="12"/>
            </w:pPr>
            <w:r>
              <w:rPr>
                <w:sz w:val="20"/>
              </w:rPr>
              <w:t xml:space="preserve">UNCONT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E10641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235" w:hanging="10"/>
            </w:pPr>
            <w:r>
              <w:rPr>
                <w:sz w:val="20"/>
              </w:rPr>
              <w:t xml:space="preserve">Type </w:t>
            </w:r>
            <w:r>
              <w:rPr>
                <w:sz w:val="20"/>
              </w:rPr>
              <w:tab/>
              <w:t xml:space="preserve">1 </w:t>
            </w:r>
            <w:r>
              <w:rPr>
                <w:sz w:val="20"/>
              </w:rPr>
              <w:tab/>
              <w:t xml:space="preserve">diabetes mellitus </w:t>
            </w:r>
            <w:r>
              <w:rPr>
                <w:sz w:val="20"/>
              </w:rPr>
              <w:tab/>
              <w:t xml:space="preserve">with hypoglycemia with coma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right w:w="406" w:type="dxa"/>
        </w:tblCellMar>
        <w:tblLook w:val="04A0" w:firstRow="1" w:lastRow="0" w:firstColumn="1" w:lastColumn="0" w:noHBand="0" w:noVBand="1"/>
      </w:tblPr>
      <w:tblGrid>
        <w:gridCol w:w="2201"/>
        <w:gridCol w:w="1280"/>
        <w:gridCol w:w="1754"/>
        <w:gridCol w:w="1381"/>
        <w:gridCol w:w="3200"/>
      </w:tblGrid>
      <w:tr w:rsidR="00AB2D7B">
        <w:trPr>
          <w:trHeight w:val="859"/>
        </w:trPr>
        <w:tc>
          <w:tcPr>
            <w:tcW w:w="2328" w:type="dxa"/>
            <w:vMerge w:val="restart"/>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25013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KETO </w:t>
            </w:r>
          </w:p>
          <w:p w:rsidR="00AB2D7B" w:rsidRDefault="0096592D">
            <w:pPr>
              <w:spacing w:after="30"/>
              <w:ind w:left="12"/>
            </w:pPr>
            <w:r>
              <w:rPr>
                <w:sz w:val="20"/>
              </w:rPr>
              <w:t xml:space="preserve">T1, DM </w:t>
            </w:r>
          </w:p>
          <w:p w:rsidR="00AB2D7B" w:rsidRDefault="0096592D">
            <w:pPr>
              <w:ind w:left="12"/>
            </w:pPr>
            <w:r>
              <w:rPr>
                <w:sz w:val="20"/>
              </w:rPr>
              <w:t xml:space="preserve">UNCONT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E1065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hanging="10"/>
              <w:jc w:val="both"/>
            </w:pPr>
            <w:r>
              <w:rPr>
                <w:sz w:val="20"/>
              </w:rPr>
              <w:t xml:space="preserve">Type 1 diabetes mellitus with hyperglycemia </w:t>
            </w:r>
            <w:r>
              <w:rPr>
                <w:sz w:val="24"/>
              </w:rPr>
              <w:t xml:space="preserve"> </w:t>
            </w:r>
          </w:p>
        </w:tc>
      </w:tr>
      <w:tr w:rsidR="00AB2D7B">
        <w:trPr>
          <w:trHeight w:val="1865"/>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25020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rsidR="00AB2D7B" w:rsidRDefault="0096592D">
            <w:pPr>
              <w:tabs>
                <w:tab w:val="center" w:pos="149"/>
                <w:tab w:val="center" w:pos="933"/>
              </w:tabs>
            </w:pPr>
            <w:r>
              <w:tab/>
            </w:r>
            <w:r>
              <w:rPr>
                <w:sz w:val="20"/>
              </w:rPr>
              <w:t xml:space="preserve">DM </w:t>
            </w:r>
            <w:r>
              <w:rPr>
                <w:sz w:val="20"/>
              </w:rPr>
              <w:tab/>
              <w:t xml:space="preserve">W/ </w:t>
            </w:r>
          </w:p>
          <w:p w:rsidR="00AB2D7B" w:rsidRDefault="0096592D">
            <w:pPr>
              <w:spacing w:after="15"/>
              <w:ind w:left="12"/>
            </w:pPr>
            <w:r>
              <w:rPr>
                <w:sz w:val="20"/>
              </w:rPr>
              <w:t xml:space="preserve">HYPROSM </w:t>
            </w:r>
          </w:p>
          <w:p w:rsidR="00AB2D7B" w:rsidRDefault="0096592D">
            <w:pPr>
              <w:tabs>
                <w:tab w:val="center" w:pos="135"/>
                <w:tab w:val="center" w:pos="914"/>
              </w:tabs>
              <w:spacing w:after="29"/>
            </w:pPr>
            <w:r>
              <w:tab/>
            </w:r>
            <w:r>
              <w:rPr>
                <w:sz w:val="20"/>
              </w:rPr>
              <w:t xml:space="preserve">T2, </w:t>
            </w:r>
            <w:r>
              <w:rPr>
                <w:sz w:val="20"/>
              </w:rPr>
              <w:tab/>
              <w:t xml:space="preserve">DM </w:t>
            </w:r>
          </w:p>
          <w:p w:rsidR="00AB2D7B" w:rsidRDefault="0096592D">
            <w:pPr>
              <w:ind w:left="12"/>
            </w:pPr>
            <w:r>
              <w:rPr>
                <w:sz w:val="20"/>
              </w:rPr>
              <w:t xml:space="preserve">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0"/>
              </w:rPr>
              <w:t xml:space="preserve">E1100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spacing w:line="242" w:lineRule="auto"/>
              <w:ind w:left="15" w:right="44" w:hanging="10"/>
            </w:pPr>
            <w:r>
              <w:rPr>
                <w:sz w:val="20"/>
              </w:rPr>
              <w:t xml:space="preserve">Type 2 diabetes mellitus with hyperosmolarity without nonketotic </w:t>
            </w:r>
            <w:r>
              <w:rPr>
                <w:sz w:val="24"/>
              </w:rPr>
              <w:t xml:space="preserve"> </w:t>
            </w:r>
          </w:p>
          <w:p w:rsidR="00AB2D7B" w:rsidRDefault="0096592D">
            <w:pPr>
              <w:ind w:left="15" w:right="389" w:hanging="10"/>
            </w:pPr>
            <w:r>
              <w:rPr>
                <w:sz w:val="20"/>
              </w:rPr>
              <w:t xml:space="preserve">hyperglycemichyperosmolar coma (NKHHC)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25021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149"/>
                <w:tab w:val="center" w:pos="933"/>
              </w:tabs>
            </w:pPr>
            <w:r>
              <w:tab/>
            </w:r>
            <w:r>
              <w:rPr>
                <w:sz w:val="20"/>
              </w:rPr>
              <w:t xml:space="preserve">DM </w:t>
            </w:r>
            <w:r>
              <w:rPr>
                <w:sz w:val="20"/>
              </w:rPr>
              <w:tab/>
              <w:t xml:space="preserve">W/ </w:t>
            </w:r>
          </w:p>
          <w:p w:rsidR="00AB2D7B" w:rsidRDefault="0096592D">
            <w:pPr>
              <w:spacing w:after="15"/>
              <w:ind w:left="12"/>
            </w:pPr>
            <w:r>
              <w:rPr>
                <w:sz w:val="20"/>
              </w:rPr>
              <w:t xml:space="preserve">HYPROSM </w:t>
            </w:r>
          </w:p>
          <w:p w:rsidR="00AB2D7B" w:rsidRDefault="0096592D">
            <w:pPr>
              <w:tabs>
                <w:tab w:val="center" w:pos="135"/>
                <w:tab w:val="center" w:pos="914"/>
              </w:tabs>
              <w:spacing w:after="29"/>
            </w:pPr>
            <w:r>
              <w:tab/>
            </w:r>
            <w:r>
              <w:rPr>
                <w:sz w:val="20"/>
              </w:rPr>
              <w:t xml:space="preserve">T1, </w:t>
            </w:r>
            <w:r>
              <w:rPr>
                <w:sz w:val="20"/>
              </w:rPr>
              <w:tab/>
              <w:t xml:space="preserve">DM </w:t>
            </w:r>
          </w:p>
          <w:p w:rsidR="00AB2D7B" w:rsidRDefault="0096592D">
            <w:pPr>
              <w:ind w:left="12"/>
            </w:pPr>
            <w:r>
              <w:rPr>
                <w:sz w:val="20"/>
              </w:rPr>
              <w:t xml:space="preserve">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0"/>
              </w:rPr>
              <w:t xml:space="preserve">E1101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270" w:hanging="10"/>
            </w:pPr>
            <w:r>
              <w:rPr>
                <w:sz w:val="20"/>
              </w:rPr>
              <w:t xml:space="preserve">Type </w:t>
            </w:r>
            <w:r>
              <w:rPr>
                <w:sz w:val="20"/>
              </w:rPr>
              <w:tab/>
              <w:t xml:space="preserve">2 </w:t>
            </w:r>
            <w:r>
              <w:rPr>
                <w:sz w:val="20"/>
              </w:rPr>
              <w:tab/>
              <w:t xml:space="preserve">diabetes mellitus </w:t>
            </w:r>
            <w:r>
              <w:rPr>
                <w:sz w:val="20"/>
              </w:rPr>
              <w:tab/>
              <w:t xml:space="preserve">with hyperosmolarity with coma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25022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DM W/ </w:t>
            </w:r>
          </w:p>
          <w:p w:rsidR="00AB2D7B" w:rsidRDefault="0096592D">
            <w:pPr>
              <w:spacing w:after="30"/>
              <w:ind w:left="12"/>
            </w:pPr>
            <w:r>
              <w:rPr>
                <w:sz w:val="20"/>
              </w:rPr>
              <w:t xml:space="preserve">HYPROSM </w:t>
            </w:r>
          </w:p>
          <w:p w:rsidR="00AB2D7B" w:rsidRDefault="0096592D">
            <w:pPr>
              <w:ind w:left="12"/>
            </w:pPr>
            <w:r>
              <w:rPr>
                <w:sz w:val="20"/>
              </w:rPr>
              <w:t xml:space="preserve">T2, DM </w:t>
            </w:r>
            <w:r>
              <w:rPr>
                <w:sz w:val="24"/>
              </w:rPr>
              <w:t xml:space="preserve"> </w:t>
            </w:r>
          </w:p>
          <w:p w:rsidR="00AB2D7B" w:rsidRDefault="0096592D">
            <w:pPr>
              <w:ind w:left="2"/>
            </w:pPr>
            <w:r>
              <w:rPr>
                <w:sz w:val="20"/>
              </w:rPr>
              <w:t xml:space="preserve">UNCNT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E11641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Type </w:t>
            </w:r>
            <w:r>
              <w:rPr>
                <w:sz w:val="20"/>
              </w:rPr>
              <w:tab/>
              <w:t xml:space="preserve">2 </w:t>
            </w:r>
            <w:r>
              <w:rPr>
                <w:sz w:val="20"/>
              </w:rPr>
              <w:tab/>
              <w:t xml:space="preserve">diabetes mellitus </w:t>
            </w:r>
            <w:r>
              <w:rPr>
                <w:sz w:val="20"/>
              </w:rPr>
              <w:tab/>
              <w:t xml:space="preserve">with hypoglycemia with coma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25023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W/ </w:t>
            </w:r>
          </w:p>
          <w:p w:rsidR="00AB2D7B" w:rsidRDefault="0096592D">
            <w:pPr>
              <w:spacing w:after="1"/>
              <w:ind w:left="12"/>
            </w:pPr>
            <w:r>
              <w:rPr>
                <w:sz w:val="20"/>
              </w:rPr>
              <w:t xml:space="preserve">HYPROSM </w:t>
            </w:r>
          </w:p>
          <w:p w:rsidR="00AB2D7B" w:rsidRDefault="0096592D">
            <w:pPr>
              <w:spacing w:after="27"/>
              <w:ind w:left="12"/>
            </w:pPr>
            <w:r>
              <w:rPr>
                <w:sz w:val="20"/>
              </w:rPr>
              <w:t xml:space="preserve">T1, DM </w:t>
            </w:r>
          </w:p>
          <w:p w:rsidR="00AB2D7B" w:rsidRDefault="0096592D">
            <w:pPr>
              <w:ind w:left="12"/>
            </w:pPr>
            <w:r>
              <w:rPr>
                <w:sz w:val="20"/>
              </w:rPr>
              <w:t xml:space="preserve">UNCNT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E1165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hanging="10"/>
              <w:jc w:val="both"/>
            </w:pPr>
            <w:r>
              <w:rPr>
                <w:sz w:val="20"/>
              </w:rPr>
              <w:t xml:space="preserve">Type 2 diabetes mellitus with hyperglycemia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25030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149"/>
                <w:tab w:val="center" w:pos="799"/>
              </w:tabs>
              <w:spacing w:after="1"/>
            </w:pPr>
            <w:r>
              <w:tab/>
            </w:r>
            <w:r>
              <w:rPr>
                <w:sz w:val="20"/>
              </w:rPr>
              <w:t xml:space="preserve">DM </w:t>
            </w:r>
            <w:r>
              <w:rPr>
                <w:sz w:val="20"/>
              </w:rPr>
              <w:tab/>
              <w:t xml:space="preserve">COMA </w:t>
            </w:r>
          </w:p>
          <w:p w:rsidR="00AB2D7B" w:rsidRDefault="0096592D">
            <w:pPr>
              <w:ind w:left="12" w:right="93"/>
              <w:jc w:val="both"/>
            </w:pPr>
            <w:r>
              <w:rPr>
                <w:sz w:val="20"/>
              </w:rPr>
              <w:t xml:space="preserve">NEC TYP II, DM CNT </w:t>
            </w:r>
            <w:r>
              <w:rPr>
                <w:sz w:val="24"/>
              </w:rPr>
              <w:t xml:space="preserve"> </w:t>
            </w:r>
          </w:p>
        </w:tc>
        <w:tc>
          <w:tcPr>
            <w:tcW w:w="1538" w:type="dxa"/>
            <w:vMerge w:val="restart"/>
            <w:tcBorders>
              <w:top w:val="single" w:sz="4" w:space="0" w:color="000000"/>
              <w:left w:val="single" w:sz="4" w:space="0" w:color="000000"/>
              <w:bottom w:val="single" w:sz="4" w:space="0" w:color="000000"/>
              <w:right w:val="nil"/>
            </w:tcBorders>
          </w:tcPr>
          <w:p w:rsidR="00AB2D7B" w:rsidRDefault="0096592D">
            <w:pPr>
              <w:ind w:left="5"/>
            </w:pPr>
            <w:r>
              <w:rPr>
                <w:sz w:val="20"/>
              </w:rPr>
              <w:t xml:space="preserve"> </w:t>
            </w:r>
            <w:r>
              <w:rPr>
                <w:sz w:val="24"/>
              </w:rPr>
              <w:t xml:space="preserve"> </w:t>
            </w:r>
          </w:p>
        </w:tc>
        <w:tc>
          <w:tcPr>
            <w:tcW w:w="2518" w:type="dxa"/>
            <w:vMerge w:val="restart"/>
            <w:tcBorders>
              <w:top w:val="single" w:sz="4" w:space="0" w:color="000000"/>
              <w:left w:val="nil"/>
              <w:bottom w:val="single" w:sz="4" w:space="0" w:color="000000"/>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25031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COMA </w:t>
            </w:r>
          </w:p>
          <w:p w:rsidR="00AB2D7B" w:rsidRDefault="0096592D">
            <w:pPr>
              <w:ind w:left="12" w:right="8"/>
            </w:pPr>
            <w:r>
              <w:rPr>
                <w:sz w:val="20"/>
              </w:rPr>
              <w:t xml:space="preserve">NEC T1, DM CONT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25032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DM COMA </w:t>
            </w:r>
          </w:p>
          <w:p w:rsidR="00AB2D7B" w:rsidRDefault="0096592D">
            <w:pPr>
              <w:ind w:left="12"/>
            </w:pPr>
            <w:r>
              <w:rPr>
                <w:sz w:val="20"/>
              </w:rPr>
              <w:t xml:space="preserve">NEC T2, DM </w:t>
            </w:r>
            <w:r>
              <w:rPr>
                <w:sz w:val="24"/>
              </w:rPr>
              <w:t xml:space="preserve"> </w:t>
            </w:r>
          </w:p>
          <w:p w:rsidR="00AB2D7B" w:rsidRDefault="0096592D">
            <w:pPr>
              <w:ind w:left="2"/>
            </w:pPr>
            <w:r>
              <w:rPr>
                <w:sz w:val="20"/>
              </w:rPr>
              <w:t xml:space="preserve">UNCONT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25033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DM COMA </w:t>
            </w:r>
          </w:p>
          <w:p w:rsidR="00AB2D7B" w:rsidRDefault="0096592D">
            <w:pPr>
              <w:ind w:left="12"/>
            </w:pPr>
            <w:r>
              <w:rPr>
                <w:sz w:val="20"/>
              </w:rPr>
              <w:t xml:space="preserve">NEC T1, DM </w:t>
            </w:r>
            <w:r>
              <w:rPr>
                <w:sz w:val="24"/>
              </w:rPr>
              <w:t xml:space="preserve"> </w:t>
            </w:r>
          </w:p>
          <w:p w:rsidR="00AB2D7B" w:rsidRDefault="0096592D">
            <w:pPr>
              <w:ind w:left="2"/>
            </w:pPr>
            <w:r>
              <w:rPr>
                <w:sz w:val="20"/>
              </w:rPr>
              <w:t xml:space="preserve">UNCONT </w:t>
            </w: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334"/>
        </w:trPr>
        <w:tc>
          <w:tcPr>
            <w:tcW w:w="2328" w:type="dxa"/>
            <w:vMerge w:val="restart"/>
            <w:tcBorders>
              <w:top w:val="single" w:sz="4" w:space="0" w:color="000000"/>
              <w:left w:val="single" w:sz="4" w:space="0" w:color="000000"/>
              <w:bottom w:val="nil"/>
              <w:right w:val="single" w:sz="4" w:space="0" w:color="000000"/>
            </w:tcBorders>
          </w:tcPr>
          <w:p w:rsidR="00AB2D7B" w:rsidRDefault="0096592D">
            <w:pPr>
              <w:spacing w:line="261" w:lineRule="auto"/>
              <w:ind w:left="12" w:right="74" w:hanging="10"/>
            </w:pPr>
            <w:r>
              <w:rPr>
                <w:sz w:val="20"/>
              </w:rPr>
              <w:t xml:space="preserve">2) long-term diabetes </w:t>
            </w:r>
          </w:p>
          <w:p w:rsidR="00AB2D7B" w:rsidRDefault="0096592D">
            <w:pPr>
              <w:spacing w:after="1"/>
              <w:ind w:left="12"/>
            </w:pPr>
            <w:r>
              <w:rPr>
                <w:sz w:val="20"/>
              </w:rPr>
              <w:t xml:space="preserve">complications </w:t>
            </w:r>
          </w:p>
          <w:p w:rsidR="00AB2D7B" w:rsidRDefault="0096592D">
            <w:pPr>
              <w:ind w:left="12" w:right="260"/>
            </w:pPr>
            <w:r>
              <w:rPr>
                <w:sz w:val="20"/>
              </w:rPr>
              <w:t xml:space="preserve">(e.g., renal, ophthalmic, or neurological </w:t>
            </w:r>
            <w:r>
              <w:rPr>
                <w:sz w:val="20"/>
              </w:rPr>
              <w:lastRenderedPageBreak/>
              <w:t xml:space="preserve">manifestations and peripheral </w:t>
            </w:r>
          </w:p>
        </w:tc>
        <w:tc>
          <w:tcPr>
            <w:tcW w:w="3431"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lastRenderedPageBreak/>
              <w:t xml:space="preserve">ICD-9-CM </w:t>
            </w:r>
            <w:r>
              <w:rPr>
                <w:sz w:val="24"/>
              </w:rPr>
              <w:t xml:space="preserve"> </w:t>
            </w:r>
          </w:p>
        </w:tc>
        <w:tc>
          <w:tcPr>
            <w:tcW w:w="1538" w:type="dxa"/>
            <w:tcBorders>
              <w:top w:val="single" w:sz="4" w:space="0" w:color="000000"/>
              <w:left w:val="single" w:sz="4" w:space="0" w:color="000000"/>
              <w:bottom w:val="single" w:sz="4" w:space="0" w:color="000000"/>
              <w:right w:val="nil"/>
            </w:tcBorders>
          </w:tcPr>
          <w:p w:rsidR="00AB2D7B" w:rsidRDefault="0096592D">
            <w:pPr>
              <w:ind w:left="5"/>
            </w:pPr>
            <w:r>
              <w:rPr>
                <w:sz w:val="20"/>
              </w:rPr>
              <w:t xml:space="preserve">ICD-10-CM </w:t>
            </w:r>
            <w:r>
              <w:rPr>
                <w:sz w:val="24"/>
              </w:rPr>
              <w:t xml:space="preserve"> </w:t>
            </w:r>
          </w:p>
        </w:tc>
        <w:tc>
          <w:tcPr>
            <w:tcW w:w="2518"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25040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ind w:left="12" w:right="216"/>
            </w:pPr>
            <w:r>
              <w:rPr>
                <w:sz w:val="20"/>
              </w:rPr>
              <w:t xml:space="preserve">COMP T2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E1021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4" w:right="261" w:hanging="2"/>
            </w:pPr>
            <w:r>
              <w:rPr>
                <w:sz w:val="20"/>
              </w:rPr>
              <w:t xml:space="preserve">Type 1 diabetes mellitus with diabetic nephropathy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25041 </w:t>
            </w:r>
            <w:r>
              <w:rPr>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ind w:left="12" w:right="216"/>
            </w:pPr>
            <w:r>
              <w:rPr>
                <w:sz w:val="20"/>
              </w:rPr>
              <w:t xml:space="preserve">COMP T1 CONT </w:t>
            </w:r>
            <w:r>
              <w:rPr>
                <w:sz w:val="24"/>
              </w:rPr>
              <w:t xml:space="preserve"> </w:t>
            </w:r>
          </w:p>
        </w:tc>
        <w:tc>
          <w:tcPr>
            <w:tcW w:w="15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E1022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261" w:hanging="10"/>
            </w:pPr>
            <w:r>
              <w:rPr>
                <w:sz w:val="20"/>
              </w:rPr>
              <w:t xml:space="preserve">Type 1 diabetes mellitus with diabetic chronic kidney disease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right w:w="115" w:type="dxa"/>
        </w:tblCellMar>
        <w:tblLook w:val="04A0" w:firstRow="1" w:lastRow="0" w:firstColumn="1" w:lastColumn="0" w:noHBand="0" w:noVBand="1"/>
      </w:tblPr>
      <w:tblGrid>
        <w:gridCol w:w="902"/>
        <w:gridCol w:w="1426"/>
        <w:gridCol w:w="1438"/>
        <w:gridCol w:w="1191"/>
        <w:gridCol w:w="801"/>
        <w:gridCol w:w="745"/>
        <w:gridCol w:w="793"/>
        <w:gridCol w:w="2520"/>
      </w:tblGrid>
      <w:tr w:rsidR="00AB2D7B">
        <w:trPr>
          <w:trHeight w:val="859"/>
        </w:trPr>
        <w:tc>
          <w:tcPr>
            <w:tcW w:w="2328" w:type="dxa"/>
            <w:gridSpan w:val="2"/>
            <w:vMerge w:val="restart"/>
            <w:tcBorders>
              <w:top w:val="nil"/>
              <w:left w:val="single" w:sz="4" w:space="0" w:color="000000"/>
              <w:bottom w:val="single" w:sz="4" w:space="0" w:color="000000"/>
              <w:right w:val="single" w:sz="4" w:space="0" w:color="000000"/>
            </w:tcBorders>
          </w:tcPr>
          <w:p w:rsidR="00AB2D7B" w:rsidRDefault="0096592D">
            <w:pPr>
              <w:ind w:left="12" w:right="384"/>
            </w:pPr>
            <w:r>
              <w:rPr>
                <w:sz w:val="20"/>
              </w:rPr>
              <w:t xml:space="preserve">circulatory disorders) </w:t>
            </w:r>
            <w:r>
              <w:rPr>
                <w:sz w:val="24"/>
              </w:rPr>
              <w:t xml:space="preserve"> </w:t>
            </w:r>
          </w:p>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25042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ind w:left="12" w:right="382"/>
            </w:pPr>
            <w:r>
              <w:rPr>
                <w:sz w:val="20"/>
              </w:rPr>
              <w:t xml:space="preserve">COMP T2 UNCNT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E1029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330" w:hanging="5"/>
            </w:pPr>
            <w:r>
              <w:rPr>
                <w:sz w:val="20"/>
              </w:rPr>
              <w:t xml:space="preserve">Type 1 diabetes mellitus with other diabetic kidney </w:t>
            </w:r>
            <w:r>
              <w:rPr>
                <w:sz w:val="24"/>
              </w:rPr>
              <w:t xml:space="preserve"> </w:t>
            </w:r>
          </w:p>
        </w:tc>
      </w:tr>
      <w:tr w:rsidR="00AB2D7B">
        <w:trPr>
          <w:trHeight w:val="1646"/>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25043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RENAL </w:t>
            </w:r>
          </w:p>
          <w:p w:rsidR="00AB2D7B" w:rsidRDefault="0096592D">
            <w:pPr>
              <w:ind w:left="12" w:right="382"/>
            </w:pPr>
            <w:r>
              <w:rPr>
                <w:sz w:val="20"/>
              </w:rPr>
              <w:t xml:space="preserve">COMP T1 UNCNT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E10311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670" w:hanging="10"/>
            </w:pPr>
            <w:r>
              <w:rPr>
                <w:sz w:val="20"/>
              </w:rPr>
              <w:t xml:space="preserve">Type 1 diabetes mellitus with unspecified diabetic retinopathy with macular edema </w:t>
            </w:r>
            <w:r>
              <w:rPr>
                <w:sz w:val="24"/>
              </w:rPr>
              <w:t xml:space="preserve"> </w:t>
            </w:r>
          </w:p>
        </w:tc>
      </w:tr>
      <w:tr w:rsidR="00AB2D7B">
        <w:trPr>
          <w:trHeight w:val="1913"/>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25050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ind w:left="2"/>
            </w:pPr>
            <w:r>
              <w:rPr>
                <w:sz w:val="20"/>
              </w:rPr>
              <w:t xml:space="preserve">DM EYE </w:t>
            </w:r>
          </w:p>
          <w:p w:rsidR="00AB2D7B" w:rsidRDefault="0096592D">
            <w:pPr>
              <w:ind w:left="12" w:right="507"/>
            </w:pPr>
            <w:r>
              <w:rPr>
                <w:sz w:val="20"/>
              </w:rPr>
              <w:t xml:space="preserve">COMP T2 CONT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E10319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670" w:hanging="5"/>
            </w:pPr>
            <w:r>
              <w:rPr>
                <w:sz w:val="20"/>
              </w:rPr>
              <w:t xml:space="preserve">Type 1 diabetes mellitus with unspecified diabetic retinopathy without macular edema </w:t>
            </w:r>
            <w:r>
              <w:rPr>
                <w:sz w:val="24"/>
              </w:rPr>
              <w:t xml:space="preserve"> </w:t>
            </w:r>
          </w:p>
        </w:tc>
      </w:tr>
      <w:tr w:rsidR="00AB2D7B">
        <w:trPr>
          <w:trHeight w:val="1647"/>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25051 </w:t>
            </w:r>
            <w:r>
              <w:rPr>
                <w:sz w:val="24"/>
              </w:rPr>
              <w:t xml:space="preserve"> </w:t>
            </w:r>
          </w:p>
        </w:tc>
        <w:tc>
          <w:tcPr>
            <w:tcW w:w="199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DM EYE </w:t>
            </w:r>
          </w:p>
          <w:p w:rsidR="00AB2D7B" w:rsidRDefault="0096592D">
            <w:pPr>
              <w:ind w:left="12" w:right="507"/>
            </w:pPr>
            <w:r>
              <w:rPr>
                <w:sz w:val="20"/>
              </w:rPr>
              <w:t xml:space="preserve">COMP T1 CONT </w:t>
            </w:r>
            <w:r>
              <w:rPr>
                <w:sz w:val="24"/>
              </w:rPr>
              <w:t xml:space="preserve"> </w:t>
            </w:r>
          </w:p>
        </w:tc>
        <w:tc>
          <w:tcPr>
            <w:tcW w:w="153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E10321 </w:t>
            </w:r>
            <w:r>
              <w:rPr>
                <w:sz w:val="24"/>
              </w:rPr>
              <w:t xml:space="preserve"> </w:t>
            </w:r>
          </w:p>
        </w:tc>
        <w:tc>
          <w:tcPr>
            <w:tcW w:w="2518" w:type="dxa"/>
            <w:tcBorders>
              <w:top w:val="single" w:sz="4" w:space="0" w:color="000000"/>
              <w:left w:val="single" w:sz="4" w:space="0" w:color="000000"/>
              <w:bottom w:val="single" w:sz="4" w:space="0" w:color="000000"/>
              <w:right w:val="single" w:sz="4" w:space="0" w:color="000000"/>
            </w:tcBorders>
          </w:tcPr>
          <w:p w:rsidR="00AB2D7B" w:rsidRDefault="0096592D">
            <w:pPr>
              <w:ind w:left="15" w:right="647" w:hanging="5"/>
            </w:pPr>
            <w:r>
              <w:rPr>
                <w:sz w:val="20"/>
              </w:rPr>
              <w:t xml:space="preserve">Type 1 diabetes mellitus with mild nonproliferative diabetic retinopathy with macular edema </w:t>
            </w:r>
            <w:r>
              <w:rPr>
                <w:sz w:val="24"/>
              </w:rPr>
              <w:t xml:space="preserve"> </w:t>
            </w:r>
          </w:p>
        </w:tc>
      </w:tr>
      <w:tr w:rsidR="00AB2D7B">
        <w:trPr>
          <w:trHeight w:val="593"/>
        </w:trPr>
        <w:tc>
          <w:tcPr>
            <w:tcW w:w="903" w:type="dxa"/>
            <w:vMerge w:val="restart"/>
            <w:tcBorders>
              <w:top w:val="single" w:sz="4" w:space="0" w:color="000000"/>
              <w:left w:val="single" w:sz="4" w:space="0" w:color="000000"/>
              <w:bottom w:val="nil"/>
              <w:right w:val="single" w:sz="4" w:space="0" w:color="000000"/>
            </w:tcBorders>
          </w:tcPr>
          <w:p w:rsidR="00AB2D7B" w:rsidRDefault="0096592D">
            <w:pPr>
              <w:ind w:left="5"/>
            </w:pPr>
            <w:r>
              <w:rPr>
                <w:sz w:val="24"/>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25052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298" w:hanging="10"/>
            </w:pPr>
            <w:r>
              <w:rPr>
                <w:sz w:val="20"/>
              </w:rPr>
              <w:t xml:space="preserve">DM EYE COMP T2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E10329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80" w:hanging="5"/>
              <w:jc w:val="both"/>
            </w:pPr>
            <w:r>
              <w:rPr>
                <w:sz w:val="20"/>
              </w:rPr>
              <w:t xml:space="preserve">Type 1 diabetes mellitus with mild nonproliferative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25053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298" w:hanging="10"/>
            </w:pPr>
            <w:r>
              <w:rPr>
                <w:sz w:val="20"/>
              </w:rPr>
              <w:t xml:space="preserve">DM EYE COMP T1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E10331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7"/>
            </w:pPr>
            <w:r>
              <w:rPr>
                <w:sz w:val="20"/>
              </w:rPr>
              <w:t xml:space="preserve">Type 1 diabetes mellitus </w:t>
            </w:r>
          </w:p>
          <w:p w:rsidR="00AB2D7B" w:rsidRDefault="0096592D">
            <w:pPr>
              <w:ind w:left="12" w:right="484"/>
            </w:pPr>
            <w:r>
              <w:rPr>
                <w:sz w:val="20"/>
              </w:rPr>
              <w:t xml:space="preserve">with moderate nonproliferative diabetic retinopathy with macular edema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25060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30" w:hanging="10"/>
            </w:pPr>
            <w:r>
              <w:rPr>
                <w:sz w:val="20"/>
              </w:rPr>
              <w:t xml:space="preserve">DM NEURO COMP T2 CONT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E10339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5"/>
            </w:pPr>
            <w:r>
              <w:rPr>
                <w:sz w:val="20"/>
              </w:rPr>
              <w:t xml:space="preserve">Type 1 diabetes mellitus with moderate nonproliferative diabetic retinopathy without macular edema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25061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30" w:hanging="10"/>
            </w:pPr>
            <w:r>
              <w:rPr>
                <w:sz w:val="20"/>
              </w:rPr>
              <w:t xml:space="preserve">DM NEURO COMP T1 CONT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E10341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80" w:hanging="5"/>
              <w:jc w:val="both"/>
            </w:pPr>
            <w:r>
              <w:rPr>
                <w:sz w:val="20"/>
              </w:rPr>
              <w:t xml:space="preserve">Type 1 diabetes mellitus with severe nonproliferative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25062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30" w:hanging="10"/>
            </w:pPr>
            <w:r>
              <w:rPr>
                <w:sz w:val="20"/>
              </w:rPr>
              <w:t xml:space="preserve">DM NEURO COMP T2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E10349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80" w:hanging="5"/>
              <w:jc w:val="both"/>
            </w:pPr>
            <w:r>
              <w:rPr>
                <w:sz w:val="20"/>
              </w:rPr>
              <w:t xml:space="preserve">Type 1 diabetes mellitus with severe nonproliferative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25063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30" w:hanging="10"/>
            </w:pPr>
            <w:r>
              <w:rPr>
                <w:sz w:val="20"/>
              </w:rPr>
              <w:t xml:space="preserve">DM NEURO COMP T1 UNCNT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E10351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80" w:hanging="5"/>
            </w:pPr>
            <w:r>
              <w:rPr>
                <w:sz w:val="20"/>
              </w:rPr>
              <w:t xml:space="preserve">Type 1 diabetes mellitus with proliferative diabetic retinopathy with macular edema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25070 </w:t>
            </w:r>
            <w:r>
              <w:rPr>
                <w:sz w:val="24"/>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463" w:hanging="10"/>
            </w:pPr>
            <w:r>
              <w:rPr>
                <w:sz w:val="20"/>
              </w:rPr>
              <w:t xml:space="preserve">DM CIRCU DIS T2 CONT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E10359 </w:t>
            </w:r>
            <w:r>
              <w:rPr>
                <w:sz w:val="24"/>
              </w:rPr>
              <w:t xml:space="preserve"> </w:t>
            </w:r>
          </w:p>
        </w:tc>
        <w:tc>
          <w:tcPr>
            <w:tcW w:w="331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80" w:hanging="5"/>
            </w:pPr>
            <w:r>
              <w:rPr>
                <w:sz w:val="20"/>
              </w:rPr>
              <w:t xml:space="preserve">Type 1 diabetes mellitus with proliferative diabetic retinopathy without macular edema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right w:w="697" w:type="dxa"/>
        </w:tblCellMar>
        <w:tblLook w:val="04A0" w:firstRow="1" w:lastRow="0" w:firstColumn="1" w:lastColumn="0" w:noHBand="0" w:noVBand="1"/>
      </w:tblPr>
      <w:tblGrid>
        <w:gridCol w:w="902"/>
        <w:gridCol w:w="1438"/>
        <w:gridCol w:w="2617"/>
        <w:gridCol w:w="1546"/>
        <w:gridCol w:w="3313"/>
      </w:tblGrid>
      <w:tr w:rsidR="00AB2D7B">
        <w:trPr>
          <w:trHeight w:val="595"/>
        </w:trPr>
        <w:tc>
          <w:tcPr>
            <w:tcW w:w="903" w:type="dxa"/>
            <w:vMerge w:val="restart"/>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25071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DM CIRCU DIS T1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E1036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5" w:right="140" w:hanging="5"/>
              <w:jc w:val="both"/>
            </w:pPr>
            <w:r>
              <w:rPr>
                <w:sz w:val="20"/>
              </w:rPr>
              <w:t xml:space="preserve">Type 1 diabetes mellitus with diabetic cataract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25072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DM CIRCU DIS T2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E1039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pPr>
            <w:r>
              <w:rPr>
                <w:sz w:val="20"/>
              </w:rPr>
              <w:t xml:space="preserve">Type 1 diabetes mellitus with other diabetic ophthalmic complication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25073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DM CIRCU DIS T1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E1040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pPr>
            <w:r>
              <w:rPr>
                <w:sz w:val="20"/>
              </w:rPr>
              <w:t xml:space="preserve">Type 1 diabetes mellitus with diabetic neuropathy, unspecified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25080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130" w:hanging="10"/>
            </w:pPr>
            <w:r>
              <w:rPr>
                <w:sz w:val="20"/>
              </w:rPr>
              <w:t xml:space="preserve">DM W COMP NEC T2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E1041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5" w:right="140" w:hanging="5"/>
            </w:pPr>
            <w:r>
              <w:rPr>
                <w:sz w:val="20"/>
              </w:rPr>
              <w:t xml:space="preserve">Type 1 diabetes mellitus with diabetic mononeuropathy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25081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130" w:hanging="10"/>
            </w:pPr>
            <w:r>
              <w:rPr>
                <w:sz w:val="20"/>
              </w:rPr>
              <w:t xml:space="preserve">DM W COMP NEC T1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E1042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pPr>
            <w:r>
              <w:rPr>
                <w:sz w:val="20"/>
              </w:rPr>
              <w:t xml:space="preserve">Type 1 diabetes mellitus with diabetic polyneuropathy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25082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130" w:hanging="10"/>
            </w:pPr>
            <w:r>
              <w:rPr>
                <w:sz w:val="20"/>
              </w:rPr>
              <w:t xml:space="preserve">DM W COMP NEC T2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E1043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pPr>
            <w:r>
              <w:rPr>
                <w:sz w:val="20"/>
              </w:rPr>
              <w:t xml:space="preserve">Type 1 diabetes mellitus with diabetic autonomic (poly)neuropathy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25083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130" w:hanging="10"/>
            </w:pPr>
            <w:r>
              <w:rPr>
                <w:sz w:val="20"/>
              </w:rPr>
              <w:t xml:space="preserve">DM W COMP NEC T1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E1044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jc w:val="both"/>
            </w:pPr>
            <w:r>
              <w:rPr>
                <w:sz w:val="20"/>
              </w:rPr>
              <w:t xml:space="preserve">Type 1 diabetes mellitus with diabetic amyotrophy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25090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27" w:hanging="10"/>
            </w:pPr>
            <w:r>
              <w:rPr>
                <w:sz w:val="20"/>
              </w:rPr>
              <w:t xml:space="preserve">DM W COMPL NOS T2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E1049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5" w:right="140" w:hanging="5"/>
            </w:pPr>
            <w:r>
              <w:rPr>
                <w:sz w:val="20"/>
              </w:rPr>
              <w:t xml:space="preserve">Type 1 diabetes mellitus with other diabetic neurological complication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25091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27" w:hanging="10"/>
            </w:pPr>
            <w:r>
              <w:rPr>
                <w:sz w:val="20"/>
              </w:rPr>
              <w:t xml:space="preserve">DM W COMPL NOS T1 CONT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E1051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5" w:right="140" w:hanging="5"/>
            </w:pPr>
            <w:r>
              <w:rPr>
                <w:sz w:val="20"/>
              </w:rPr>
              <w:t xml:space="preserve">Type 1 diabetes mellitus with diabetic peripheral angiopathy without gangrene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25092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27" w:hanging="10"/>
            </w:pPr>
            <w:r>
              <w:rPr>
                <w:sz w:val="20"/>
              </w:rPr>
              <w:t xml:space="preserve">DM W COMPL NOS T2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E1052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pPr>
            <w:r>
              <w:rPr>
                <w:sz w:val="20"/>
              </w:rPr>
              <w:t xml:space="preserve">Type 1 diabetes mellitus with diabetic peripheral with gangrene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25093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2" w:right="27" w:hanging="10"/>
            </w:pPr>
            <w:r>
              <w:rPr>
                <w:sz w:val="20"/>
              </w:rPr>
              <w:t xml:space="preserve">DM W COMPL NOS T1 UNCNT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E1059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74" w:lineRule="auto"/>
              <w:ind w:left="14" w:hanging="2"/>
            </w:pPr>
            <w:r>
              <w:rPr>
                <w:sz w:val="20"/>
              </w:rPr>
              <w:t xml:space="preserve">Type 1 diabetes mellitus with other </w:t>
            </w:r>
            <w:r>
              <w:rPr>
                <w:sz w:val="20"/>
              </w:rPr>
              <w:tab/>
              <w:t xml:space="preserve">circulatory </w:t>
            </w:r>
          </w:p>
          <w:p w:rsidR="00AB2D7B" w:rsidRDefault="0096592D">
            <w:pPr>
              <w:ind w:left="14"/>
            </w:pPr>
            <w:r>
              <w:rPr>
                <w:sz w:val="20"/>
              </w:rPr>
              <w:t xml:space="preserve">complications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4054" w:type="dxa"/>
            <w:gridSpan w:val="2"/>
            <w:vMerge w:val="restart"/>
            <w:tcBorders>
              <w:top w:val="single" w:sz="4" w:space="0" w:color="000000"/>
              <w:left w:val="single" w:sz="4" w:space="0" w:color="000000"/>
              <w:bottom w:val="nil"/>
              <w:right w:val="single" w:sz="4" w:space="0" w:color="000000"/>
            </w:tcBorders>
          </w:tcPr>
          <w:p w:rsidR="00AB2D7B" w:rsidRDefault="0096592D">
            <w:pPr>
              <w:ind w:left="2"/>
            </w:pPr>
            <w:r>
              <w:rPr>
                <w:sz w:val="20"/>
              </w:rPr>
              <w:t xml:space="preserve"> </w:t>
            </w:r>
            <w:r>
              <w:rPr>
                <w:sz w:val="24"/>
              </w:rPr>
              <w:t xml:space="preserve"> </w:t>
            </w:r>
            <w:r>
              <w:rPr>
                <w:sz w:val="24"/>
              </w:rPr>
              <w:tab/>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E10610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3" w:firstLine="2"/>
            </w:pPr>
            <w:r>
              <w:rPr>
                <w:sz w:val="20"/>
              </w:rPr>
              <w:t xml:space="preserve">Type 1 diabetes mellitus with diabetic neuropathic arthropathy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E10618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pPr>
            <w:r>
              <w:rPr>
                <w:sz w:val="20"/>
              </w:rPr>
              <w:t xml:space="preserve">Type 1 diabetes mellitus with other diabetic arthropathy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E10620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jc w:val="both"/>
            </w:pPr>
            <w:r>
              <w:rPr>
                <w:sz w:val="20"/>
              </w:rPr>
              <w:t xml:space="preserve">Type 1 diabetes mellitus with diabetic dermatitis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E10621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5" w:right="145" w:hanging="10"/>
              <w:jc w:val="both"/>
            </w:pPr>
            <w:r>
              <w:rPr>
                <w:sz w:val="20"/>
              </w:rPr>
              <w:t xml:space="preserve">Type 1 diabetes mellitus with foot ulcer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E10622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14" w:right="137" w:hanging="2"/>
              <w:jc w:val="both"/>
            </w:pPr>
            <w:r>
              <w:rPr>
                <w:sz w:val="20"/>
              </w:rPr>
              <w:t xml:space="preserve">Type 1 diabetes mellitus with other skin ulcer </w:t>
            </w:r>
            <w:r>
              <w:rPr>
                <w:sz w:val="24"/>
              </w:rPr>
              <w:t xml:space="preserve"> </w:t>
            </w:r>
          </w:p>
        </w:tc>
      </w:tr>
    </w:tbl>
    <w:p w:rsidR="00AB2D7B" w:rsidRDefault="00AB2D7B">
      <w:pPr>
        <w:spacing w:after="0"/>
        <w:ind w:left="-360" w:right="887"/>
      </w:pPr>
    </w:p>
    <w:tbl>
      <w:tblPr>
        <w:tblStyle w:val="TableGrid"/>
        <w:tblW w:w="9816" w:type="dxa"/>
        <w:tblInd w:w="451" w:type="dxa"/>
        <w:tblCellMar>
          <w:top w:w="94" w:type="dxa"/>
          <w:left w:w="96" w:type="dxa"/>
          <w:right w:w="115" w:type="dxa"/>
        </w:tblCellMar>
        <w:tblLook w:val="04A0" w:firstRow="1" w:lastRow="0" w:firstColumn="1" w:lastColumn="0" w:noHBand="0" w:noVBand="1"/>
      </w:tblPr>
      <w:tblGrid>
        <w:gridCol w:w="903"/>
        <w:gridCol w:w="245"/>
        <w:gridCol w:w="3466"/>
        <w:gridCol w:w="343"/>
        <w:gridCol w:w="1229"/>
        <w:gridCol w:w="317"/>
        <w:gridCol w:w="3313"/>
      </w:tblGrid>
      <w:tr w:rsidR="00AB2D7B">
        <w:trPr>
          <w:trHeight w:val="859"/>
        </w:trPr>
        <w:tc>
          <w:tcPr>
            <w:tcW w:w="903" w:type="dxa"/>
            <w:vMerge w:val="restart"/>
            <w:tcBorders>
              <w:top w:val="nil"/>
              <w:left w:val="single" w:sz="4" w:space="0" w:color="000000"/>
              <w:bottom w:val="single" w:sz="4" w:space="0" w:color="000000"/>
              <w:right w:val="single" w:sz="4" w:space="0" w:color="000000"/>
            </w:tcBorders>
          </w:tcPr>
          <w:p w:rsidR="00AB2D7B" w:rsidRDefault="00AB2D7B"/>
        </w:tc>
        <w:tc>
          <w:tcPr>
            <w:tcW w:w="4054"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E10628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9" w:right="92" w:hanging="2"/>
            </w:pPr>
            <w:r>
              <w:rPr>
                <w:sz w:val="20"/>
              </w:rPr>
              <w:t xml:space="preserve">Type 1 diabetes mellitus with other skin complications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E10630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9" w:right="92" w:hanging="2"/>
              <w:jc w:val="both"/>
            </w:pPr>
            <w:r>
              <w:rPr>
                <w:sz w:val="20"/>
              </w:rPr>
              <w:t xml:space="preserve">Type 1 diabetes mellitus with periodontal disease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E10638 </w:t>
            </w:r>
            <w:r>
              <w:rPr>
                <w:sz w:val="24"/>
              </w:rPr>
              <w:t xml:space="preserve"> </w:t>
            </w:r>
          </w:p>
        </w:tc>
        <w:tc>
          <w:tcPr>
            <w:tcW w:w="3313" w:type="dxa"/>
            <w:tcBorders>
              <w:top w:val="single" w:sz="4" w:space="0" w:color="000000"/>
              <w:left w:val="single" w:sz="4" w:space="0" w:color="000000"/>
              <w:bottom w:val="single" w:sz="4" w:space="0" w:color="000000"/>
              <w:right w:val="single" w:sz="4" w:space="0" w:color="000000"/>
            </w:tcBorders>
          </w:tcPr>
          <w:p w:rsidR="00AB2D7B" w:rsidRDefault="0096592D">
            <w:pPr>
              <w:ind w:left="9" w:right="92" w:hanging="2"/>
            </w:pPr>
            <w:r>
              <w:rPr>
                <w:sz w:val="20"/>
              </w:rPr>
              <w:t xml:space="preserve">Type 1 diabetes mellitus with other oral complications </w:t>
            </w:r>
            <w:r>
              <w:rPr>
                <w:sz w:val="24"/>
              </w:rPr>
              <w:t xml:space="preserve"> </w:t>
            </w:r>
          </w:p>
        </w:tc>
      </w:tr>
      <w:tr w:rsidR="00AB2D7B">
        <w:trPr>
          <w:trHeight w:val="593"/>
        </w:trPr>
        <w:tc>
          <w:tcPr>
            <w:tcW w:w="1148" w:type="dxa"/>
            <w:gridSpan w:val="2"/>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466" w:type="dxa"/>
            <w:vMerge w:val="restart"/>
            <w:tcBorders>
              <w:top w:val="single" w:sz="4" w:space="0" w:color="000000"/>
              <w:left w:val="single" w:sz="4" w:space="0" w:color="000000"/>
              <w:bottom w:val="nil"/>
              <w:right w:val="single" w:sz="4" w:space="0" w:color="000000"/>
            </w:tcBorders>
          </w:tcPr>
          <w:p w:rsidR="00AB2D7B" w:rsidRDefault="0096592D">
            <w:pPr>
              <w:ind w:left="12"/>
            </w:pPr>
            <w:r>
              <w:rPr>
                <w:sz w:val="24"/>
              </w:rPr>
              <w:t xml:space="preserve"> </w:t>
            </w:r>
          </w:p>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E1069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37" w:firstLine="2"/>
            </w:pPr>
            <w:r>
              <w:rPr>
                <w:sz w:val="20"/>
              </w:rPr>
              <w:t xml:space="preserve">Type 1 diabetes mellitus with other specified complication  </w:t>
            </w:r>
            <w:r>
              <w:rPr>
                <w:sz w:val="24"/>
              </w:rPr>
              <w:t xml:space="preserve"> </w:t>
            </w:r>
          </w:p>
        </w:tc>
      </w:tr>
      <w:tr w:rsidR="00AB2D7B">
        <w:trPr>
          <w:trHeight w:val="590"/>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E108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0" w:firstLine="2"/>
            </w:pPr>
            <w:r>
              <w:rPr>
                <w:sz w:val="20"/>
              </w:rPr>
              <w:t xml:space="preserve">Type 1 diabetes mellitus with unspecified complications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firstLine="2"/>
            </w:pPr>
            <w:r>
              <w:rPr>
                <w:sz w:val="20"/>
              </w:rPr>
              <w:t xml:space="preserve">Type 2 diabetes mellitus with diabetic nephropathy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E1122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firstLine="2"/>
            </w:pPr>
            <w:r>
              <w:rPr>
                <w:sz w:val="20"/>
              </w:rPr>
              <w:t xml:space="preserve">Type 2 diabetes mellitus with diabetic chronic kidney </w:t>
            </w:r>
            <w:r>
              <w:rPr>
                <w:sz w:val="24"/>
              </w:rPr>
              <w:t xml:space="preserve"> </w:t>
            </w:r>
          </w:p>
        </w:tc>
      </w:tr>
      <w:tr w:rsidR="00AB2D7B">
        <w:trPr>
          <w:trHeight w:val="85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E1129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12" w:right="268" w:firstLine="2"/>
            </w:pPr>
            <w:r>
              <w:rPr>
                <w:sz w:val="20"/>
              </w:rPr>
              <w:t xml:space="preserve">Type 2 diabetes mellitus with other </w:t>
            </w:r>
            <w:r>
              <w:rPr>
                <w:sz w:val="20"/>
              </w:rPr>
              <w:tab/>
              <w:t xml:space="preserve">diabetic </w:t>
            </w:r>
            <w:r>
              <w:rPr>
                <w:sz w:val="20"/>
              </w:rPr>
              <w:tab/>
              <w:t xml:space="preserve">kidney </w:t>
            </w:r>
          </w:p>
          <w:p w:rsidR="00AB2D7B" w:rsidRDefault="0096592D">
            <w:pPr>
              <w:ind w:left="12"/>
            </w:pPr>
            <w:r>
              <w:rPr>
                <w:sz w:val="20"/>
              </w:rPr>
              <w:t xml:space="preserve">complication </w:t>
            </w:r>
            <w:r>
              <w:rPr>
                <w:sz w:val="24"/>
              </w:rPr>
              <w:t xml:space="preserve"> </w:t>
            </w:r>
          </w:p>
        </w:tc>
      </w:tr>
      <w:tr w:rsidR="00AB2D7B">
        <w:trPr>
          <w:trHeight w:val="855"/>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73"/>
            </w:pPr>
            <w:r>
              <w:rPr>
                <w:sz w:val="20"/>
              </w:rPr>
              <w:t xml:space="preserve">Type 2 diabetes mellitus with unspecified diabetic retinopathy with macular edema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E11319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94"/>
            </w:pPr>
            <w:r>
              <w:rPr>
                <w:sz w:val="20"/>
              </w:rPr>
              <w:t xml:space="preserve">Type 2 diabetes mellitus with unspecified diabetic retinopathy without macular edema </w:t>
            </w:r>
            <w:r>
              <w:rPr>
                <w:sz w:val="24"/>
              </w:rPr>
              <w:t xml:space="preserve"> </w:t>
            </w:r>
          </w:p>
        </w:tc>
      </w:tr>
      <w:tr w:rsidR="00AB2D7B">
        <w:trPr>
          <w:trHeight w:val="1118"/>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743"/>
            </w:pPr>
            <w:r>
              <w:rPr>
                <w:sz w:val="20"/>
              </w:rPr>
              <w:t xml:space="preserve">Type 2 diabetes mellitus with mild nonproliferative diabetic retinopathy with macular edema </w:t>
            </w:r>
            <w:r>
              <w:rPr>
                <w:sz w:val="24"/>
              </w:rPr>
              <w:t xml:space="preserve"> </w:t>
            </w:r>
          </w:p>
        </w:tc>
      </w:tr>
      <w:tr w:rsidR="00AB2D7B">
        <w:trPr>
          <w:trHeight w:val="111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E11329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30"/>
            </w:pPr>
            <w:r>
              <w:rPr>
                <w:sz w:val="20"/>
              </w:rPr>
              <w:t xml:space="preserve">Type 2 diabetes mellitus with mild nonproliferative diabetic retinopathy without macular edema </w:t>
            </w:r>
            <w:r>
              <w:rPr>
                <w:sz w:val="24"/>
              </w:rPr>
              <w:t xml:space="preserve"> </w:t>
            </w:r>
          </w:p>
        </w:tc>
      </w:tr>
      <w:tr w:rsidR="00AB2D7B">
        <w:trPr>
          <w:trHeight w:val="1118"/>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E11331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52"/>
            </w:pPr>
            <w:r>
              <w:rPr>
                <w:sz w:val="20"/>
              </w:rPr>
              <w:t xml:space="preserve">Type 2 diabetes mellitus with moderate nonproliferative diabetic retinopathy with macular edema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E11339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54"/>
            </w:pPr>
            <w:r>
              <w:rPr>
                <w:sz w:val="20"/>
              </w:rPr>
              <w:t xml:space="preserve">Type 2 diabetes mellitus with moderate nonproliferative diabetic retinopathy without macular edema </w:t>
            </w:r>
            <w:r>
              <w:rPr>
                <w:sz w:val="24"/>
              </w:rPr>
              <w:t xml:space="preserve"> </w:t>
            </w:r>
          </w:p>
        </w:tc>
      </w:tr>
      <w:tr w:rsidR="00AB2D7B">
        <w:trPr>
          <w:trHeight w:val="75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E11341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49"/>
            </w:pPr>
            <w:r>
              <w:rPr>
                <w:sz w:val="20"/>
              </w:rPr>
              <w:t xml:space="preserve">Type 2 diabetes mellitus with severe nonproliferative diabetic </w:t>
            </w:r>
          </w:p>
        </w:tc>
      </w:tr>
    </w:tbl>
    <w:p w:rsidR="00AB2D7B" w:rsidRDefault="00AB2D7B">
      <w:pPr>
        <w:spacing w:after="0"/>
        <w:ind w:left="-360" w:right="887"/>
      </w:pPr>
    </w:p>
    <w:tbl>
      <w:tblPr>
        <w:tblStyle w:val="TableGrid"/>
        <w:tblW w:w="9816" w:type="dxa"/>
        <w:tblInd w:w="451" w:type="dxa"/>
        <w:tblCellMar>
          <w:top w:w="95" w:type="dxa"/>
          <w:left w:w="96" w:type="dxa"/>
          <w:right w:w="115" w:type="dxa"/>
        </w:tblCellMar>
        <w:tblLook w:val="04A0" w:firstRow="1" w:lastRow="0" w:firstColumn="1" w:lastColumn="0" w:noHBand="0" w:noVBand="1"/>
      </w:tblPr>
      <w:tblGrid>
        <w:gridCol w:w="1149"/>
        <w:gridCol w:w="1075"/>
        <w:gridCol w:w="2391"/>
        <w:gridCol w:w="1500"/>
        <w:gridCol w:w="72"/>
        <w:gridCol w:w="1467"/>
        <w:gridCol w:w="2162"/>
      </w:tblGrid>
      <w:tr w:rsidR="00AB2D7B">
        <w:trPr>
          <w:trHeight w:val="761"/>
        </w:trPr>
        <w:tc>
          <w:tcPr>
            <w:tcW w:w="1148" w:type="dxa"/>
            <w:vMerge w:val="restart"/>
            <w:tcBorders>
              <w:top w:val="nil"/>
              <w:left w:val="single" w:sz="4" w:space="0" w:color="000000"/>
              <w:bottom w:val="single" w:sz="4" w:space="0" w:color="000000"/>
              <w:right w:val="single" w:sz="4" w:space="0" w:color="000000"/>
            </w:tcBorders>
          </w:tcPr>
          <w:p w:rsidR="00AB2D7B" w:rsidRDefault="00AB2D7B"/>
        </w:tc>
        <w:tc>
          <w:tcPr>
            <w:tcW w:w="3466"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743"/>
            </w:pPr>
            <w:r>
              <w:rPr>
                <w:sz w:val="20"/>
              </w:rPr>
              <w:t xml:space="preserve">retinopathy with macular edema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E11349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66"/>
            </w:pPr>
            <w:r>
              <w:rPr>
                <w:sz w:val="20"/>
              </w:rPr>
              <w:t xml:space="preserve">Type 2 diabetes mellitus with severe nonproliferative diabetic retinopathy without macular edema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E11351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Type 2 diabetes mellitus with </w:t>
            </w:r>
          </w:p>
          <w:p w:rsidR="00AB2D7B" w:rsidRDefault="0096592D">
            <w:pPr>
              <w:ind w:left="12" w:right="743"/>
            </w:pPr>
            <w:r>
              <w:rPr>
                <w:sz w:val="20"/>
              </w:rPr>
              <w:t xml:space="preserve">proliferative diabetic retinopathy with macular edema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E11359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Type 2 diabetes mellitus with </w:t>
            </w:r>
          </w:p>
          <w:p w:rsidR="00AB2D7B" w:rsidRDefault="0096592D">
            <w:pPr>
              <w:ind w:left="12" w:right="715"/>
            </w:pPr>
            <w:r>
              <w:rPr>
                <w:sz w:val="20"/>
              </w:rPr>
              <w:t xml:space="preserve">proliferative diabetic retinopathy without macular edema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E1136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firstLine="2"/>
            </w:pPr>
            <w:r>
              <w:rPr>
                <w:sz w:val="20"/>
              </w:rPr>
              <w:t xml:space="preserve">Type 2 diabetes mellitus with diabetic cataract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E1139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37" w:firstLine="2"/>
            </w:pPr>
            <w:r>
              <w:rPr>
                <w:sz w:val="20"/>
              </w:rPr>
              <w:t xml:space="preserve">Type 2 diabetes mellitus with other diabetic ophthalmic complication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E1140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737" w:firstLine="2"/>
            </w:pPr>
            <w:r>
              <w:rPr>
                <w:sz w:val="20"/>
              </w:rPr>
              <w:t xml:space="preserve">Type 2 diabetes mellitus with diabetic neuropathy, unspecified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E1141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firstLine="2"/>
            </w:pPr>
            <w:r>
              <w:rPr>
                <w:sz w:val="20"/>
              </w:rPr>
              <w:t xml:space="preserve">Type 2 diabetes mellitus with diabetic mononeuropathy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E1142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firstLine="2"/>
            </w:pPr>
            <w:r>
              <w:rPr>
                <w:sz w:val="20"/>
              </w:rPr>
              <w:t xml:space="preserve">Type 2 diabetes mellitus with diabetic polyneuropathy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E1143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80" w:firstLine="2"/>
            </w:pPr>
            <w:r>
              <w:rPr>
                <w:sz w:val="20"/>
              </w:rPr>
              <w:t xml:space="preserve">Type 2 diabetes mellitus with diabetic autonomic (poly)neuropathy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E1144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firstLine="2"/>
            </w:pPr>
            <w:r>
              <w:rPr>
                <w:sz w:val="20"/>
              </w:rPr>
              <w:t xml:space="preserve">Type 2 diabetes mellitus with diabetic amyotrophy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E1149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37" w:firstLine="2"/>
            </w:pPr>
            <w:r>
              <w:rPr>
                <w:sz w:val="20"/>
              </w:rPr>
              <w:t xml:space="preserve">Type 2 diabetes mellitus with other diabetic neurological complication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7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E1151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firstLine="2"/>
            </w:pPr>
            <w:r>
              <w:rPr>
                <w:sz w:val="20"/>
              </w:rPr>
              <w:t xml:space="preserve">Type 2 diabetes mellitus with diabetic peripheral angiopathy without gangrene </w:t>
            </w:r>
            <w:r>
              <w:rPr>
                <w:sz w:val="24"/>
              </w:rPr>
              <w:t xml:space="preserve"> </w:t>
            </w:r>
          </w:p>
        </w:tc>
      </w:tr>
      <w:tr w:rsidR="00AB2D7B">
        <w:trPr>
          <w:trHeight w:val="1383"/>
        </w:trPr>
        <w:tc>
          <w:tcPr>
            <w:tcW w:w="222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389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E1152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4" w:right="660"/>
            </w:pPr>
            <w:r>
              <w:rPr>
                <w:sz w:val="20"/>
              </w:rPr>
              <w:t xml:space="preserve">Type 2 diabetes mellitus with diabetic peripheral </w:t>
            </w:r>
          </w:p>
        </w:tc>
      </w:tr>
    </w:tbl>
    <w:p w:rsidR="00AB2D7B" w:rsidRDefault="00AB2D7B">
      <w:pPr>
        <w:spacing w:after="0"/>
        <w:ind w:left="-360" w:right="887"/>
      </w:pPr>
    </w:p>
    <w:tbl>
      <w:tblPr>
        <w:tblStyle w:val="TableGrid"/>
        <w:tblW w:w="9816" w:type="dxa"/>
        <w:tblInd w:w="451" w:type="dxa"/>
        <w:tblCellMar>
          <w:top w:w="98" w:type="dxa"/>
          <w:left w:w="96" w:type="dxa"/>
          <w:right w:w="38" w:type="dxa"/>
        </w:tblCellMar>
        <w:tblLook w:val="04A0" w:firstRow="1" w:lastRow="0" w:firstColumn="1" w:lastColumn="0" w:noHBand="0" w:noVBand="1"/>
      </w:tblPr>
      <w:tblGrid>
        <w:gridCol w:w="2224"/>
        <w:gridCol w:w="3891"/>
        <w:gridCol w:w="1539"/>
        <w:gridCol w:w="2162"/>
      </w:tblGrid>
      <w:tr w:rsidR="00AB2D7B">
        <w:trPr>
          <w:trHeight w:val="595"/>
        </w:trPr>
        <w:tc>
          <w:tcPr>
            <w:tcW w:w="2223" w:type="dxa"/>
            <w:vMerge w:val="restart"/>
            <w:tcBorders>
              <w:top w:val="single" w:sz="4" w:space="0" w:color="000000"/>
              <w:left w:val="single" w:sz="4" w:space="0" w:color="000000"/>
              <w:bottom w:val="nil"/>
              <w:right w:val="single" w:sz="4" w:space="0" w:color="000000"/>
            </w:tcBorders>
          </w:tcPr>
          <w:p w:rsidR="00AB2D7B" w:rsidRDefault="00AB2D7B"/>
        </w:tc>
        <w:tc>
          <w:tcPr>
            <w:tcW w:w="3891" w:type="dxa"/>
            <w:vMerge w:val="restart"/>
            <w:tcBorders>
              <w:top w:val="single" w:sz="4" w:space="0" w:color="000000"/>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AB2D7B"/>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4" w:right="699"/>
            </w:pPr>
            <w:r>
              <w:rPr>
                <w:sz w:val="20"/>
              </w:rPr>
              <w:t xml:space="preserve">angiopathy with gangrene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E1159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10"/>
                <w:tab w:val="center" w:pos="1178"/>
              </w:tabs>
            </w:pPr>
            <w:r>
              <w:tab/>
            </w:r>
            <w:r>
              <w:rPr>
                <w:sz w:val="20"/>
              </w:rPr>
              <w:t xml:space="preserve">Type </w:t>
            </w:r>
            <w:r>
              <w:rPr>
                <w:sz w:val="20"/>
              </w:rPr>
              <w:tab/>
              <w:t xml:space="preserve">2 </w:t>
            </w:r>
          </w:p>
          <w:p w:rsidR="00AB2D7B" w:rsidRDefault="0096592D">
            <w:pPr>
              <w:spacing w:line="274" w:lineRule="auto"/>
              <w:ind w:left="14" w:right="629"/>
            </w:pPr>
            <w:r>
              <w:rPr>
                <w:sz w:val="20"/>
              </w:rPr>
              <w:t xml:space="preserve">diabetes mellitus </w:t>
            </w:r>
            <w:r>
              <w:rPr>
                <w:sz w:val="20"/>
              </w:rPr>
              <w:tab/>
              <w:t xml:space="preserve">with </w:t>
            </w:r>
          </w:p>
          <w:p w:rsidR="00AB2D7B" w:rsidRDefault="0096592D">
            <w:pPr>
              <w:ind w:left="14" w:right="661"/>
            </w:pPr>
            <w:r>
              <w:rPr>
                <w:sz w:val="20"/>
              </w:rPr>
              <w:t xml:space="preserve">other circulatory complications </w:t>
            </w:r>
            <w:r>
              <w:rPr>
                <w:sz w:val="24"/>
              </w:rPr>
              <w:t xml:space="preserve"> </w:t>
            </w:r>
          </w:p>
        </w:tc>
      </w:tr>
      <w:tr w:rsidR="00AB2D7B">
        <w:trPr>
          <w:trHeight w:val="164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E11610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2" w:right="740"/>
            </w:pPr>
            <w:r>
              <w:rPr>
                <w:sz w:val="20"/>
              </w:rPr>
              <w:t xml:space="preserve">Type 2 diabetes mellitus with diabetic neuropathic arthropathy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E11618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2" w:right="740"/>
            </w:pPr>
            <w:r>
              <w:rPr>
                <w:sz w:val="20"/>
              </w:rPr>
              <w:t xml:space="preserve">Type 2 diabetes mellitus with other diabetic arthropathy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E11620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2" w:right="740"/>
            </w:pPr>
            <w:r>
              <w:rPr>
                <w:sz w:val="20"/>
              </w:rPr>
              <w:t xml:space="preserve">Type 2 diabetes mellitus with diabetic dermatitis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E11622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08"/>
                <w:tab w:val="center" w:pos="1180"/>
              </w:tabs>
              <w:spacing w:after="1"/>
            </w:pPr>
            <w:r>
              <w:tab/>
            </w:r>
            <w:r>
              <w:rPr>
                <w:sz w:val="20"/>
              </w:rPr>
              <w:t xml:space="preserve">Type </w:t>
            </w:r>
            <w:r>
              <w:rPr>
                <w:sz w:val="20"/>
              </w:rPr>
              <w:tab/>
              <w:t xml:space="preserve">2 </w:t>
            </w:r>
          </w:p>
          <w:p w:rsidR="00AB2D7B" w:rsidRDefault="0096592D">
            <w:pPr>
              <w:spacing w:after="15"/>
              <w:ind w:left="12"/>
            </w:pPr>
            <w:r>
              <w:rPr>
                <w:sz w:val="20"/>
              </w:rPr>
              <w:t xml:space="preserve">diabetes </w:t>
            </w:r>
          </w:p>
          <w:p w:rsidR="00AB2D7B" w:rsidRDefault="0096592D">
            <w:pPr>
              <w:spacing w:after="16" w:line="274" w:lineRule="auto"/>
              <w:ind w:left="12" w:right="307"/>
            </w:pPr>
            <w:r>
              <w:rPr>
                <w:sz w:val="20"/>
              </w:rPr>
              <w:t xml:space="preserve">mellitus </w:t>
            </w:r>
            <w:r>
              <w:rPr>
                <w:sz w:val="20"/>
              </w:rPr>
              <w:tab/>
              <w:t xml:space="preserve">with other </w:t>
            </w:r>
            <w:r>
              <w:rPr>
                <w:sz w:val="20"/>
              </w:rPr>
              <w:tab/>
              <w:t xml:space="preserve">skin </w:t>
            </w:r>
          </w:p>
          <w:p w:rsidR="00AB2D7B" w:rsidRDefault="0096592D">
            <w:pPr>
              <w:ind w:left="12"/>
            </w:pPr>
            <w:r>
              <w:rPr>
                <w:sz w:val="20"/>
              </w:rPr>
              <w:t xml:space="preserve">ulcer  E11628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E11628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2" w:right="740"/>
            </w:pPr>
            <w:r>
              <w:rPr>
                <w:sz w:val="20"/>
              </w:rPr>
              <w:t xml:space="preserve">Type 2 diabetes mellitus with other skin complications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E11630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2" w:right="740"/>
            </w:pPr>
            <w:r>
              <w:rPr>
                <w:sz w:val="20"/>
              </w:rPr>
              <w:t xml:space="preserve">Type 2 diabetes mellitus with periodontal disease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E11638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2" w:right="740"/>
            </w:pPr>
            <w:r>
              <w:rPr>
                <w:sz w:val="20"/>
              </w:rPr>
              <w:t xml:space="preserve">Type 2 diabetes mellitus with other oral complications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4"/>
              <w:jc w:val="both"/>
            </w:pPr>
            <w:r>
              <w:rPr>
                <w:sz w:val="20"/>
              </w:rPr>
              <w:t xml:space="preserve">Type 2 diabetes mellitus with other specified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right w:w="40" w:type="dxa"/>
        </w:tblCellMar>
        <w:tblLook w:val="04A0" w:firstRow="1" w:lastRow="0" w:firstColumn="1" w:lastColumn="0" w:noHBand="0" w:noVBand="1"/>
      </w:tblPr>
      <w:tblGrid>
        <w:gridCol w:w="2224"/>
        <w:gridCol w:w="1438"/>
        <w:gridCol w:w="2453"/>
        <w:gridCol w:w="1539"/>
        <w:gridCol w:w="2162"/>
      </w:tblGrid>
      <w:tr w:rsidR="00AB2D7B">
        <w:trPr>
          <w:trHeight w:val="1385"/>
        </w:trPr>
        <w:tc>
          <w:tcPr>
            <w:tcW w:w="2223" w:type="dxa"/>
            <w:tcBorders>
              <w:top w:val="nil"/>
              <w:left w:val="single" w:sz="4" w:space="0" w:color="000000"/>
              <w:bottom w:val="single" w:sz="4" w:space="0" w:color="000000"/>
              <w:right w:val="single" w:sz="4" w:space="0" w:color="000000"/>
            </w:tcBorders>
          </w:tcPr>
          <w:p w:rsidR="00AB2D7B" w:rsidRDefault="00AB2D7B"/>
        </w:tc>
        <w:tc>
          <w:tcPr>
            <w:tcW w:w="1438" w:type="dxa"/>
            <w:tcBorders>
              <w:top w:val="nil"/>
              <w:left w:val="single" w:sz="4" w:space="0" w:color="000000"/>
              <w:bottom w:val="single" w:sz="4" w:space="0" w:color="000000"/>
              <w:right w:val="nil"/>
            </w:tcBorders>
          </w:tcPr>
          <w:p w:rsidR="00AB2D7B" w:rsidRDefault="00AB2D7B"/>
        </w:tc>
        <w:tc>
          <w:tcPr>
            <w:tcW w:w="2453" w:type="dxa"/>
            <w:tcBorders>
              <w:top w:val="nil"/>
              <w:left w:val="nil"/>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E118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7" w:right="735"/>
            </w:pPr>
            <w:r>
              <w:rPr>
                <w:sz w:val="20"/>
              </w:rPr>
              <w:t xml:space="preserve">Type 2 diabetes mellitus with unspecified complications </w:t>
            </w:r>
            <w:r>
              <w:rPr>
                <w:sz w:val="24"/>
              </w:rPr>
              <w:t xml:space="preserve"> </w:t>
            </w:r>
          </w:p>
        </w:tc>
      </w:tr>
      <w:tr w:rsidR="00AB2D7B">
        <w:trPr>
          <w:trHeight w:val="331"/>
        </w:trPr>
        <w:tc>
          <w:tcPr>
            <w:tcW w:w="2223"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4" w:right="699" w:hanging="12"/>
            </w:pPr>
            <w:r>
              <w:rPr>
                <w:sz w:val="20"/>
              </w:rPr>
              <w:t xml:space="preserve">3) uncontrolled diabetes without complications (e.g., high glucose concentrations) </w:t>
            </w:r>
            <w:r>
              <w:rPr>
                <w:sz w:val="24"/>
              </w:rPr>
              <w:t xml:space="preserve"> </w:t>
            </w:r>
          </w:p>
        </w:tc>
        <w:tc>
          <w:tcPr>
            <w:tcW w:w="1438" w:type="dxa"/>
            <w:tcBorders>
              <w:top w:val="single" w:sz="4" w:space="0" w:color="000000"/>
              <w:left w:val="single" w:sz="4" w:space="0" w:color="000000"/>
              <w:bottom w:val="single" w:sz="4" w:space="0" w:color="000000"/>
              <w:right w:val="nil"/>
            </w:tcBorders>
          </w:tcPr>
          <w:p w:rsidR="00AB2D7B" w:rsidRDefault="0096592D">
            <w:r>
              <w:rPr>
                <w:sz w:val="20"/>
              </w:rPr>
              <w:t xml:space="preserve">ICD-9-CM </w:t>
            </w:r>
            <w:r>
              <w:rPr>
                <w:sz w:val="24"/>
              </w:rPr>
              <w:t xml:space="preserve"> </w:t>
            </w:r>
          </w:p>
        </w:tc>
        <w:tc>
          <w:tcPr>
            <w:tcW w:w="2453" w:type="dxa"/>
            <w:tcBorders>
              <w:top w:val="single" w:sz="4" w:space="0" w:color="000000"/>
              <w:left w:val="nil"/>
              <w:bottom w:val="single" w:sz="4" w:space="0" w:color="000000"/>
              <w:right w:val="single" w:sz="4" w:space="0" w:color="000000"/>
            </w:tcBorders>
          </w:tcPr>
          <w:p w:rsidR="00AB2D7B" w:rsidRDefault="00AB2D7B"/>
        </w:tc>
        <w:tc>
          <w:tcPr>
            <w:tcW w:w="370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ICD-10-CM </w:t>
            </w:r>
            <w:r>
              <w:rPr>
                <w:sz w:val="24"/>
              </w:rPr>
              <w:t xml:space="preserve"> </w:t>
            </w:r>
          </w:p>
        </w:tc>
      </w:tr>
      <w:tr w:rsidR="00AB2D7B">
        <w:trPr>
          <w:trHeight w:val="910"/>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25002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tcPr>
          <w:p w:rsidR="00AB2D7B" w:rsidRDefault="0096592D">
            <w:pPr>
              <w:ind w:left="12" w:right="323" w:hanging="10"/>
            </w:pPr>
            <w:r>
              <w:rPr>
                <w:sz w:val="20"/>
              </w:rPr>
              <w:t xml:space="preserve">DMII WO CMP UNCTRLD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E1065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57" w:line="258" w:lineRule="auto"/>
              <w:ind w:left="17" w:hanging="5"/>
              <w:jc w:val="both"/>
            </w:pPr>
            <w:r>
              <w:rPr>
                <w:sz w:val="20"/>
              </w:rPr>
              <w:t xml:space="preserve">Type 1 diabetes mellitus with hyperglycemia </w:t>
            </w:r>
          </w:p>
          <w:p w:rsidR="00AB2D7B" w:rsidRDefault="0096592D">
            <w:pPr>
              <w:ind w:left="17"/>
            </w:pPr>
            <w:r>
              <w:rPr>
                <w:sz w:val="20"/>
              </w:rPr>
              <w:t xml:space="preserve"> </w:t>
            </w:r>
            <w:r>
              <w:rPr>
                <w:sz w:val="20"/>
              </w:rPr>
              <w:tab/>
              <w:t xml:space="preserve">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25003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tcPr>
          <w:p w:rsidR="00AB2D7B" w:rsidRDefault="0096592D">
            <w:pPr>
              <w:ind w:left="12" w:right="244" w:hanging="10"/>
            </w:pPr>
            <w:r>
              <w:rPr>
                <w:sz w:val="20"/>
              </w:rPr>
              <w:t xml:space="preserve">DMI WO CMP UNCNTRLD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E1165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6" w:hanging="2"/>
              <w:jc w:val="both"/>
            </w:pPr>
            <w:r>
              <w:rPr>
                <w:sz w:val="20"/>
              </w:rPr>
              <w:t xml:space="preserve">Type 2 diabetes mellitus with hyperglycemia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438" w:type="dxa"/>
            <w:vMerge w:val="restart"/>
            <w:tcBorders>
              <w:top w:val="single" w:sz="4" w:space="0" w:color="000000"/>
              <w:left w:val="single" w:sz="4" w:space="0" w:color="000000"/>
              <w:bottom w:val="single" w:sz="4" w:space="0" w:color="000000"/>
              <w:right w:val="nil"/>
            </w:tcBorders>
          </w:tcPr>
          <w:p w:rsidR="00AB2D7B" w:rsidRDefault="0096592D">
            <w:r>
              <w:rPr>
                <w:sz w:val="20"/>
              </w:rPr>
              <w:t xml:space="preserve"> </w:t>
            </w:r>
            <w:r>
              <w:rPr>
                <w:sz w:val="24"/>
              </w:rPr>
              <w:t xml:space="preserve"> </w:t>
            </w:r>
          </w:p>
        </w:tc>
        <w:tc>
          <w:tcPr>
            <w:tcW w:w="2453" w:type="dxa"/>
            <w:vMerge w:val="restart"/>
            <w:tcBorders>
              <w:top w:val="single" w:sz="4" w:space="0" w:color="000000"/>
              <w:left w:val="nil"/>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E10649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7" w:right="735"/>
            </w:pPr>
            <w:r>
              <w:rPr>
                <w:sz w:val="20"/>
              </w:rPr>
              <w:t xml:space="preserve">Type 1 diabetes mellitus with hypoglycemia without coma </w:t>
            </w:r>
            <w:r>
              <w:rPr>
                <w:sz w:val="24"/>
              </w:rPr>
              <w:t xml:space="preserve"> </w:t>
            </w:r>
          </w:p>
        </w:tc>
      </w:tr>
      <w:tr w:rsidR="00AB2D7B">
        <w:trPr>
          <w:trHeight w:val="138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E11649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14" w:right="737"/>
            </w:pPr>
            <w:r>
              <w:rPr>
                <w:sz w:val="20"/>
              </w:rPr>
              <w:t xml:space="preserve">Type 2 diabetes mellitus with hypoglycemia without coma </w:t>
            </w:r>
            <w:r>
              <w:rPr>
                <w:sz w:val="24"/>
              </w:rPr>
              <w:t xml:space="preserve"> </w:t>
            </w:r>
          </w:p>
        </w:tc>
      </w:tr>
      <w:tr w:rsidR="00AB2D7B">
        <w:trPr>
          <w:trHeight w:val="332"/>
        </w:trPr>
        <w:tc>
          <w:tcPr>
            <w:tcW w:w="2223" w:type="dxa"/>
            <w:vMerge w:val="restart"/>
            <w:tcBorders>
              <w:top w:val="single" w:sz="4" w:space="0" w:color="000000"/>
              <w:left w:val="single" w:sz="4" w:space="0" w:color="000000"/>
              <w:bottom w:val="nil"/>
              <w:right w:val="single" w:sz="4" w:space="0" w:color="000000"/>
            </w:tcBorders>
          </w:tcPr>
          <w:p w:rsidR="00AB2D7B" w:rsidRDefault="0096592D">
            <w:pPr>
              <w:spacing w:after="3" w:line="231" w:lineRule="auto"/>
              <w:ind w:left="14" w:right="543" w:hanging="12"/>
            </w:pPr>
            <w:r>
              <w:rPr>
                <w:sz w:val="20"/>
              </w:rPr>
              <w:t xml:space="preserve">4) diabetesrelated lowerextremity </w:t>
            </w:r>
            <w:r>
              <w:rPr>
                <w:sz w:val="24"/>
              </w:rPr>
              <w:t xml:space="preserve"> </w:t>
            </w:r>
          </w:p>
          <w:p w:rsidR="00AB2D7B" w:rsidRDefault="0096592D">
            <w:pPr>
              <w:spacing w:after="16"/>
              <w:ind w:left="2"/>
            </w:pPr>
            <w:r>
              <w:rPr>
                <w:sz w:val="20"/>
              </w:rPr>
              <w:t xml:space="preserve">amputations  </w:t>
            </w:r>
            <w:r>
              <w:rPr>
                <w:sz w:val="24"/>
              </w:rPr>
              <w:t xml:space="preserve"> </w:t>
            </w:r>
          </w:p>
          <w:p w:rsidR="00AB2D7B" w:rsidRDefault="0096592D">
            <w:pPr>
              <w:ind w:left="2"/>
            </w:pPr>
            <w:r>
              <w:rPr>
                <w:sz w:val="20"/>
              </w:rPr>
              <w:t xml:space="preserve">  </w:t>
            </w:r>
            <w:r>
              <w:rPr>
                <w:sz w:val="24"/>
              </w:rPr>
              <w:t xml:space="preserve"> </w:t>
            </w:r>
          </w:p>
        </w:tc>
        <w:tc>
          <w:tcPr>
            <w:tcW w:w="1438" w:type="dxa"/>
            <w:tcBorders>
              <w:top w:val="single" w:sz="4" w:space="0" w:color="000000"/>
              <w:left w:val="single" w:sz="4" w:space="0" w:color="000000"/>
              <w:bottom w:val="single" w:sz="4" w:space="0" w:color="000000"/>
              <w:right w:val="nil"/>
            </w:tcBorders>
          </w:tcPr>
          <w:p w:rsidR="00AB2D7B" w:rsidRDefault="0096592D">
            <w:r>
              <w:rPr>
                <w:sz w:val="20"/>
              </w:rPr>
              <w:t xml:space="preserve">ICD-9-PC </w:t>
            </w:r>
            <w:r>
              <w:rPr>
                <w:sz w:val="24"/>
              </w:rPr>
              <w:t xml:space="preserve"> </w:t>
            </w:r>
          </w:p>
        </w:tc>
        <w:tc>
          <w:tcPr>
            <w:tcW w:w="2453" w:type="dxa"/>
            <w:tcBorders>
              <w:top w:val="single" w:sz="4" w:space="0" w:color="000000"/>
              <w:left w:val="nil"/>
              <w:bottom w:val="single" w:sz="4" w:space="0" w:color="000000"/>
              <w:right w:val="single" w:sz="4" w:space="0" w:color="000000"/>
            </w:tcBorders>
          </w:tcPr>
          <w:p w:rsidR="00AB2D7B" w:rsidRDefault="00AB2D7B"/>
        </w:tc>
        <w:tc>
          <w:tcPr>
            <w:tcW w:w="370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ICD-10-PC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8410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tabs>
                <w:tab w:val="center" w:pos="302"/>
                <w:tab w:val="center" w:pos="1315"/>
              </w:tabs>
              <w:spacing w:after="31"/>
            </w:pPr>
            <w:r>
              <w:tab/>
            </w:r>
            <w:r>
              <w:rPr>
                <w:sz w:val="20"/>
              </w:rPr>
              <w:t xml:space="preserve">LOWER </w:t>
            </w:r>
            <w:r>
              <w:rPr>
                <w:sz w:val="20"/>
              </w:rPr>
              <w:tab/>
              <w:t xml:space="preserve">LIMB </w:t>
            </w:r>
          </w:p>
          <w:p w:rsidR="00AB2D7B" w:rsidRDefault="0096592D">
            <w:pPr>
              <w:ind w:left="12"/>
            </w:pPr>
            <w:r>
              <w:rPr>
                <w:sz w:val="20"/>
              </w:rPr>
              <w:t xml:space="preserve">AMPUTATIONOS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0Y620Z</w:t>
            </w:r>
            <w:r>
              <w:rPr>
                <w:sz w:val="24"/>
              </w:rPr>
              <w:t xml:space="preserve"> </w:t>
            </w:r>
          </w:p>
          <w:p w:rsidR="00AB2D7B" w:rsidRDefault="0096592D">
            <w:pPr>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Detachment at </w:t>
            </w:r>
          </w:p>
          <w:p w:rsidR="00AB2D7B" w:rsidRDefault="0096592D">
            <w:pPr>
              <w:spacing w:after="1"/>
              <w:ind w:left="17"/>
            </w:pPr>
            <w:r>
              <w:rPr>
                <w:sz w:val="20"/>
              </w:rPr>
              <w:t xml:space="preserve">Right </w:t>
            </w:r>
          </w:p>
          <w:p w:rsidR="00AB2D7B" w:rsidRDefault="0096592D">
            <w:pPr>
              <w:spacing w:after="1"/>
              <w:ind w:left="17"/>
            </w:pPr>
            <w:r>
              <w:rPr>
                <w:sz w:val="20"/>
              </w:rPr>
              <w:t xml:space="preserve">Hindquarter, </w:t>
            </w:r>
          </w:p>
          <w:p w:rsidR="00AB2D7B" w:rsidRDefault="0096592D">
            <w:pPr>
              <w:spacing w:after="30"/>
              <w:ind w:left="17"/>
            </w:pPr>
            <w:r>
              <w:rPr>
                <w:sz w:val="20"/>
              </w:rPr>
              <w:t xml:space="preserve">Open </w:t>
            </w:r>
          </w:p>
          <w:p w:rsidR="00AB2D7B" w:rsidRDefault="0096592D">
            <w:pPr>
              <w:ind w:left="17"/>
            </w:pPr>
            <w:r>
              <w:rPr>
                <w:sz w:val="20"/>
              </w:rPr>
              <w:t xml:space="preserve">Approach </w:t>
            </w:r>
            <w:r>
              <w:rPr>
                <w:sz w:val="24"/>
              </w:rPr>
              <w:t xml:space="preserve"> </w:t>
            </w:r>
          </w:p>
        </w:tc>
      </w:tr>
      <w:tr w:rsidR="00AB2D7B">
        <w:trPr>
          <w:trHeight w:val="1387"/>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8412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293" w:hanging="10"/>
            </w:pPr>
            <w:r>
              <w:rPr>
                <w:sz w:val="20"/>
              </w:rPr>
              <w:t xml:space="preserve">AMPUTATION THROUGH FOOT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0Y630Z</w:t>
            </w:r>
            <w:r>
              <w:rPr>
                <w:sz w:val="24"/>
              </w:rPr>
              <w:t xml:space="preserve"> </w:t>
            </w:r>
          </w:p>
          <w:p w:rsidR="00AB2D7B" w:rsidRDefault="0096592D">
            <w:pPr>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1"/>
              <w:ind w:left="17"/>
            </w:pPr>
            <w:r>
              <w:rPr>
                <w:sz w:val="20"/>
              </w:rPr>
              <w:t xml:space="preserve">Left </w:t>
            </w:r>
          </w:p>
          <w:p w:rsidR="00AB2D7B" w:rsidRDefault="0096592D">
            <w:pPr>
              <w:spacing w:after="13" w:line="239" w:lineRule="auto"/>
              <w:ind w:left="17" w:right="484"/>
            </w:pPr>
            <w:r>
              <w:rPr>
                <w:sz w:val="20"/>
              </w:rPr>
              <w:t xml:space="preserve">Hindquarter,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8413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568" w:hanging="10"/>
            </w:pPr>
            <w:r>
              <w:rPr>
                <w:sz w:val="20"/>
              </w:rPr>
              <w:t xml:space="preserve">DISARTICULATION OF ANKLE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0Y640Z</w:t>
            </w:r>
            <w:r>
              <w:rPr>
                <w:sz w:val="24"/>
              </w:rPr>
              <w:t xml:space="preserve"> </w:t>
            </w:r>
          </w:p>
          <w:p w:rsidR="00AB2D7B" w:rsidRDefault="0096592D">
            <w:pPr>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1"/>
              <w:ind w:left="17"/>
            </w:pPr>
            <w:r>
              <w:rPr>
                <w:sz w:val="20"/>
              </w:rPr>
              <w:t xml:space="preserve">Bilateral </w:t>
            </w:r>
          </w:p>
          <w:p w:rsidR="00AB2D7B" w:rsidRDefault="0096592D">
            <w:pPr>
              <w:spacing w:after="13" w:line="239" w:lineRule="auto"/>
              <w:ind w:left="17" w:right="484"/>
            </w:pPr>
            <w:r>
              <w:rPr>
                <w:sz w:val="20"/>
              </w:rPr>
              <w:t xml:space="preserve">Hindquarter,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8414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607" w:hanging="10"/>
            </w:pPr>
            <w:r>
              <w:rPr>
                <w:sz w:val="20"/>
              </w:rPr>
              <w:t xml:space="preserve">AMPUTAT THROUGH </w:t>
            </w:r>
            <w:r>
              <w:rPr>
                <w:sz w:val="24"/>
              </w:rPr>
              <w:t xml:space="preserve"> </w:t>
            </w:r>
          </w:p>
          <w:p w:rsidR="00AB2D7B" w:rsidRDefault="0096592D">
            <w:pPr>
              <w:ind w:left="2"/>
            </w:pPr>
            <w:r>
              <w:rPr>
                <w:sz w:val="20"/>
              </w:rPr>
              <w:t xml:space="preserve">MALLEOLI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0Y670Z</w:t>
            </w:r>
            <w:r>
              <w:rPr>
                <w:sz w:val="24"/>
              </w:rPr>
              <w:t xml:space="preserve"> </w:t>
            </w:r>
          </w:p>
          <w:p w:rsidR="00AB2D7B" w:rsidRDefault="0096592D">
            <w:pPr>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Detachment at </w:t>
            </w:r>
          </w:p>
          <w:p w:rsidR="00AB2D7B" w:rsidRDefault="0096592D">
            <w:pPr>
              <w:spacing w:after="31"/>
              <w:ind w:left="17"/>
            </w:pPr>
            <w:r>
              <w:rPr>
                <w:sz w:val="20"/>
              </w:rPr>
              <w:t xml:space="preserve">Right Femoral </w:t>
            </w:r>
          </w:p>
          <w:p w:rsidR="00AB2D7B" w:rsidRDefault="0096592D">
            <w:pPr>
              <w:ind w:left="17"/>
            </w:pPr>
            <w:r>
              <w:rPr>
                <w:sz w:val="20"/>
              </w:rPr>
              <w:t xml:space="preserve">Region,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8415 </w:t>
            </w:r>
            <w:r>
              <w:rPr>
                <w:sz w:val="24"/>
              </w:rPr>
              <w:t xml:space="preserve"> </w:t>
            </w:r>
          </w:p>
        </w:tc>
        <w:tc>
          <w:tcPr>
            <w:tcW w:w="2453"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371" w:hanging="10"/>
              <w:jc w:val="both"/>
            </w:pPr>
            <w:r>
              <w:rPr>
                <w:sz w:val="20"/>
              </w:rPr>
              <w:t xml:space="preserve">BELOW KNEE AMPUTAT NEC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0Y680Z</w:t>
            </w:r>
            <w:r>
              <w:rPr>
                <w:sz w:val="24"/>
              </w:rPr>
              <w:t xml:space="preserve"> </w:t>
            </w:r>
          </w:p>
          <w:p w:rsidR="00AB2D7B" w:rsidRDefault="0096592D">
            <w:pPr>
              <w:ind w:left="2"/>
            </w:pPr>
            <w:r>
              <w:rPr>
                <w:sz w:val="20"/>
              </w:rPr>
              <w:t xml:space="preserve">Z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29"/>
              <w:ind w:left="17"/>
            </w:pPr>
            <w:r>
              <w:rPr>
                <w:sz w:val="20"/>
              </w:rPr>
              <w:t xml:space="preserve">Left Femoral </w:t>
            </w:r>
          </w:p>
          <w:p w:rsidR="00AB2D7B" w:rsidRDefault="0096592D">
            <w:pPr>
              <w:ind w:left="17"/>
            </w:pPr>
            <w:r>
              <w:rPr>
                <w:sz w:val="20"/>
              </w:rPr>
              <w:t xml:space="preserve">Region, Open </w:t>
            </w:r>
            <w:r>
              <w:rPr>
                <w:sz w:val="24"/>
              </w:rPr>
              <w:t xml:space="preserve"> </w:t>
            </w:r>
          </w:p>
          <w:p w:rsidR="00AB2D7B" w:rsidRDefault="0096592D">
            <w:pPr>
              <w:ind w:left="5"/>
            </w:pPr>
            <w:r>
              <w:rPr>
                <w:sz w:val="20"/>
              </w:rPr>
              <w:t xml:space="preserve">Approach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right w:w="115" w:type="dxa"/>
        </w:tblCellMar>
        <w:tblLook w:val="04A0" w:firstRow="1" w:lastRow="0" w:firstColumn="1" w:lastColumn="0" w:noHBand="0" w:noVBand="1"/>
      </w:tblPr>
      <w:tblGrid>
        <w:gridCol w:w="1161"/>
        <w:gridCol w:w="1063"/>
        <w:gridCol w:w="1438"/>
        <w:gridCol w:w="1013"/>
        <w:gridCol w:w="1440"/>
        <w:gridCol w:w="96"/>
        <w:gridCol w:w="1443"/>
        <w:gridCol w:w="2162"/>
      </w:tblGrid>
      <w:tr w:rsidR="00AB2D7B">
        <w:trPr>
          <w:trHeight w:val="859"/>
        </w:trPr>
        <w:tc>
          <w:tcPr>
            <w:tcW w:w="2223"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8416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494" w:hanging="10"/>
            </w:pPr>
            <w:r>
              <w:rPr>
                <w:sz w:val="20"/>
              </w:rPr>
              <w:t xml:space="preserve">DISARTICULATION OF KNEE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0Y6C0</w:t>
            </w:r>
            <w:r>
              <w:rPr>
                <w:sz w:val="24"/>
              </w:rPr>
              <w:t xml:space="preserve"> </w:t>
            </w:r>
          </w:p>
          <w:p w:rsidR="00AB2D7B" w:rsidRDefault="0096592D">
            <w:pPr>
              <w:ind w:left="2"/>
            </w:pPr>
            <w:r>
              <w:rPr>
                <w:sz w:val="20"/>
              </w:rPr>
              <w:t xml:space="preserve">Z1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Right </w:t>
            </w:r>
          </w:p>
          <w:p w:rsidR="00AB2D7B" w:rsidRDefault="0096592D">
            <w:pPr>
              <w:ind w:left="17"/>
            </w:pPr>
            <w:r>
              <w:rPr>
                <w:sz w:val="20"/>
              </w:rPr>
              <w:t xml:space="preserve">Upper Leg, High, Open Approach </w:t>
            </w:r>
            <w:r>
              <w:rPr>
                <w:sz w:val="24"/>
              </w:rPr>
              <w:t xml:space="preserve"> </w:t>
            </w:r>
          </w:p>
        </w:tc>
      </w:tr>
      <w:tr w:rsidR="00AB2D7B">
        <w:trPr>
          <w:trHeight w:val="1387"/>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8417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18" w:hanging="10"/>
            </w:pPr>
            <w:r>
              <w:rPr>
                <w:sz w:val="20"/>
              </w:rPr>
              <w:t xml:space="preserve">ABOVE KNEE AMPUTATION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0Y6C0</w:t>
            </w:r>
            <w:r>
              <w:rPr>
                <w:sz w:val="24"/>
              </w:rPr>
              <w:t xml:space="preserve"> </w:t>
            </w:r>
          </w:p>
          <w:p w:rsidR="00AB2D7B" w:rsidRDefault="0096592D">
            <w:pPr>
              <w:ind w:left="2"/>
            </w:pPr>
            <w:r>
              <w:rPr>
                <w:sz w:val="20"/>
              </w:rPr>
              <w:t xml:space="preserve">Z2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spacing w:after="1"/>
              <w:ind w:left="17"/>
            </w:pPr>
            <w:r>
              <w:rPr>
                <w:sz w:val="20"/>
              </w:rPr>
              <w:t xml:space="preserve">Right Upper </w:t>
            </w:r>
          </w:p>
          <w:p w:rsidR="00AB2D7B" w:rsidRDefault="0096592D">
            <w:pPr>
              <w:spacing w:after="13" w:line="239" w:lineRule="auto"/>
              <w:ind w:left="17" w:right="708"/>
            </w:pPr>
            <w:r>
              <w:rPr>
                <w:sz w:val="20"/>
              </w:rPr>
              <w:t xml:space="preserve">Leg, Mid,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1388"/>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8418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494" w:hanging="10"/>
            </w:pPr>
            <w:r>
              <w:rPr>
                <w:sz w:val="20"/>
              </w:rPr>
              <w:t xml:space="preserve">DISARTICULATION OF HIP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0Y6C0</w:t>
            </w:r>
            <w:r>
              <w:rPr>
                <w:sz w:val="24"/>
              </w:rPr>
              <w:t xml:space="preserve"> </w:t>
            </w:r>
          </w:p>
          <w:p w:rsidR="00AB2D7B" w:rsidRDefault="0096592D">
            <w:pPr>
              <w:ind w:left="2"/>
            </w:pPr>
            <w:r>
              <w:rPr>
                <w:sz w:val="20"/>
              </w:rPr>
              <w:t xml:space="preserve">Z3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Detachment at </w:t>
            </w:r>
          </w:p>
          <w:p w:rsidR="00AB2D7B" w:rsidRDefault="0096592D">
            <w:pPr>
              <w:ind w:left="17" w:right="595"/>
            </w:pPr>
            <w:r>
              <w:rPr>
                <w:sz w:val="20"/>
              </w:rPr>
              <w:t xml:space="preserve">Right Upper Leg, Low, </w:t>
            </w:r>
            <w:r>
              <w:rPr>
                <w:sz w:val="24"/>
              </w:rPr>
              <w:t xml:space="preserve"> </w:t>
            </w:r>
          </w:p>
          <w:p w:rsidR="00AB2D7B" w:rsidRDefault="0096592D">
            <w:pPr>
              <w:spacing w:after="30"/>
              <w:ind w:left="5"/>
            </w:pPr>
            <w:r>
              <w:rPr>
                <w:sz w:val="20"/>
              </w:rPr>
              <w:t xml:space="preserve">Open </w:t>
            </w:r>
          </w:p>
          <w:p w:rsidR="00AB2D7B" w:rsidRDefault="0096592D">
            <w:pPr>
              <w:ind w:left="17"/>
            </w:pPr>
            <w:r>
              <w:rPr>
                <w:sz w:val="20"/>
              </w:rPr>
              <w:t xml:space="preserve">Approach </w:t>
            </w:r>
            <w:r>
              <w:rPr>
                <w:sz w:val="24"/>
              </w:rPr>
              <w:t xml:space="preserve"> </w:t>
            </w:r>
          </w:p>
        </w:tc>
      </w:tr>
      <w:tr w:rsidR="00AB2D7B">
        <w:trPr>
          <w:trHeight w:val="1387"/>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8419 </w:t>
            </w:r>
            <w:r>
              <w:rPr>
                <w:sz w:val="24"/>
              </w:rPr>
              <w:t xml:space="preserve"> </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hanging="10"/>
            </w:pPr>
            <w:r>
              <w:rPr>
                <w:sz w:val="20"/>
              </w:rPr>
              <w:t xml:space="preserve">HINDQUARTER AMPUTATION </w:t>
            </w: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0Y6D0</w:t>
            </w:r>
            <w:r>
              <w:rPr>
                <w:sz w:val="24"/>
              </w:rPr>
              <w:t xml:space="preserve"> </w:t>
            </w:r>
          </w:p>
          <w:p w:rsidR="00AB2D7B" w:rsidRDefault="0096592D">
            <w:pPr>
              <w:ind w:left="2"/>
            </w:pPr>
            <w:r>
              <w:rPr>
                <w:sz w:val="20"/>
              </w:rPr>
              <w:t xml:space="preserve">Z1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Detachment at </w:t>
            </w:r>
          </w:p>
          <w:p w:rsidR="00AB2D7B" w:rsidRDefault="0096592D">
            <w:pPr>
              <w:spacing w:after="1"/>
              <w:ind w:left="17"/>
            </w:pPr>
            <w:r>
              <w:rPr>
                <w:sz w:val="20"/>
              </w:rPr>
              <w:t xml:space="preserve">Left Upper </w:t>
            </w:r>
          </w:p>
          <w:p w:rsidR="00AB2D7B" w:rsidRDefault="0096592D">
            <w:pPr>
              <w:spacing w:after="13" w:line="239" w:lineRule="auto"/>
              <w:ind w:left="17" w:right="660"/>
            </w:pPr>
            <w:r>
              <w:rPr>
                <w:sz w:val="20"/>
              </w:rPr>
              <w:t xml:space="preserve">Leg, High,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1388"/>
        </w:trPr>
        <w:tc>
          <w:tcPr>
            <w:tcW w:w="0" w:type="auto"/>
            <w:gridSpan w:val="2"/>
            <w:vMerge/>
            <w:tcBorders>
              <w:top w:val="nil"/>
              <w:left w:val="single" w:sz="4" w:space="0" w:color="000000"/>
              <w:bottom w:val="nil"/>
              <w:right w:val="single" w:sz="4" w:space="0" w:color="000000"/>
            </w:tcBorders>
          </w:tcPr>
          <w:p w:rsidR="00AB2D7B" w:rsidRDefault="00AB2D7B"/>
        </w:tc>
        <w:tc>
          <w:tcPr>
            <w:tcW w:w="1438" w:type="dxa"/>
            <w:vMerge w:val="restart"/>
            <w:tcBorders>
              <w:top w:val="single" w:sz="4" w:space="0" w:color="000000"/>
              <w:left w:val="single" w:sz="4" w:space="0" w:color="000000"/>
              <w:bottom w:val="single" w:sz="4" w:space="0" w:color="000000"/>
              <w:right w:val="nil"/>
            </w:tcBorders>
            <w:vAlign w:val="center"/>
          </w:tcPr>
          <w:p w:rsidR="00AB2D7B" w:rsidRDefault="0096592D">
            <w:r>
              <w:rPr>
                <w:sz w:val="20"/>
              </w:rPr>
              <w:t xml:space="preserve"> </w:t>
            </w:r>
            <w:r>
              <w:rPr>
                <w:sz w:val="24"/>
              </w:rPr>
              <w:t xml:space="preserve"> </w:t>
            </w:r>
          </w:p>
        </w:tc>
        <w:tc>
          <w:tcPr>
            <w:tcW w:w="2453" w:type="dxa"/>
            <w:gridSpan w:val="2"/>
            <w:vMerge w:val="restart"/>
            <w:tcBorders>
              <w:top w:val="single" w:sz="4" w:space="0" w:color="000000"/>
              <w:left w:val="nil"/>
              <w:bottom w:val="single" w:sz="4" w:space="0" w:color="000000"/>
              <w:right w:val="single" w:sz="4" w:space="0" w:color="000000"/>
            </w:tcBorders>
          </w:tcPr>
          <w:p w:rsidR="00AB2D7B" w:rsidRDefault="00AB2D7B"/>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0Y6D0</w:t>
            </w:r>
            <w:r>
              <w:rPr>
                <w:sz w:val="24"/>
              </w:rPr>
              <w:t xml:space="preserve"> </w:t>
            </w:r>
          </w:p>
          <w:p w:rsidR="00AB2D7B" w:rsidRDefault="0096592D">
            <w:pPr>
              <w:ind w:left="2"/>
            </w:pPr>
            <w:r>
              <w:rPr>
                <w:sz w:val="20"/>
              </w:rPr>
              <w:t xml:space="preserve">Z2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Detachment at </w:t>
            </w:r>
          </w:p>
          <w:p w:rsidR="00AB2D7B" w:rsidRDefault="0096592D">
            <w:pPr>
              <w:spacing w:after="1"/>
              <w:ind w:left="17"/>
            </w:pPr>
            <w:r>
              <w:rPr>
                <w:sz w:val="20"/>
              </w:rPr>
              <w:t xml:space="preserve">Left Upper </w:t>
            </w:r>
          </w:p>
          <w:p w:rsidR="00AB2D7B" w:rsidRDefault="0096592D">
            <w:pPr>
              <w:spacing w:after="13" w:line="239" w:lineRule="auto"/>
              <w:ind w:left="17" w:right="708"/>
            </w:pPr>
            <w:r>
              <w:rPr>
                <w:sz w:val="20"/>
              </w:rPr>
              <w:t xml:space="preserve">Leg, Mid,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1387"/>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0Y6D0</w:t>
            </w:r>
            <w:r>
              <w:rPr>
                <w:sz w:val="24"/>
              </w:rPr>
              <w:t xml:space="preserve"> </w:t>
            </w:r>
          </w:p>
          <w:p w:rsidR="00AB2D7B" w:rsidRDefault="0096592D">
            <w:pPr>
              <w:ind w:left="2"/>
            </w:pPr>
            <w:r>
              <w:rPr>
                <w:sz w:val="20"/>
              </w:rPr>
              <w:t xml:space="preserve">Z3 </w:t>
            </w:r>
            <w:r>
              <w:rPr>
                <w:sz w:val="24"/>
              </w:rPr>
              <w:t xml:space="preserve"> </w:t>
            </w:r>
          </w:p>
        </w:tc>
        <w:tc>
          <w:tcPr>
            <w:tcW w:w="2162"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Detachment at </w:t>
            </w:r>
          </w:p>
          <w:p w:rsidR="00AB2D7B" w:rsidRDefault="0096592D">
            <w:pPr>
              <w:spacing w:after="1"/>
              <w:ind w:left="17"/>
            </w:pPr>
            <w:r>
              <w:rPr>
                <w:sz w:val="20"/>
              </w:rPr>
              <w:t xml:space="preserve">Left Upper </w:t>
            </w:r>
          </w:p>
          <w:p w:rsidR="00AB2D7B" w:rsidRDefault="0096592D">
            <w:pPr>
              <w:spacing w:after="13" w:line="239" w:lineRule="auto"/>
              <w:ind w:left="17" w:right="698"/>
            </w:pPr>
            <w:r>
              <w:rPr>
                <w:sz w:val="20"/>
              </w:rPr>
              <w:t xml:space="preserve">Leg, Low,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859"/>
        </w:trPr>
        <w:tc>
          <w:tcPr>
            <w:tcW w:w="1160" w:type="dxa"/>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3514" w:type="dxa"/>
            <w:gridSpan w:val="3"/>
            <w:vMerge w:val="restart"/>
            <w:tcBorders>
              <w:top w:val="single" w:sz="4" w:space="0" w:color="000000"/>
              <w:left w:val="single" w:sz="4" w:space="0" w:color="000000"/>
              <w:bottom w:val="nil"/>
              <w:right w:val="single" w:sz="4" w:space="0" w:color="000000"/>
            </w:tcBorders>
          </w:tcPr>
          <w:p w:rsidR="00AB2D7B" w:rsidRDefault="0096592D">
            <w:pPr>
              <w:ind w:left="2"/>
            </w:pPr>
            <w:r>
              <w:rPr>
                <w:sz w:val="24"/>
              </w:rPr>
              <w:t xml:space="preserve"> </w:t>
            </w:r>
          </w:p>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0Y6F0Z</w:t>
            </w:r>
            <w:r>
              <w:rPr>
                <w:sz w:val="24"/>
              </w:rPr>
              <w:t xml:space="preserve"> </w:t>
            </w:r>
          </w:p>
          <w:p w:rsidR="00AB2D7B" w:rsidRDefault="0096592D">
            <w:pPr>
              <w:ind w:left="2"/>
            </w:pPr>
            <w:r>
              <w:rPr>
                <w:sz w:val="20"/>
              </w:rPr>
              <w:t xml:space="preserve">Z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2"/>
              <w:ind w:left="12" w:right="602" w:hanging="10"/>
            </w:pPr>
            <w:r>
              <w:rPr>
                <w:sz w:val="20"/>
              </w:rPr>
              <w:t xml:space="preserve">Detachment at Right Knee Region,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0Y6G0</w:t>
            </w:r>
            <w:r>
              <w:rPr>
                <w:sz w:val="24"/>
              </w:rPr>
              <w:t xml:space="preserve"> </w:t>
            </w:r>
          </w:p>
          <w:p w:rsidR="00AB2D7B" w:rsidRDefault="0096592D">
            <w:pPr>
              <w:ind w:left="2"/>
            </w:pPr>
            <w:r>
              <w:rPr>
                <w:sz w:val="20"/>
              </w:rPr>
              <w:t xml:space="preserve">ZZ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710" w:hanging="10"/>
            </w:pPr>
            <w:r>
              <w:rPr>
                <w:sz w:val="20"/>
              </w:rPr>
              <w:t xml:space="preserve">Detachment at Left Knee Region,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0Y6H0</w:t>
            </w:r>
            <w:r>
              <w:rPr>
                <w:sz w:val="24"/>
              </w:rPr>
              <w:t xml:space="preserve"> </w:t>
            </w:r>
          </w:p>
          <w:p w:rsidR="00AB2D7B" w:rsidRDefault="0096592D">
            <w:pPr>
              <w:ind w:left="2"/>
            </w:pPr>
            <w:r>
              <w:rPr>
                <w:sz w:val="20"/>
              </w:rPr>
              <w:t xml:space="preserve">Z1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2" w:right="322" w:hanging="10"/>
            </w:pPr>
            <w:r>
              <w:rPr>
                <w:sz w:val="20"/>
              </w:rPr>
              <w:t xml:space="preserve">Detachment at Right Lower Leg, High, </w:t>
            </w:r>
            <w:r>
              <w:rPr>
                <w:sz w:val="24"/>
              </w:rPr>
              <w:t xml:space="preserve"> </w:t>
            </w:r>
          </w:p>
          <w:p w:rsidR="00AB2D7B" w:rsidRDefault="0096592D">
            <w:pPr>
              <w:ind w:left="2"/>
            </w:pPr>
            <w:r>
              <w:rPr>
                <w:sz w:val="20"/>
              </w:rPr>
              <w:t xml:space="preserve">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0Y6H0</w:t>
            </w:r>
            <w:r>
              <w:rPr>
                <w:sz w:val="24"/>
              </w:rPr>
              <w:t xml:space="preserve"> </w:t>
            </w:r>
          </w:p>
          <w:p w:rsidR="00AB2D7B" w:rsidRDefault="0096592D">
            <w:pPr>
              <w:ind w:left="2"/>
            </w:pPr>
            <w:r>
              <w:rPr>
                <w:sz w:val="20"/>
              </w:rPr>
              <w:t xml:space="preserve">Z2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370" w:hanging="10"/>
            </w:pPr>
            <w:r>
              <w:rPr>
                <w:sz w:val="20"/>
              </w:rPr>
              <w:t xml:space="preserve">Detachment at Right Lower Leg, Mid,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0Y6H0</w:t>
            </w:r>
            <w:r>
              <w:rPr>
                <w:sz w:val="24"/>
              </w:rPr>
              <w:t xml:space="preserve"> </w:t>
            </w:r>
          </w:p>
          <w:p w:rsidR="00AB2D7B" w:rsidRDefault="0096592D">
            <w:pPr>
              <w:ind w:left="2"/>
            </w:pPr>
            <w:r>
              <w:rPr>
                <w:sz w:val="20"/>
              </w:rPr>
              <w:t xml:space="preserve">Z3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Detachment at Right Lower Leg, Low, Open 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3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0Y6J0Z</w:t>
            </w:r>
            <w:r>
              <w:rPr>
                <w:sz w:val="24"/>
              </w:rPr>
              <w:t xml:space="preserve"> </w:t>
            </w:r>
          </w:p>
          <w:p w:rsidR="00AB2D7B" w:rsidRDefault="0096592D">
            <w:pPr>
              <w:ind w:left="2"/>
            </w:pPr>
            <w:r>
              <w:rPr>
                <w:sz w:val="20"/>
              </w:rPr>
              <w:t xml:space="preserve">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30" w:hanging="10"/>
            </w:pPr>
            <w:r>
              <w:rPr>
                <w:sz w:val="20"/>
              </w:rPr>
              <w:t xml:space="preserve">Detachment at Left Lower Leg, High, Open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8" w:type="dxa"/>
          <w:right w:w="115" w:type="dxa"/>
        </w:tblCellMar>
        <w:tblLook w:val="04A0" w:firstRow="1" w:lastRow="0" w:firstColumn="1" w:lastColumn="0" w:noHBand="0" w:noVBand="1"/>
      </w:tblPr>
      <w:tblGrid>
        <w:gridCol w:w="1161"/>
        <w:gridCol w:w="3514"/>
        <w:gridCol w:w="1536"/>
        <w:gridCol w:w="3605"/>
      </w:tblGrid>
      <w:tr w:rsidR="00AB2D7B">
        <w:trPr>
          <w:trHeight w:val="535"/>
        </w:trPr>
        <w:tc>
          <w:tcPr>
            <w:tcW w:w="1160" w:type="dxa"/>
            <w:vMerge w:val="restart"/>
            <w:tcBorders>
              <w:top w:val="nil"/>
              <w:left w:val="single" w:sz="4" w:space="0" w:color="000000"/>
              <w:bottom w:val="nil"/>
              <w:right w:val="single" w:sz="4" w:space="0" w:color="000000"/>
            </w:tcBorders>
          </w:tcPr>
          <w:p w:rsidR="00AB2D7B" w:rsidRDefault="00AB2D7B"/>
        </w:tc>
        <w:tc>
          <w:tcPr>
            <w:tcW w:w="3514" w:type="dxa"/>
            <w:vMerge w:val="restart"/>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AB2D7B"/>
        </w:tc>
        <w:tc>
          <w:tcPr>
            <w:tcW w:w="3605"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0Y6J0Z</w:t>
            </w:r>
            <w:r>
              <w:rPr>
                <w:sz w:val="24"/>
              </w:rPr>
              <w:t xml:space="preserve"> </w:t>
            </w:r>
          </w:p>
          <w:p w:rsidR="00AB2D7B" w:rsidRDefault="0096592D">
            <w:r>
              <w:rPr>
                <w:sz w:val="20"/>
              </w:rPr>
              <w:t xml:space="preserve">2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478" w:hanging="10"/>
            </w:pPr>
            <w:r>
              <w:rPr>
                <w:sz w:val="20"/>
              </w:rPr>
              <w:t xml:space="preserve">Detachment at Left Lower Leg, Mid, Open </w:t>
            </w:r>
            <w:r>
              <w:rPr>
                <w:sz w:val="24"/>
              </w:rPr>
              <w:t xml:space="preserve"> </w:t>
            </w:r>
          </w:p>
          <w:p w:rsidR="00AB2D7B" w:rsidRDefault="0096592D">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0Y6J0Z</w:t>
            </w:r>
            <w:r>
              <w:rPr>
                <w:sz w:val="24"/>
              </w:rPr>
              <w:t xml:space="preserve"> </w:t>
            </w:r>
          </w:p>
          <w:p w:rsidR="00AB2D7B" w:rsidRDefault="0096592D">
            <w:r>
              <w:rPr>
                <w:sz w:val="20"/>
              </w:rPr>
              <w:t xml:space="preserve">3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468" w:hanging="10"/>
            </w:pPr>
            <w:r>
              <w:rPr>
                <w:sz w:val="20"/>
              </w:rPr>
              <w:t xml:space="preserve">Detachment at Left Lower Leg, Low, Open </w:t>
            </w:r>
            <w:r>
              <w:rPr>
                <w:sz w:val="24"/>
              </w:rPr>
              <w:t xml:space="preserve"> </w:t>
            </w:r>
          </w:p>
          <w:p w:rsidR="00AB2D7B" w:rsidRDefault="0096592D">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162"/>
            </w:pPr>
            <w:r>
              <w:rPr>
                <w:sz w:val="20"/>
              </w:rPr>
              <w:t xml:space="preserve">Detachment at Right Foot, Complete, Open </w:t>
            </w:r>
            <w:r>
              <w:rPr>
                <w:sz w:val="24"/>
              </w:rPr>
              <w:t xml:space="preserve"> </w:t>
            </w: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Z4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0" w:right="358" w:hanging="10"/>
            </w:pPr>
            <w:r>
              <w:rPr>
                <w:sz w:val="20"/>
              </w:rPr>
              <w:t xml:space="preserve">Detachment at Right Foot, Complete,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Z5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0" w:right="407" w:hanging="10"/>
            </w:pPr>
            <w:r>
              <w:rPr>
                <w:sz w:val="20"/>
              </w:rPr>
              <w:t xml:space="preserve">Detachment at Right Foot, Complete 1st </w:t>
            </w:r>
            <w:r>
              <w:rPr>
                <w:sz w:val="24"/>
              </w:rPr>
              <w:t xml:space="preserve"> </w:t>
            </w:r>
          </w:p>
          <w:p w:rsidR="00AB2D7B" w:rsidRDefault="0096592D">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Z6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240"/>
            </w:pPr>
            <w:r>
              <w:rPr>
                <w:sz w:val="20"/>
              </w:rPr>
              <w:t xml:space="preserve">Detachment at Right Foot, Complete 2nd </w:t>
            </w:r>
            <w:r>
              <w:rPr>
                <w:sz w:val="24"/>
              </w:rPr>
              <w:t xml:space="preserve"> </w:t>
            </w:r>
            <w:r>
              <w:rPr>
                <w:sz w:val="20"/>
              </w:rPr>
              <w:t xml:space="preserve">Ray,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Z7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407" w:hanging="10"/>
            </w:pPr>
            <w:r>
              <w:rPr>
                <w:sz w:val="20"/>
              </w:rPr>
              <w:t xml:space="preserve">Detachment at Right Foot, Complete 3rd </w:t>
            </w:r>
            <w:r>
              <w:rPr>
                <w:sz w:val="24"/>
              </w:rPr>
              <w:t xml:space="preserve"> </w:t>
            </w:r>
          </w:p>
          <w:p w:rsidR="00AB2D7B" w:rsidRDefault="0096592D">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Z8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0" w:right="407" w:hanging="10"/>
            </w:pPr>
            <w:r>
              <w:rPr>
                <w:sz w:val="20"/>
              </w:rPr>
              <w:t xml:space="preserve">Detachment at Right Foot, Complete 4th </w:t>
            </w:r>
            <w:r>
              <w:rPr>
                <w:sz w:val="24"/>
              </w:rPr>
              <w:t xml:space="preserve"> </w:t>
            </w:r>
          </w:p>
          <w:p w:rsidR="00AB2D7B" w:rsidRDefault="0096592D">
            <w:r>
              <w:rPr>
                <w:sz w:val="20"/>
              </w:rPr>
              <w:t xml:space="preserve">Ray,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Z9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0" w:right="407" w:hanging="10"/>
            </w:pPr>
            <w:r>
              <w:rPr>
                <w:sz w:val="20"/>
              </w:rPr>
              <w:t xml:space="preserve">Detachment at Right Foot, Complete 5th </w:t>
            </w:r>
            <w:r>
              <w:rPr>
                <w:sz w:val="24"/>
              </w:rPr>
              <w:t xml:space="preserve"> </w:t>
            </w:r>
          </w:p>
          <w:p w:rsidR="00AB2D7B" w:rsidRDefault="0096592D">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ZB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240"/>
            </w:pPr>
            <w:r>
              <w:rPr>
                <w:sz w:val="20"/>
              </w:rPr>
              <w:t xml:space="preserve">Detachment at Right Foot, Partial 1st Ray,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ZC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240"/>
            </w:pPr>
            <w:r>
              <w:rPr>
                <w:sz w:val="20"/>
              </w:rPr>
              <w:t xml:space="preserve">Detachment at Right Foot, Partial 2nd Ray, </w:t>
            </w:r>
            <w:r>
              <w:rPr>
                <w:sz w:val="24"/>
              </w:rPr>
              <w:t xml:space="preserve"> </w:t>
            </w:r>
            <w:r>
              <w:rPr>
                <w:sz w:val="20"/>
              </w:rPr>
              <w:t xml:space="preserve">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ZD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240"/>
            </w:pPr>
            <w:r>
              <w:rPr>
                <w:sz w:val="20"/>
              </w:rPr>
              <w:t xml:space="preserve">Detachment at Right Foot, Partial 3rd Ray,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0Y6M0</w:t>
            </w:r>
            <w:r>
              <w:rPr>
                <w:sz w:val="24"/>
              </w:rPr>
              <w:t xml:space="preserve"> </w:t>
            </w:r>
          </w:p>
          <w:p w:rsidR="00AB2D7B" w:rsidRDefault="0096592D">
            <w:r>
              <w:rPr>
                <w:sz w:val="20"/>
              </w:rPr>
              <w:t xml:space="preserve">ZF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240"/>
            </w:pPr>
            <w:r>
              <w:rPr>
                <w:sz w:val="20"/>
              </w:rPr>
              <w:t xml:space="preserve">Detachment at Right Foot, Partial 4th Ray, </w:t>
            </w:r>
            <w:r>
              <w:rPr>
                <w:sz w:val="24"/>
              </w:rPr>
              <w:t xml:space="preserve"> </w:t>
            </w:r>
            <w:r>
              <w:rPr>
                <w:sz w:val="20"/>
              </w:rPr>
              <w:t xml:space="preserve">Open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240"/>
            </w:pPr>
            <w:r>
              <w:rPr>
                <w:sz w:val="20"/>
              </w:rPr>
              <w:t xml:space="preserve">Detachment at Right Foot, Partial 5th Ray, </w:t>
            </w:r>
            <w:r>
              <w:rPr>
                <w:sz w:val="24"/>
              </w:rPr>
              <w:t xml:space="preserve"> </w:t>
            </w:r>
            <w:r>
              <w:rPr>
                <w:sz w:val="20"/>
              </w:rPr>
              <w:t xml:space="preserve">Open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6" w:type="dxa"/>
          <w:right w:w="115" w:type="dxa"/>
        </w:tblCellMar>
        <w:tblLook w:val="04A0" w:firstRow="1" w:lastRow="0" w:firstColumn="1" w:lastColumn="0" w:noHBand="0" w:noVBand="1"/>
      </w:tblPr>
      <w:tblGrid>
        <w:gridCol w:w="1160"/>
        <w:gridCol w:w="3476"/>
        <w:gridCol w:w="38"/>
        <w:gridCol w:w="1537"/>
        <w:gridCol w:w="3605"/>
      </w:tblGrid>
      <w:tr w:rsidR="00AB2D7B">
        <w:trPr>
          <w:trHeight w:val="598"/>
        </w:trPr>
        <w:tc>
          <w:tcPr>
            <w:tcW w:w="1160" w:type="dxa"/>
            <w:vMerge w:val="restart"/>
            <w:tcBorders>
              <w:top w:val="nil"/>
              <w:left w:val="single" w:sz="4" w:space="0" w:color="000000"/>
              <w:bottom w:val="single" w:sz="4" w:space="0" w:color="000000"/>
              <w:right w:val="single" w:sz="4" w:space="0" w:color="000000"/>
            </w:tcBorders>
          </w:tcPr>
          <w:p w:rsidR="00AB2D7B" w:rsidRDefault="00AB2D7B"/>
        </w:tc>
        <w:tc>
          <w:tcPr>
            <w:tcW w:w="351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Z4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0" w:right="468" w:hanging="10"/>
            </w:pPr>
            <w:r>
              <w:rPr>
                <w:sz w:val="20"/>
              </w:rPr>
              <w:t xml:space="preserve">Detachment at Left Foot, Complete,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Z5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350"/>
            </w:pPr>
            <w:r>
              <w:rPr>
                <w:sz w:val="20"/>
              </w:rPr>
              <w:t xml:space="preserve">Detachment at Left Foot, Complete 1st Ray, </w:t>
            </w:r>
            <w:r>
              <w:rPr>
                <w:sz w:val="24"/>
              </w:rPr>
              <w:t xml:space="preserve"> </w:t>
            </w:r>
            <w:r>
              <w:rPr>
                <w:sz w:val="20"/>
              </w:rPr>
              <w:t xml:space="preserve">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Z6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right="1350"/>
            </w:pPr>
            <w:r>
              <w:rPr>
                <w:sz w:val="20"/>
              </w:rPr>
              <w:t xml:space="preserve">Detachment at Left Foot, Complete 2nd </w:t>
            </w:r>
            <w:r>
              <w:rPr>
                <w:sz w:val="24"/>
              </w:rPr>
              <w:t xml:space="preserve"> </w:t>
            </w:r>
            <w:r>
              <w:rPr>
                <w:sz w:val="20"/>
              </w:rPr>
              <w:t xml:space="preserve">Ray,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Z7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517" w:hanging="10"/>
            </w:pPr>
            <w:r>
              <w:rPr>
                <w:sz w:val="20"/>
              </w:rPr>
              <w:t xml:space="preserve">Detachment at Left Foot, Complete 3rd </w:t>
            </w:r>
            <w:r>
              <w:rPr>
                <w:sz w:val="24"/>
              </w:rPr>
              <w:t xml:space="preserve"> </w:t>
            </w:r>
          </w:p>
          <w:p w:rsidR="00AB2D7B" w:rsidRDefault="0096592D">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Z8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0" w:right="517" w:hanging="10"/>
            </w:pPr>
            <w:r>
              <w:rPr>
                <w:sz w:val="20"/>
              </w:rPr>
              <w:t xml:space="preserve">Detachment at Left Foot, Complete 4th </w:t>
            </w:r>
            <w:r>
              <w:rPr>
                <w:sz w:val="24"/>
              </w:rPr>
              <w:t xml:space="preserve"> </w:t>
            </w:r>
          </w:p>
          <w:p w:rsidR="00AB2D7B" w:rsidRDefault="0096592D">
            <w:r>
              <w:rPr>
                <w:sz w:val="20"/>
              </w:rPr>
              <w:t xml:space="preserve">Ray,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Z9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0" w:right="517" w:hanging="10"/>
            </w:pPr>
            <w:r>
              <w:rPr>
                <w:sz w:val="20"/>
              </w:rPr>
              <w:t xml:space="preserve">Detachment at Left Foot, Complete 5th </w:t>
            </w:r>
            <w:r>
              <w:rPr>
                <w:sz w:val="24"/>
              </w:rPr>
              <w:t xml:space="preserve"> </w:t>
            </w:r>
          </w:p>
          <w:p w:rsidR="00AB2D7B" w:rsidRDefault="0096592D">
            <w:r>
              <w:rPr>
                <w:sz w:val="20"/>
              </w:rPr>
              <w:t xml:space="preserve">Ray, Open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36"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0Y6N0</w:t>
            </w:r>
            <w:r>
              <w:rPr>
                <w:sz w:val="24"/>
              </w:rPr>
              <w:t xml:space="preserve"> </w:t>
            </w:r>
          </w:p>
          <w:p w:rsidR="00AB2D7B" w:rsidRDefault="0096592D">
            <w:r>
              <w:rPr>
                <w:sz w:val="20"/>
              </w:rPr>
              <w:t xml:space="preserve">ZB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Detachment at Left Foot, Partial </w:t>
            </w:r>
          </w:p>
          <w:p w:rsidR="00AB2D7B" w:rsidRDefault="0096592D">
            <w:pPr>
              <w:ind w:right="2196" w:firstLine="10"/>
            </w:pPr>
            <w:r>
              <w:rPr>
                <w:sz w:val="20"/>
              </w:rPr>
              <w:t xml:space="preserve">1st Ray, </w:t>
            </w:r>
            <w:r>
              <w:rPr>
                <w:sz w:val="24"/>
              </w:rPr>
              <w:t xml:space="preserve"> </w:t>
            </w:r>
            <w:r>
              <w:rPr>
                <w:sz w:val="20"/>
              </w:rPr>
              <w:t xml:space="preserve">Open </w:t>
            </w:r>
            <w:r>
              <w:rPr>
                <w:sz w:val="24"/>
              </w:rPr>
              <w:t xml:space="preserve"> </w:t>
            </w:r>
          </w:p>
        </w:tc>
      </w:tr>
      <w:tr w:rsidR="00AB2D7B">
        <w:trPr>
          <w:trHeight w:val="859"/>
        </w:trPr>
        <w:tc>
          <w:tcPr>
            <w:tcW w:w="1160" w:type="dxa"/>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3476" w:type="dxa"/>
            <w:vMerge w:val="restart"/>
            <w:tcBorders>
              <w:top w:val="single" w:sz="4" w:space="0" w:color="000000"/>
              <w:left w:val="single" w:sz="4" w:space="0" w:color="000000"/>
              <w:bottom w:val="nil"/>
              <w:right w:val="single" w:sz="4" w:space="0" w:color="000000"/>
            </w:tcBorders>
          </w:tcPr>
          <w:p w:rsidR="00AB2D7B" w:rsidRDefault="0096592D">
            <w:pPr>
              <w:ind w:left="2"/>
            </w:pPr>
            <w:r>
              <w:rPr>
                <w:sz w:val="24"/>
              </w:rPr>
              <w:t xml:space="preserve"> </w:t>
            </w:r>
          </w:p>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0Y6N0</w:t>
            </w:r>
            <w:r>
              <w:rPr>
                <w:sz w:val="24"/>
              </w:rPr>
              <w:t xml:space="preserve"> </w:t>
            </w:r>
          </w:p>
          <w:p w:rsidR="00AB2D7B" w:rsidRDefault="0096592D">
            <w:pPr>
              <w:ind w:left="2"/>
            </w:pPr>
            <w:r>
              <w:rPr>
                <w:sz w:val="20"/>
              </w:rPr>
              <w:t xml:space="preserve">ZC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2" w:right="1336"/>
            </w:pPr>
            <w:r>
              <w:rPr>
                <w:sz w:val="20"/>
              </w:rPr>
              <w:t xml:space="preserve">Detachment at Left Foot, Partial 2nd Ray,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0Y6N0</w:t>
            </w:r>
            <w:r>
              <w:rPr>
                <w:sz w:val="24"/>
              </w:rPr>
              <w:t xml:space="preserve"> </w:t>
            </w:r>
          </w:p>
          <w:p w:rsidR="00AB2D7B" w:rsidRDefault="0096592D">
            <w:pPr>
              <w:ind w:left="2"/>
            </w:pPr>
            <w:r>
              <w:rPr>
                <w:sz w:val="20"/>
              </w:rPr>
              <w:t xml:space="preserve">ZD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2" w:right="1336"/>
            </w:pPr>
            <w:r>
              <w:rPr>
                <w:sz w:val="20"/>
              </w:rPr>
              <w:t xml:space="preserve">Detachment at Left Foot, Partial 3rd Ray, </w:t>
            </w:r>
            <w:r>
              <w:rPr>
                <w:sz w:val="24"/>
              </w:rPr>
              <w:t xml:space="preserve"> </w:t>
            </w:r>
            <w:r>
              <w:rPr>
                <w:sz w:val="20"/>
              </w:rPr>
              <w:t xml:space="preserve">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0Y6N0</w:t>
            </w:r>
            <w:r>
              <w:rPr>
                <w:sz w:val="24"/>
              </w:rPr>
              <w:t xml:space="preserve"> </w:t>
            </w:r>
          </w:p>
          <w:p w:rsidR="00AB2D7B" w:rsidRDefault="0096592D">
            <w:pPr>
              <w:ind w:left="2"/>
            </w:pPr>
            <w:r>
              <w:rPr>
                <w:sz w:val="20"/>
              </w:rPr>
              <w:t xml:space="preserve">ZF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2" w:right="1336"/>
            </w:pPr>
            <w:r>
              <w:rPr>
                <w:sz w:val="20"/>
              </w:rPr>
              <w:t xml:space="preserve">Detachment at Left Foot, Partial 4th Ray,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0Y6P0Z</w:t>
            </w:r>
            <w:r>
              <w:rPr>
                <w:sz w:val="24"/>
              </w:rPr>
              <w:t xml:space="preserve"> </w:t>
            </w:r>
          </w:p>
          <w:p w:rsidR="00AB2D7B" w:rsidRDefault="0096592D">
            <w:pPr>
              <w:ind w:left="2"/>
            </w:pPr>
            <w:r>
              <w:rPr>
                <w:sz w:val="20"/>
              </w:rPr>
              <w:t xml:space="preserve">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2" w:right="1336"/>
            </w:pPr>
            <w:r>
              <w:rPr>
                <w:sz w:val="20"/>
              </w:rPr>
              <w:t xml:space="preserve">Detachment at Left Foot, Partial 5th Ray, </w:t>
            </w:r>
            <w:r>
              <w:rPr>
                <w:sz w:val="24"/>
              </w:rPr>
              <w:t xml:space="preserve"> </w:t>
            </w:r>
            <w:r>
              <w:rPr>
                <w:sz w:val="20"/>
              </w:rPr>
              <w:t xml:space="preserve">Open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0Y6P0Z</w:t>
            </w:r>
            <w:r>
              <w:rPr>
                <w:sz w:val="24"/>
              </w:rPr>
              <w:t xml:space="preserve"> </w:t>
            </w:r>
          </w:p>
          <w:p w:rsidR="00AB2D7B" w:rsidRDefault="0096592D">
            <w:pPr>
              <w:ind w:left="2"/>
            </w:pPr>
            <w:r>
              <w:rPr>
                <w:sz w:val="20"/>
              </w:rPr>
              <w:t xml:space="preserve">1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2" w:right="120" w:hanging="10"/>
            </w:pPr>
            <w:r>
              <w:rPr>
                <w:sz w:val="20"/>
              </w:rPr>
              <w:t xml:space="preserve">Detachment at Right 1st Toe, Complete, 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0Y6P0Z</w:t>
            </w:r>
            <w:r>
              <w:rPr>
                <w:sz w:val="24"/>
              </w:rPr>
              <w:t xml:space="preserve"> </w:t>
            </w:r>
          </w:p>
          <w:p w:rsidR="00AB2D7B" w:rsidRDefault="0096592D">
            <w:pPr>
              <w:ind w:left="2"/>
            </w:pPr>
            <w:r>
              <w:rPr>
                <w:sz w:val="20"/>
              </w:rPr>
              <w:t xml:space="preserve">2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2" w:right="538" w:hanging="10"/>
            </w:pPr>
            <w:r>
              <w:rPr>
                <w:sz w:val="20"/>
              </w:rPr>
              <w:t xml:space="preserve">Detachment at Right 1st Toe, High,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0Y6P0Z</w:t>
            </w:r>
            <w:r>
              <w:rPr>
                <w:sz w:val="24"/>
              </w:rPr>
              <w:t xml:space="preserve"> </w:t>
            </w:r>
          </w:p>
          <w:p w:rsidR="00AB2D7B" w:rsidRDefault="0096592D">
            <w:pPr>
              <w:ind w:left="2"/>
            </w:pPr>
            <w:r>
              <w:rPr>
                <w:sz w:val="20"/>
              </w:rPr>
              <w:t xml:space="preserve">3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585" w:hanging="10"/>
            </w:pPr>
            <w:r>
              <w:rPr>
                <w:sz w:val="20"/>
              </w:rPr>
              <w:t xml:space="preserve">Detachment at Right 1st Toe, Mid,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0Y6Q0</w:t>
            </w:r>
            <w:r>
              <w:rPr>
                <w:sz w:val="24"/>
              </w:rPr>
              <w:t xml:space="preserve"> </w:t>
            </w:r>
          </w:p>
          <w:p w:rsidR="00AB2D7B" w:rsidRDefault="0096592D">
            <w:pPr>
              <w:ind w:left="2"/>
            </w:pPr>
            <w:r>
              <w:rPr>
                <w:sz w:val="20"/>
              </w:rPr>
              <w:t xml:space="preserve">Z0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2" w:right="576" w:hanging="10"/>
            </w:pPr>
            <w:r>
              <w:rPr>
                <w:sz w:val="20"/>
              </w:rPr>
              <w:t xml:space="preserve">Detachment at Right 1st Toe, Low, Open </w:t>
            </w:r>
            <w:r>
              <w:rPr>
                <w:sz w:val="24"/>
              </w:rPr>
              <w:t xml:space="preserve"> </w:t>
            </w:r>
          </w:p>
          <w:p w:rsidR="00AB2D7B" w:rsidRDefault="0096592D">
            <w:pPr>
              <w:ind w:left="2"/>
            </w:pPr>
            <w:r>
              <w:rPr>
                <w:sz w:val="20"/>
              </w:rPr>
              <w:t xml:space="preserve">Approach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8" w:type="dxa"/>
          <w:right w:w="115" w:type="dxa"/>
        </w:tblCellMar>
        <w:tblLook w:val="04A0" w:firstRow="1" w:lastRow="0" w:firstColumn="1" w:lastColumn="0" w:noHBand="0" w:noVBand="1"/>
      </w:tblPr>
      <w:tblGrid>
        <w:gridCol w:w="1155"/>
        <w:gridCol w:w="3481"/>
        <w:gridCol w:w="1589"/>
        <w:gridCol w:w="3591"/>
      </w:tblGrid>
      <w:tr w:rsidR="00AB2D7B">
        <w:trPr>
          <w:trHeight w:val="862"/>
        </w:trPr>
        <w:tc>
          <w:tcPr>
            <w:tcW w:w="1155" w:type="dxa"/>
            <w:vMerge w:val="restart"/>
            <w:tcBorders>
              <w:top w:val="nil"/>
              <w:left w:val="single" w:sz="4" w:space="0" w:color="000000"/>
              <w:bottom w:val="nil"/>
              <w:right w:val="single" w:sz="4" w:space="0" w:color="000000"/>
            </w:tcBorders>
          </w:tcPr>
          <w:p w:rsidR="00AB2D7B" w:rsidRDefault="00AB2D7B"/>
        </w:tc>
        <w:tc>
          <w:tcPr>
            <w:tcW w:w="3481" w:type="dxa"/>
            <w:vMerge w:val="restart"/>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0Y6Q0</w:t>
            </w:r>
            <w:r>
              <w:rPr>
                <w:sz w:val="24"/>
              </w:rPr>
              <w:t xml:space="preserve"> </w:t>
            </w:r>
          </w:p>
          <w:p w:rsidR="00AB2D7B" w:rsidRDefault="0096592D">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230" w:hanging="10"/>
            </w:pPr>
            <w:r>
              <w:rPr>
                <w:sz w:val="20"/>
              </w:rPr>
              <w:t xml:space="preserve">Detachment at Left 1st Toe, Complete, </w:t>
            </w:r>
            <w:r>
              <w:rPr>
                <w:sz w:val="24"/>
              </w:rPr>
              <w:t xml:space="preserve"> </w:t>
            </w:r>
          </w:p>
          <w:p w:rsidR="00AB2D7B" w:rsidRDefault="0096592D">
            <w:r>
              <w:rPr>
                <w:sz w:val="20"/>
              </w:rPr>
              <w:t xml:space="preserve">Open 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0Y6Q0</w:t>
            </w:r>
            <w:r>
              <w:rPr>
                <w:sz w:val="24"/>
              </w:rPr>
              <w:t xml:space="preserve"> </w:t>
            </w:r>
          </w:p>
          <w:p w:rsidR="00AB2D7B" w:rsidRDefault="0096592D">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0" w:right="648" w:hanging="10"/>
            </w:pPr>
            <w:r>
              <w:rPr>
                <w:sz w:val="20"/>
              </w:rPr>
              <w:t xml:space="preserve">Detachment at Left 1st Toe, High,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0Y6Q0</w:t>
            </w:r>
            <w:r>
              <w:rPr>
                <w:sz w:val="24"/>
              </w:rPr>
              <w:t xml:space="preserve"> </w:t>
            </w:r>
          </w:p>
          <w:p w:rsidR="00AB2D7B" w:rsidRDefault="0096592D">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696" w:hanging="10"/>
            </w:pPr>
            <w:r>
              <w:rPr>
                <w:sz w:val="20"/>
              </w:rPr>
              <w:t xml:space="preserve">Detachment at Left 1st Toe, Mid, Open </w:t>
            </w:r>
            <w:r>
              <w:rPr>
                <w:sz w:val="24"/>
              </w:rPr>
              <w:t xml:space="preserve"> </w:t>
            </w:r>
          </w:p>
          <w:p w:rsidR="00AB2D7B" w:rsidRDefault="0096592D">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0Y6R0</w:t>
            </w:r>
            <w:r>
              <w:rPr>
                <w:sz w:val="24"/>
              </w:rPr>
              <w:t xml:space="preserve"> </w:t>
            </w:r>
          </w:p>
          <w:p w:rsidR="00AB2D7B" w:rsidRDefault="0096592D">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686" w:hanging="10"/>
            </w:pPr>
            <w:r>
              <w:rPr>
                <w:sz w:val="20"/>
              </w:rPr>
              <w:t xml:space="preserve">Detachment at Left 1st Toe, Low, Open </w:t>
            </w:r>
            <w:r>
              <w:rPr>
                <w:sz w:val="24"/>
              </w:rPr>
              <w:t xml:space="preserve"> </w:t>
            </w:r>
          </w:p>
          <w:p w:rsidR="00AB2D7B" w:rsidRDefault="0096592D">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0Y6R0</w:t>
            </w:r>
            <w:r>
              <w:rPr>
                <w:sz w:val="24"/>
              </w:rPr>
              <w:t xml:space="preserve"> </w:t>
            </w:r>
          </w:p>
          <w:p w:rsidR="00AB2D7B" w:rsidRDefault="0096592D">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right="937"/>
            </w:pPr>
            <w:r>
              <w:rPr>
                <w:sz w:val="20"/>
              </w:rPr>
              <w:t xml:space="preserve">Detachment at Right 2nd Toe, Complete,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0Y6R0</w:t>
            </w:r>
            <w:r>
              <w:rPr>
                <w:sz w:val="24"/>
              </w:rPr>
              <w:t xml:space="preserve"> </w:t>
            </w:r>
          </w:p>
          <w:p w:rsidR="00AB2D7B" w:rsidRDefault="0096592D">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473" w:hanging="10"/>
            </w:pPr>
            <w:r>
              <w:rPr>
                <w:sz w:val="20"/>
              </w:rPr>
              <w:t xml:space="preserve">Detachment at Right 2nd Toe, High, Open </w:t>
            </w:r>
            <w:r>
              <w:rPr>
                <w:sz w:val="24"/>
              </w:rPr>
              <w:t xml:space="preserve"> </w:t>
            </w:r>
          </w:p>
          <w:p w:rsidR="00AB2D7B" w:rsidRDefault="0096592D">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0Y6R0</w:t>
            </w:r>
            <w:r>
              <w:rPr>
                <w:sz w:val="24"/>
              </w:rPr>
              <w:t xml:space="preserve"> </w:t>
            </w:r>
          </w:p>
          <w:p w:rsidR="00AB2D7B" w:rsidRDefault="0096592D">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521" w:hanging="10"/>
            </w:pPr>
            <w:r>
              <w:rPr>
                <w:sz w:val="20"/>
              </w:rPr>
              <w:t xml:space="preserve">Detachment at Right 2nd Toe, Mid, Open </w:t>
            </w:r>
            <w:r>
              <w:rPr>
                <w:sz w:val="24"/>
              </w:rPr>
              <w:t xml:space="preserve"> </w:t>
            </w:r>
          </w:p>
          <w:p w:rsidR="00AB2D7B" w:rsidRDefault="0096592D">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0Y6S0Z</w:t>
            </w:r>
            <w:r>
              <w:rPr>
                <w:sz w:val="24"/>
              </w:rPr>
              <w:t xml:space="preserve"> </w:t>
            </w:r>
          </w:p>
          <w:p w:rsidR="00AB2D7B" w:rsidRDefault="0096592D">
            <w:r>
              <w:rPr>
                <w:sz w:val="20"/>
              </w:rPr>
              <w:t xml:space="preserve">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0" w:right="511" w:hanging="10"/>
            </w:pPr>
            <w:r>
              <w:rPr>
                <w:sz w:val="20"/>
              </w:rPr>
              <w:t xml:space="preserve">Detachment at Right 2nd Toe, Low,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0Y6S0Z</w:t>
            </w:r>
            <w:r>
              <w:rPr>
                <w:sz w:val="24"/>
              </w:rPr>
              <w:t xml:space="preserve"> </w:t>
            </w:r>
          </w:p>
          <w:p w:rsidR="00AB2D7B" w:rsidRDefault="0096592D">
            <w:r>
              <w:rPr>
                <w:sz w:val="20"/>
              </w:rPr>
              <w:t xml:space="preserve">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right="1048"/>
            </w:pPr>
            <w:r>
              <w:rPr>
                <w:sz w:val="20"/>
              </w:rPr>
              <w:t xml:space="preserve">Detachment at Left 2nd Toe, Complete,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0Y6S0Z</w:t>
            </w:r>
            <w:r>
              <w:rPr>
                <w:sz w:val="24"/>
              </w:rPr>
              <w:t xml:space="preserve"> </w:t>
            </w:r>
          </w:p>
          <w:p w:rsidR="00AB2D7B" w:rsidRDefault="0096592D">
            <w:r>
              <w:rPr>
                <w:sz w:val="20"/>
              </w:rPr>
              <w:t xml:space="preserve">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583" w:hanging="10"/>
            </w:pPr>
            <w:r>
              <w:rPr>
                <w:sz w:val="20"/>
              </w:rPr>
              <w:t xml:space="preserve">Detachment at Left 2nd Toe, High, Open </w:t>
            </w:r>
            <w:r>
              <w:rPr>
                <w:sz w:val="24"/>
              </w:rPr>
              <w:t xml:space="preserve"> </w:t>
            </w:r>
          </w:p>
          <w:p w:rsidR="00AB2D7B" w:rsidRDefault="0096592D">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0Y6S0Z</w:t>
            </w:r>
            <w:r>
              <w:rPr>
                <w:sz w:val="24"/>
              </w:rPr>
              <w:t xml:space="preserve"> </w:t>
            </w:r>
          </w:p>
          <w:p w:rsidR="00AB2D7B" w:rsidRDefault="0096592D">
            <w:r>
              <w:rPr>
                <w:sz w:val="20"/>
              </w:rPr>
              <w:t xml:space="preserve">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631" w:hanging="10"/>
            </w:pPr>
            <w:r>
              <w:rPr>
                <w:sz w:val="20"/>
              </w:rPr>
              <w:t xml:space="preserve">Detachment at Left 2nd Toe, Mid, Open </w:t>
            </w:r>
            <w:r>
              <w:rPr>
                <w:sz w:val="24"/>
              </w:rPr>
              <w:t xml:space="preserve"> </w:t>
            </w:r>
          </w:p>
          <w:p w:rsidR="00AB2D7B" w:rsidRDefault="0096592D">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621" w:hanging="10"/>
            </w:pPr>
            <w:r>
              <w:rPr>
                <w:sz w:val="20"/>
              </w:rPr>
              <w:t xml:space="preserve">Detachment at Left 2nd Toe, Low, Open </w:t>
            </w:r>
            <w:r>
              <w:rPr>
                <w:sz w:val="24"/>
              </w:rPr>
              <w:t xml:space="preserve"> </w:t>
            </w:r>
          </w:p>
          <w:p w:rsidR="00AB2D7B" w:rsidRDefault="0096592D">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0" w:right="91" w:hanging="10"/>
            </w:pPr>
            <w:r>
              <w:rPr>
                <w:sz w:val="20"/>
              </w:rPr>
              <w:t xml:space="preserve">Detachment at Right 3rd Toe, Complete,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509" w:hanging="10"/>
            </w:pPr>
            <w:r>
              <w:rPr>
                <w:sz w:val="20"/>
              </w:rPr>
              <w:t xml:space="preserve">Detachment at Right 3rd Toe, High, Open </w:t>
            </w:r>
            <w:r>
              <w:rPr>
                <w:sz w:val="24"/>
              </w:rPr>
              <w:t xml:space="preserve"> </w:t>
            </w:r>
          </w:p>
          <w:p w:rsidR="00AB2D7B" w:rsidRDefault="0096592D">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556" w:hanging="10"/>
            </w:pPr>
            <w:r>
              <w:rPr>
                <w:sz w:val="20"/>
              </w:rPr>
              <w:t xml:space="preserve">Detachment at Right 3rd Toe, Mid, Open </w:t>
            </w:r>
            <w:r>
              <w:rPr>
                <w:sz w:val="24"/>
              </w:rPr>
              <w:t xml:space="preserve"> </w:t>
            </w:r>
          </w:p>
          <w:p w:rsidR="00AB2D7B" w:rsidRDefault="0096592D">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0Y6U0</w:t>
            </w:r>
            <w:r>
              <w:rPr>
                <w:sz w:val="24"/>
              </w:rPr>
              <w:t xml:space="preserve"> </w:t>
            </w:r>
          </w:p>
          <w:p w:rsidR="00AB2D7B" w:rsidRDefault="0096592D">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0" w:right="547" w:hanging="10"/>
            </w:pPr>
            <w:r>
              <w:rPr>
                <w:sz w:val="20"/>
              </w:rPr>
              <w:t xml:space="preserve">Detachment at Right 3rd Toe, Low, Open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6" w:type="dxa"/>
          <w:right w:w="115" w:type="dxa"/>
        </w:tblCellMar>
        <w:tblLook w:val="04A0" w:firstRow="1" w:lastRow="0" w:firstColumn="1" w:lastColumn="0" w:noHBand="0" w:noVBand="1"/>
      </w:tblPr>
      <w:tblGrid>
        <w:gridCol w:w="1155"/>
        <w:gridCol w:w="3481"/>
        <w:gridCol w:w="24"/>
        <w:gridCol w:w="1565"/>
        <w:gridCol w:w="3591"/>
      </w:tblGrid>
      <w:tr w:rsidR="00AB2D7B">
        <w:trPr>
          <w:trHeight w:val="535"/>
        </w:trPr>
        <w:tc>
          <w:tcPr>
            <w:tcW w:w="1155" w:type="dxa"/>
            <w:vMerge w:val="restart"/>
            <w:tcBorders>
              <w:top w:val="nil"/>
              <w:left w:val="single" w:sz="4" w:space="0" w:color="000000"/>
              <w:bottom w:val="single" w:sz="4" w:space="0" w:color="000000"/>
              <w:right w:val="single" w:sz="4" w:space="0" w:color="000000"/>
            </w:tcBorders>
          </w:tcPr>
          <w:p w:rsidR="00AB2D7B" w:rsidRDefault="00AB2D7B"/>
        </w:tc>
        <w:tc>
          <w:tcPr>
            <w:tcW w:w="3481" w:type="dxa"/>
            <w:vMerge w:val="restart"/>
            <w:tcBorders>
              <w:top w:val="nil"/>
              <w:left w:val="single" w:sz="4" w:space="0" w:color="000000"/>
              <w:bottom w:val="single" w:sz="4" w:space="0" w:color="000000"/>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591"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0Y6U0</w:t>
            </w:r>
            <w:r>
              <w:rPr>
                <w:sz w:val="24"/>
              </w:rPr>
              <w:t xml:space="preserve"> </w:t>
            </w:r>
          </w:p>
          <w:p w:rsidR="00AB2D7B" w:rsidRDefault="0096592D">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right="1081"/>
            </w:pPr>
            <w:r>
              <w:rPr>
                <w:sz w:val="20"/>
              </w:rPr>
              <w:t xml:space="preserve">Detachment at Left 3rd Toe, Complete,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0Y6U0</w:t>
            </w:r>
            <w:r>
              <w:rPr>
                <w:sz w:val="24"/>
              </w:rPr>
              <w:t xml:space="preserve"> </w:t>
            </w:r>
          </w:p>
          <w:p w:rsidR="00AB2D7B" w:rsidRDefault="0096592D">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617" w:hanging="10"/>
            </w:pPr>
            <w:r>
              <w:rPr>
                <w:sz w:val="20"/>
              </w:rPr>
              <w:t xml:space="preserve">Detachment at Left 3rd Toe, High, Open </w:t>
            </w:r>
            <w:r>
              <w:rPr>
                <w:sz w:val="24"/>
              </w:rPr>
              <w:t xml:space="preserve"> </w:t>
            </w:r>
          </w:p>
          <w:p w:rsidR="00AB2D7B" w:rsidRDefault="0096592D">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8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0Y6U0</w:t>
            </w:r>
            <w:r>
              <w:rPr>
                <w:sz w:val="24"/>
              </w:rPr>
              <w:t xml:space="preserve"> </w:t>
            </w:r>
          </w:p>
          <w:p w:rsidR="00AB2D7B" w:rsidRDefault="0096592D">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0" w:right="664" w:hanging="10"/>
            </w:pPr>
            <w:r>
              <w:rPr>
                <w:sz w:val="20"/>
              </w:rPr>
              <w:t xml:space="preserve">Detachment at Left 3rd Toe, Mid, Open Approach </w:t>
            </w:r>
            <w:r>
              <w:rPr>
                <w:sz w:val="24"/>
              </w:rPr>
              <w:t xml:space="preserve"> </w:t>
            </w:r>
          </w:p>
        </w:tc>
      </w:tr>
      <w:tr w:rsidR="00AB2D7B">
        <w:trPr>
          <w:trHeight w:val="862"/>
        </w:trPr>
        <w:tc>
          <w:tcPr>
            <w:tcW w:w="1155" w:type="dxa"/>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3505" w:type="dxa"/>
            <w:gridSpan w:val="2"/>
            <w:vMerge w:val="restart"/>
            <w:tcBorders>
              <w:top w:val="single" w:sz="4" w:space="0" w:color="000000"/>
              <w:left w:val="single" w:sz="4" w:space="0" w:color="000000"/>
              <w:bottom w:val="nil"/>
              <w:right w:val="single" w:sz="4" w:space="0" w:color="000000"/>
            </w:tcBorders>
          </w:tcPr>
          <w:p w:rsidR="00AB2D7B" w:rsidRDefault="0096592D">
            <w:pPr>
              <w:ind w:left="2"/>
            </w:pPr>
            <w:r>
              <w:rPr>
                <w:sz w:val="24"/>
              </w:rPr>
              <w:t xml:space="preserve"> </w:t>
            </w:r>
          </w:p>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0Y6V0</w:t>
            </w:r>
            <w:r>
              <w:rPr>
                <w:sz w:val="24"/>
              </w:rPr>
              <w:t xml:space="preserve"> </w:t>
            </w:r>
          </w:p>
          <w:p w:rsidR="00AB2D7B" w:rsidRDefault="0096592D">
            <w:pPr>
              <w:ind w:left="2"/>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2" w:right="667" w:hanging="10"/>
            </w:pPr>
            <w:r>
              <w:rPr>
                <w:sz w:val="20"/>
              </w:rPr>
              <w:t xml:space="preserve">Detachment at Left 3rd Toe, Low,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0Y6V0</w:t>
            </w:r>
            <w:r>
              <w:rPr>
                <w:sz w:val="24"/>
              </w:rPr>
              <w:t xml:space="preserve"> </w:t>
            </w:r>
          </w:p>
          <w:p w:rsidR="00AB2D7B" w:rsidRDefault="0096592D">
            <w:pPr>
              <w:ind w:left="2"/>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2" w:right="987"/>
            </w:pPr>
            <w:r>
              <w:rPr>
                <w:sz w:val="20"/>
              </w:rPr>
              <w:t xml:space="preserve">Detachment at Right 4th Toe, Complete, </w:t>
            </w:r>
            <w:r>
              <w:rPr>
                <w:sz w:val="24"/>
              </w:rPr>
              <w:t xml:space="preserve"> </w:t>
            </w:r>
            <w:r>
              <w:rPr>
                <w:sz w:val="20"/>
              </w:rPr>
              <w:t xml:space="preserve">Open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0Y6V0</w:t>
            </w:r>
            <w:r>
              <w:rPr>
                <w:sz w:val="24"/>
              </w:rPr>
              <w:t xml:space="preserve"> </w:t>
            </w:r>
          </w:p>
          <w:p w:rsidR="00AB2D7B" w:rsidRDefault="0096592D">
            <w:pPr>
              <w:ind w:left="2"/>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2" w:right="523" w:hanging="10"/>
            </w:pPr>
            <w:r>
              <w:rPr>
                <w:sz w:val="20"/>
              </w:rPr>
              <w:t xml:space="preserve">Detachment at Right 4th Toe, High,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0Y6V0</w:t>
            </w:r>
            <w:r>
              <w:rPr>
                <w:sz w:val="24"/>
              </w:rPr>
              <w:t xml:space="preserve"> </w:t>
            </w:r>
          </w:p>
          <w:p w:rsidR="00AB2D7B" w:rsidRDefault="0096592D">
            <w:pPr>
              <w:ind w:left="2"/>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2" w:right="571" w:hanging="10"/>
            </w:pPr>
            <w:r>
              <w:rPr>
                <w:sz w:val="20"/>
              </w:rPr>
              <w:t xml:space="preserve">Detachment at Right 4th Toe, Mid,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0Y6W0</w:t>
            </w:r>
            <w:r>
              <w:rPr>
                <w:sz w:val="24"/>
              </w:rPr>
              <w:t xml:space="preserve"> </w:t>
            </w:r>
          </w:p>
          <w:p w:rsidR="00AB2D7B" w:rsidRDefault="0096592D">
            <w:pPr>
              <w:ind w:left="2"/>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2" w:right="561" w:hanging="10"/>
            </w:pPr>
            <w:r>
              <w:rPr>
                <w:sz w:val="20"/>
              </w:rPr>
              <w:t xml:space="preserve">Detachment at Right 4th Toe, Low,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0Y6W0</w:t>
            </w:r>
            <w:r>
              <w:rPr>
                <w:sz w:val="24"/>
              </w:rPr>
              <w:t xml:space="preserve"> </w:t>
            </w:r>
          </w:p>
          <w:p w:rsidR="00AB2D7B" w:rsidRDefault="0096592D">
            <w:pPr>
              <w:ind w:left="2"/>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2" w:right="216" w:hanging="10"/>
            </w:pPr>
            <w:r>
              <w:rPr>
                <w:sz w:val="20"/>
              </w:rPr>
              <w:t xml:space="preserve">Detachment at Left 4th Toe, Complete, </w:t>
            </w:r>
            <w:r>
              <w:rPr>
                <w:sz w:val="24"/>
              </w:rPr>
              <w:t xml:space="preserve"> </w:t>
            </w:r>
          </w:p>
          <w:p w:rsidR="00AB2D7B" w:rsidRDefault="0096592D">
            <w:pPr>
              <w:ind w:left="2"/>
            </w:pPr>
            <w:r>
              <w:rPr>
                <w:sz w:val="20"/>
              </w:rPr>
              <w:t xml:space="preserve">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0Y6W0</w:t>
            </w:r>
            <w:r>
              <w:rPr>
                <w:sz w:val="24"/>
              </w:rPr>
              <w:t xml:space="preserve"> </w:t>
            </w:r>
          </w:p>
          <w:p w:rsidR="00AB2D7B" w:rsidRDefault="0096592D">
            <w:pPr>
              <w:ind w:left="2"/>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2" w:right="634" w:hanging="10"/>
            </w:pPr>
            <w:r>
              <w:rPr>
                <w:sz w:val="20"/>
              </w:rPr>
              <w:t xml:space="preserve">Detachment at Left 4th Toe, High,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0Y6W0</w:t>
            </w:r>
            <w:r>
              <w:rPr>
                <w:sz w:val="24"/>
              </w:rPr>
              <w:t xml:space="preserve"> </w:t>
            </w:r>
          </w:p>
          <w:p w:rsidR="00AB2D7B" w:rsidRDefault="0096592D">
            <w:pPr>
              <w:ind w:left="2"/>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2" w:right="681" w:hanging="10"/>
            </w:pPr>
            <w:r>
              <w:rPr>
                <w:sz w:val="20"/>
              </w:rPr>
              <w:t xml:space="preserve">Detachment at Left 4th Toe, Mid,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0Y6X0</w:t>
            </w:r>
            <w:r>
              <w:rPr>
                <w:sz w:val="24"/>
              </w:rPr>
              <w:t xml:space="preserve"> </w:t>
            </w:r>
          </w:p>
          <w:p w:rsidR="00AB2D7B" w:rsidRDefault="0096592D">
            <w:pPr>
              <w:ind w:left="2"/>
            </w:pPr>
            <w:r>
              <w:rPr>
                <w:sz w:val="20"/>
              </w:rPr>
              <w:t xml:space="preserve">Z0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2" w:right="671" w:hanging="10"/>
            </w:pPr>
            <w:r>
              <w:rPr>
                <w:sz w:val="20"/>
              </w:rPr>
              <w:t xml:space="preserve">Detachment at Left 4th Toe, Low,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0Y6X0</w:t>
            </w:r>
            <w:r>
              <w:rPr>
                <w:sz w:val="24"/>
              </w:rPr>
              <w:t xml:space="preserve"> </w:t>
            </w:r>
          </w:p>
          <w:p w:rsidR="00AB2D7B" w:rsidRDefault="0096592D">
            <w:pPr>
              <w:ind w:left="2"/>
            </w:pPr>
            <w:r>
              <w:rPr>
                <w:sz w:val="20"/>
              </w:rPr>
              <w:t xml:space="preserve">Z1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2" w:right="106" w:hanging="10"/>
            </w:pPr>
            <w:r>
              <w:rPr>
                <w:sz w:val="20"/>
              </w:rPr>
              <w:t xml:space="preserve">Detachment at Right 5th Toe, Complete, Open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0Y6X0</w:t>
            </w:r>
            <w:r>
              <w:rPr>
                <w:sz w:val="24"/>
              </w:rPr>
              <w:t xml:space="preserve"> </w:t>
            </w:r>
          </w:p>
          <w:p w:rsidR="00AB2D7B" w:rsidRDefault="0096592D">
            <w:pPr>
              <w:ind w:left="2"/>
            </w:pPr>
            <w:r>
              <w:rPr>
                <w:sz w:val="20"/>
              </w:rPr>
              <w:t xml:space="preserve">Z2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2" w:right="523" w:hanging="10"/>
            </w:pPr>
            <w:r>
              <w:rPr>
                <w:sz w:val="20"/>
              </w:rPr>
              <w:t xml:space="preserve">Detachment at Right 5th Toe, High,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6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0Y6X0</w:t>
            </w:r>
            <w:r>
              <w:rPr>
                <w:sz w:val="24"/>
              </w:rPr>
              <w:t xml:space="preserve"> </w:t>
            </w:r>
          </w:p>
          <w:p w:rsidR="00AB2D7B" w:rsidRDefault="0096592D">
            <w:pPr>
              <w:ind w:left="2"/>
            </w:pPr>
            <w:r>
              <w:rPr>
                <w:sz w:val="20"/>
              </w:rPr>
              <w:t xml:space="preserve">Z3 </w:t>
            </w:r>
            <w:r>
              <w:rPr>
                <w:sz w:val="24"/>
              </w:rPr>
              <w:t xml:space="preserve"> </w:t>
            </w:r>
          </w:p>
        </w:tc>
        <w:tc>
          <w:tcPr>
            <w:tcW w:w="3591" w:type="dxa"/>
            <w:tcBorders>
              <w:top w:val="single" w:sz="4" w:space="0" w:color="000000"/>
              <w:left w:val="single" w:sz="4" w:space="0" w:color="000000"/>
              <w:bottom w:val="single" w:sz="4" w:space="0" w:color="000000"/>
              <w:right w:val="single" w:sz="4" w:space="0" w:color="000000"/>
            </w:tcBorders>
          </w:tcPr>
          <w:p w:rsidR="00AB2D7B" w:rsidRDefault="0096592D">
            <w:pPr>
              <w:ind w:left="12" w:right="571" w:hanging="10"/>
            </w:pPr>
            <w:r>
              <w:rPr>
                <w:sz w:val="20"/>
              </w:rPr>
              <w:t xml:space="preserve">Detachment at Right 5th Toe, Mid, Open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108" w:type="dxa"/>
          <w:right w:w="115" w:type="dxa"/>
        </w:tblCellMar>
        <w:tblLook w:val="04A0" w:firstRow="1" w:lastRow="0" w:firstColumn="1" w:lastColumn="0" w:noHBand="0" w:noVBand="1"/>
      </w:tblPr>
      <w:tblGrid>
        <w:gridCol w:w="1160"/>
        <w:gridCol w:w="3500"/>
        <w:gridCol w:w="1553"/>
        <w:gridCol w:w="3603"/>
      </w:tblGrid>
      <w:tr w:rsidR="00AB2D7B">
        <w:trPr>
          <w:trHeight w:val="535"/>
        </w:trPr>
        <w:tc>
          <w:tcPr>
            <w:tcW w:w="1160" w:type="dxa"/>
            <w:vMerge w:val="restart"/>
            <w:tcBorders>
              <w:top w:val="nil"/>
              <w:left w:val="single" w:sz="4" w:space="0" w:color="000000"/>
              <w:bottom w:val="single" w:sz="4" w:space="0" w:color="000000"/>
              <w:right w:val="single" w:sz="4" w:space="0" w:color="000000"/>
            </w:tcBorders>
          </w:tcPr>
          <w:p w:rsidR="00AB2D7B" w:rsidRDefault="00AB2D7B"/>
        </w:tc>
        <w:tc>
          <w:tcPr>
            <w:tcW w:w="3500" w:type="dxa"/>
            <w:vMerge w:val="restart"/>
            <w:tcBorders>
              <w:top w:val="nil"/>
              <w:left w:val="single" w:sz="4" w:space="0" w:color="000000"/>
              <w:bottom w:val="single" w:sz="4" w:space="0" w:color="000000"/>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AB2D7B"/>
        </w:tc>
        <w:tc>
          <w:tcPr>
            <w:tcW w:w="360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0Y6Y0</w:t>
            </w:r>
            <w:r>
              <w:rPr>
                <w:sz w:val="24"/>
              </w:rPr>
              <w:t xml:space="preserve"> </w:t>
            </w:r>
          </w:p>
          <w:p w:rsidR="00AB2D7B" w:rsidRDefault="0096592D">
            <w:r>
              <w:rPr>
                <w:sz w:val="20"/>
              </w:rPr>
              <w:t xml:space="preserve">Z0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561" w:hanging="10"/>
            </w:pPr>
            <w:r>
              <w:rPr>
                <w:sz w:val="20"/>
              </w:rPr>
              <w:t xml:space="preserve">Detachment at Right 5th Toe, Low, Open </w:t>
            </w:r>
            <w:r>
              <w:rPr>
                <w:sz w:val="24"/>
              </w:rPr>
              <w:t xml:space="preserve"> </w:t>
            </w:r>
          </w:p>
          <w:p w:rsidR="00AB2D7B" w:rsidRDefault="0096592D">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0Y6Y0</w:t>
            </w:r>
            <w:r>
              <w:rPr>
                <w:sz w:val="24"/>
              </w:rPr>
              <w:t xml:space="preserve"> </w:t>
            </w:r>
          </w:p>
          <w:p w:rsidR="00AB2D7B" w:rsidRDefault="0096592D">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216" w:hanging="10"/>
            </w:pPr>
            <w:r>
              <w:rPr>
                <w:sz w:val="20"/>
              </w:rPr>
              <w:t xml:space="preserve">Detachment at Left 5th Toe, Complete, </w:t>
            </w:r>
            <w:r>
              <w:rPr>
                <w:sz w:val="24"/>
              </w:rPr>
              <w:t xml:space="preserve"> </w:t>
            </w:r>
          </w:p>
          <w:p w:rsidR="00AB2D7B" w:rsidRDefault="0096592D">
            <w:r>
              <w:rPr>
                <w:sz w:val="20"/>
              </w:rPr>
              <w:t xml:space="preserve">Open Approach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0Y6Y0</w:t>
            </w:r>
            <w:r>
              <w:rPr>
                <w:sz w:val="24"/>
              </w:rPr>
              <w:t xml:space="preserve"> </w:t>
            </w:r>
          </w:p>
          <w:p w:rsidR="00AB2D7B" w:rsidRDefault="0096592D">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0" w:right="634" w:hanging="10"/>
            </w:pPr>
            <w:r>
              <w:rPr>
                <w:sz w:val="20"/>
              </w:rPr>
              <w:t xml:space="preserve">Detachment at Left 5th Toe, High, Open </w:t>
            </w:r>
            <w:r>
              <w:rPr>
                <w:sz w:val="24"/>
              </w:rPr>
              <w:t xml:space="preserve"> </w:t>
            </w:r>
          </w:p>
          <w:p w:rsidR="00AB2D7B" w:rsidRDefault="0096592D">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0Y6Y0</w:t>
            </w:r>
            <w:r>
              <w:rPr>
                <w:sz w:val="24"/>
              </w:rPr>
              <w:t xml:space="preserve"> </w:t>
            </w:r>
          </w:p>
          <w:p w:rsidR="00AB2D7B" w:rsidRDefault="0096592D">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ind w:left="10" w:right="681" w:hanging="10"/>
            </w:pPr>
            <w:r>
              <w:rPr>
                <w:sz w:val="20"/>
              </w:rPr>
              <w:t xml:space="preserve">Detachment at Left 5th Toe, Mid,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Z0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671" w:hanging="10"/>
            </w:pPr>
            <w:r>
              <w:rPr>
                <w:sz w:val="20"/>
              </w:rPr>
              <w:t xml:space="preserve">Detachment at Left 5th Toe, Low, Open </w:t>
            </w:r>
            <w:r>
              <w:rPr>
                <w:sz w:val="24"/>
              </w:rPr>
              <w:t xml:space="preserve"> </w:t>
            </w:r>
          </w:p>
          <w:p w:rsidR="00AB2D7B" w:rsidRDefault="0096592D">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ind w:right="956"/>
            </w:pPr>
            <w:r>
              <w:rPr>
                <w:sz w:val="20"/>
              </w:rPr>
              <w:t xml:space="preserve">Detachment at Right Hindquarter, Open </w:t>
            </w:r>
            <w:r>
              <w:rPr>
                <w:sz w:val="24"/>
              </w:rPr>
              <w:t xml:space="preserve"> </w:t>
            </w:r>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Detachment at Left </w:t>
            </w:r>
          </w:p>
          <w:p w:rsidR="00AB2D7B" w:rsidRDefault="0096592D">
            <w:pPr>
              <w:ind w:right="956" w:firstLine="10"/>
            </w:pPr>
            <w:r>
              <w:rPr>
                <w:sz w:val="20"/>
              </w:rPr>
              <w:t xml:space="preserve">Hindquarter, Open </w:t>
            </w:r>
            <w:r>
              <w:rPr>
                <w:sz w:val="24"/>
              </w:rPr>
              <w:t xml:space="preserve"> </w:t>
            </w: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0Y6T0</w:t>
            </w:r>
            <w:r>
              <w:rPr>
                <w:sz w:val="24"/>
              </w:rPr>
              <w:t xml:space="preserve"> </w:t>
            </w:r>
          </w:p>
          <w:p w:rsidR="00AB2D7B" w:rsidRDefault="0096592D">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ind w:right="956"/>
            </w:pPr>
            <w:r>
              <w:rPr>
                <w:sz w:val="20"/>
              </w:rPr>
              <w:t xml:space="preserve">Detachment at Bilateral Hindquarter, Open </w:t>
            </w:r>
            <w:r>
              <w:rPr>
                <w:sz w:val="24"/>
              </w:rPr>
              <w:t xml:space="preserve"> </w:t>
            </w:r>
            <w:r>
              <w:rPr>
                <w:sz w:val="20"/>
              </w:rPr>
              <w:t xml:space="preserve">Approach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0Y6U0</w:t>
            </w:r>
            <w:r>
              <w:rPr>
                <w:sz w:val="24"/>
              </w:rPr>
              <w:t xml:space="preserve"> </w:t>
            </w:r>
          </w:p>
          <w:p w:rsidR="00AB2D7B" w:rsidRDefault="0096592D">
            <w:r>
              <w:rPr>
                <w:sz w:val="20"/>
              </w:rPr>
              <w:t xml:space="preserve">Z0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ind w:left="10" w:right="340" w:hanging="10"/>
            </w:pPr>
            <w:r>
              <w:rPr>
                <w:sz w:val="20"/>
              </w:rPr>
              <w:t xml:space="preserve">Detachment at Right Femoral Region,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0Y6U0</w:t>
            </w:r>
            <w:r>
              <w:rPr>
                <w:sz w:val="24"/>
              </w:rPr>
              <w:t xml:space="preserve"> </w:t>
            </w:r>
          </w:p>
          <w:p w:rsidR="00AB2D7B" w:rsidRDefault="0096592D">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448" w:hanging="10"/>
            </w:pPr>
            <w:r>
              <w:rPr>
                <w:sz w:val="20"/>
              </w:rPr>
              <w:t xml:space="preserve">Detachment at Left Femoral Region, Open </w:t>
            </w:r>
            <w:r>
              <w:rPr>
                <w:sz w:val="24"/>
              </w:rPr>
              <w:t xml:space="preserve"> </w:t>
            </w:r>
          </w:p>
          <w:p w:rsidR="00AB2D7B" w:rsidRDefault="0096592D">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0Y6Y0</w:t>
            </w:r>
            <w:r>
              <w:rPr>
                <w:sz w:val="24"/>
              </w:rPr>
              <w:t xml:space="preserve"> </w:t>
            </w:r>
          </w:p>
          <w:p w:rsidR="00AB2D7B" w:rsidRDefault="0096592D">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0" w:right="315" w:hanging="10"/>
            </w:pPr>
            <w:r>
              <w:rPr>
                <w:sz w:val="20"/>
              </w:rPr>
              <w:t xml:space="preserve">Detachment at Right Upper Leg, High, </w:t>
            </w:r>
            <w:r>
              <w:rPr>
                <w:sz w:val="24"/>
              </w:rPr>
              <w:t xml:space="preserve"> </w:t>
            </w:r>
          </w:p>
          <w:p w:rsidR="00AB2D7B" w:rsidRDefault="0096592D">
            <w:r>
              <w:rPr>
                <w:sz w:val="20"/>
              </w:rPr>
              <w:t xml:space="preserve">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0Y6Y0</w:t>
            </w:r>
            <w:r>
              <w:rPr>
                <w:sz w:val="24"/>
              </w:rPr>
              <w:t xml:space="preserve"> </w:t>
            </w:r>
          </w:p>
          <w:p w:rsidR="00AB2D7B" w:rsidRDefault="0096592D">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8" w:lineRule="auto"/>
              <w:ind w:left="10" w:right="362" w:hanging="10"/>
            </w:pPr>
            <w:r>
              <w:rPr>
                <w:sz w:val="20"/>
              </w:rPr>
              <w:t xml:space="preserve">Detachment at Right Upper Leg, Mid, Open </w:t>
            </w:r>
            <w:r>
              <w:rPr>
                <w:sz w:val="24"/>
              </w:rPr>
              <w:t xml:space="preserve"> </w:t>
            </w:r>
          </w:p>
          <w:p w:rsidR="00AB2D7B" w:rsidRDefault="0096592D">
            <w:r>
              <w:rPr>
                <w:sz w:val="20"/>
              </w:rPr>
              <w:t xml:space="preserve">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0Y6C0</w:t>
            </w:r>
            <w:r>
              <w:rPr>
                <w:sz w:val="24"/>
              </w:rPr>
              <w:t xml:space="preserve"> </w:t>
            </w:r>
          </w:p>
          <w:p w:rsidR="00AB2D7B" w:rsidRDefault="0096592D">
            <w:r>
              <w:rPr>
                <w:sz w:val="20"/>
              </w:rPr>
              <w:t xml:space="preserve">Z1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0" w:right="353" w:hanging="10"/>
            </w:pPr>
            <w:r>
              <w:rPr>
                <w:sz w:val="20"/>
              </w:rPr>
              <w:t xml:space="preserve">Detachment at Right Upper Leg, Low, </w:t>
            </w:r>
            <w:r>
              <w:rPr>
                <w:sz w:val="24"/>
              </w:rPr>
              <w:t xml:space="preserve"> </w:t>
            </w:r>
          </w:p>
          <w:p w:rsidR="00AB2D7B" w:rsidRDefault="0096592D">
            <w:r>
              <w:rPr>
                <w:sz w:val="20"/>
              </w:rPr>
              <w:t xml:space="preserve">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0Y6C0</w:t>
            </w:r>
            <w:r>
              <w:rPr>
                <w:sz w:val="24"/>
              </w:rPr>
              <w:t xml:space="preserve"> </w:t>
            </w:r>
          </w:p>
          <w:p w:rsidR="00AB2D7B" w:rsidRDefault="0096592D">
            <w:r>
              <w:rPr>
                <w:sz w:val="20"/>
              </w:rPr>
              <w:t xml:space="preserve">Z2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37" w:lineRule="auto"/>
              <w:ind w:left="10" w:right="315" w:hanging="10"/>
            </w:pPr>
            <w:r>
              <w:rPr>
                <w:sz w:val="20"/>
              </w:rPr>
              <w:t xml:space="preserve">Detachment at Right Upper Leg, High, </w:t>
            </w:r>
            <w:r>
              <w:rPr>
                <w:sz w:val="24"/>
              </w:rPr>
              <w:t xml:space="preserve"> </w:t>
            </w:r>
          </w:p>
          <w:p w:rsidR="00AB2D7B" w:rsidRDefault="0096592D">
            <w:r>
              <w:rPr>
                <w:sz w:val="20"/>
              </w:rPr>
              <w:t xml:space="preserve">Open Approach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5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0Y6C0</w:t>
            </w:r>
            <w:r>
              <w:rPr>
                <w:sz w:val="24"/>
              </w:rPr>
              <w:t xml:space="preserve"> </w:t>
            </w:r>
          </w:p>
          <w:p w:rsidR="00AB2D7B" w:rsidRDefault="0096592D">
            <w:r>
              <w:rPr>
                <w:sz w:val="20"/>
              </w:rPr>
              <w:t xml:space="preserve">Z3 </w:t>
            </w:r>
            <w:r>
              <w:rPr>
                <w:sz w:val="24"/>
              </w:rPr>
              <w:t xml:space="preserve"> </w:t>
            </w:r>
          </w:p>
        </w:tc>
        <w:tc>
          <w:tcPr>
            <w:tcW w:w="3603" w:type="dxa"/>
            <w:tcBorders>
              <w:top w:val="single" w:sz="4" w:space="0" w:color="000000"/>
              <w:left w:val="single" w:sz="4" w:space="0" w:color="000000"/>
              <w:bottom w:val="single" w:sz="4" w:space="0" w:color="000000"/>
              <w:right w:val="single" w:sz="4" w:space="0" w:color="000000"/>
            </w:tcBorders>
          </w:tcPr>
          <w:p w:rsidR="00AB2D7B" w:rsidRDefault="0096592D">
            <w:pPr>
              <w:ind w:left="10" w:right="362" w:hanging="10"/>
            </w:pPr>
            <w:r>
              <w:rPr>
                <w:sz w:val="20"/>
              </w:rPr>
              <w:t xml:space="preserve">Detachment at Right Upper Leg, Mid, Open Approach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4" w:type="dxa"/>
          <w:right w:w="115" w:type="dxa"/>
        </w:tblCellMar>
        <w:tblLook w:val="04A0" w:firstRow="1" w:lastRow="0" w:firstColumn="1" w:lastColumn="0" w:noHBand="0" w:noVBand="1"/>
      </w:tblPr>
      <w:tblGrid>
        <w:gridCol w:w="2693"/>
        <w:gridCol w:w="1484"/>
        <w:gridCol w:w="1892"/>
        <w:gridCol w:w="1577"/>
        <w:gridCol w:w="2170"/>
      </w:tblGrid>
      <w:tr w:rsidR="00AB2D7B">
        <w:trPr>
          <w:trHeight w:val="1387"/>
        </w:trPr>
        <w:tc>
          <w:tcPr>
            <w:tcW w:w="2693"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9"/>
            </w:pPr>
            <w:r>
              <w:rPr>
                <w:sz w:val="24"/>
              </w:rPr>
              <w:t xml:space="preserve"> </w:t>
            </w:r>
          </w:p>
        </w:tc>
        <w:tc>
          <w:tcPr>
            <w:tcW w:w="1484" w:type="dxa"/>
            <w:vMerge w:val="restart"/>
            <w:tcBorders>
              <w:top w:val="single" w:sz="4" w:space="0" w:color="000000"/>
              <w:left w:val="single" w:sz="4" w:space="0" w:color="000000"/>
              <w:bottom w:val="single" w:sz="4" w:space="0" w:color="000000"/>
              <w:right w:val="nil"/>
            </w:tcBorders>
          </w:tcPr>
          <w:p w:rsidR="00AB2D7B" w:rsidRDefault="0096592D">
            <w:pPr>
              <w:ind w:left="10"/>
            </w:pPr>
            <w:r>
              <w:rPr>
                <w:sz w:val="24"/>
              </w:rPr>
              <w:t xml:space="preserve"> </w:t>
            </w:r>
          </w:p>
        </w:tc>
        <w:tc>
          <w:tcPr>
            <w:tcW w:w="1892" w:type="dxa"/>
            <w:vMerge w:val="restart"/>
            <w:tcBorders>
              <w:top w:val="single" w:sz="4" w:space="0" w:color="000000"/>
              <w:left w:val="nil"/>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0Y620Z</w:t>
            </w:r>
            <w:r>
              <w:rPr>
                <w:sz w:val="24"/>
              </w:rPr>
              <w:t xml:space="preserve"> </w:t>
            </w:r>
          </w:p>
          <w:p w:rsidR="00AB2D7B" w:rsidRDefault="0096592D">
            <w:pPr>
              <w:ind w:left="4"/>
            </w:pPr>
            <w:r>
              <w:rPr>
                <w:sz w:val="20"/>
              </w:rPr>
              <w:t xml:space="preserve">Z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4"/>
            </w:pPr>
            <w:r>
              <w:rPr>
                <w:sz w:val="20"/>
              </w:rPr>
              <w:t xml:space="preserve">Detachment at </w:t>
            </w:r>
          </w:p>
          <w:p w:rsidR="00AB2D7B" w:rsidRDefault="0096592D">
            <w:pPr>
              <w:ind w:left="16" w:right="602"/>
            </w:pPr>
            <w:r>
              <w:rPr>
                <w:sz w:val="20"/>
              </w:rPr>
              <w:t xml:space="preserve">Right Upper Leg, Low, </w:t>
            </w:r>
            <w:r>
              <w:rPr>
                <w:sz w:val="24"/>
              </w:rPr>
              <w:t xml:space="preserve"> </w:t>
            </w:r>
          </w:p>
          <w:p w:rsidR="00AB2D7B" w:rsidRDefault="0096592D">
            <w:pPr>
              <w:spacing w:after="30"/>
              <w:ind w:left="4"/>
            </w:pPr>
            <w:r>
              <w:rPr>
                <w:sz w:val="20"/>
              </w:rPr>
              <w:t xml:space="preserve">Open </w:t>
            </w:r>
          </w:p>
          <w:p w:rsidR="00AB2D7B" w:rsidRDefault="0096592D">
            <w:pPr>
              <w:ind w:left="16"/>
            </w:pPr>
            <w:r>
              <w:rPr>
                <w:sz w:val="20"/>
              </w:rPr>
              <w:t xml:space="preserve">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0Y6J0Z</w:t>
            </w:r>
            <w:r>
              <w:rPr>
                <w:sz w:val="24"/>
              </w:rPr>
              <w:t xml:space="preserve"> </w:t>
            </w:r>
          </w:p>
          <w:p w:rsidR="00AB2D7B" w:rsidRDefault="0096592D">
            <w:pPr>
              <w:ind w:left="4"/>
            </w:pPr>
            <w:r>
              <w:rPr>
                <w:sz w:val="20"/>
              </w:rPr>
              <w:t xml:space="preserve">1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Detachment at </w:t>
            </w:r>
          </w:p>
          <w:p w:rsidR="00AB2D7B" w:rsidRDefault="0096592D">
            <w:pPr>
              <w:spacing w:after="1"/>
              <w:ind w:left="16"/>
            </w:pPr>
            <w:r>
              <w:rPr>
                <w:sz w:val="20"/>
              </w:rPr>
              <w:t xml:space="preserve">Right </w:t>
            </w:r>
          </w:p>
          <w:p w:rsidR="00AB2D7B" w:rsidRDefault="0096592D">
            <w:pPr>
              <w:spacing w:after="14" w:line="239" w:lineRule="auto"/>
              <w:ind w:left="16" w:right="416"/>
            </w:pPr>
            <w:r>
              <w:rPr>
                <w:sz w:val="20"/>
              </w:rPr>
              <w:t xml:space="preserve">Hindquarter, Open </w:t>
            </w:r>
            <w:r>
              <w:rPr>
                <w:sz w:val="24"/>
              </w:rPr>
              <w:t xml:space="preserve"> </w:t>
            </w:r>
          </w:p>
          <w:p w:rsidR="00AB2D7B" w:rsidRDefault="0096592D">
            <w:pPr>
              <w:ind w:left="4"/>
            </w:pPr>
            <w:r>
              <w:rPr>
                <w:sz w:val="20"/>
              </w:rPr>
              <w:t xml:space="preserve">Approach </w:t>
            </w:r>
            <w:r>
              <w:rPr>
                <w:sz w:val="24"/>
              </w:rPr>
              <w:t xml:space="preserve"> </w:t>
            </w:r>
          </w:p>
        </w:tc>
      </w:tr>
      <w:tr w:rsidR="00AB2D7B">
        <w:trPr>
          <w:trHeight w:val="138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0Y6J0Z</w:t>
            </w:r>
            <w:r>
              <w:rPr>
                <w:sz w:val="24"/>
              </w:rPr>
              <w:t xml:space="preserve"> </w:t>
            </w:r>
          </w:p>
          <w:p w:rsidR="00AB2D7B" w:rsidRDefault="0096592D">
            <w:pPr>
              <w:ind w:left="4"/>
            </w:pPr>
            <w:r>
              <w:rPr>
                <w:sz w:val="20"/>
              </w:rPr>
              <w:t xml:space="preserve">2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Detachment at </w:t>
            </w:r>
          </w:p>
          <w:p w:rsidR="00AB2D7B" w:rsidRDefault="0096592D">
            <w:pPr>
              <w:spacing w:after="1"/>
              <w:ind w:left="16"/>
            </w:pPr>
            <w:r>
              <w:rPr>
                <w:sz w:val="20"/>
              </w:rPr>
              <w:t xml:space="preserve">Left Lower </w:t>
            </w:r>
          </w:p>
          <w:p w:rsidR="00AB2D7B" w:rsidRDefault="0096592D">
            <w:pPr>
              <w:spacing w:after="13" w:line="239" w:lineRule="auto"/>
              <w:ind w:left="16" w:right="667"/>
            </w:pPr>
            <w:r>
              <w:rPr>
                <w:sz w:val="20"/>
              </w:rPr>
              <w:t xml:space="preserve">Leg, High, Open </w:t>
            </w:r>
            <w:r>
              <w:rPr>
                <w:sz w:val="24"/>
              </w:rPr>
              <w:t xml:space="preserve"> </w:t>
            </w:r>
          </w:p>
          <w:p w:rsidR="00AB2D7B" w:rsidRDefault="0096592D">
            <w:pPr>
              <w:ind w:left="4"/>
            </w:pPr>
            <w:r>
              <w:rPr>
                <w:sz w:val="20"/>
              </w:rPr>
              <w:t xml:space="preserve">Approach </w:t>
            </w:r>
            <w:r>
              <w:rPr>
                <w:sz w:val="24"/>
              </w:rPr>
              <w:t xml:space="preserve"> </w:t>
            </w:r>
          </w:p>
        </w:tc>
      </w:tr>
      <w:tr w:rsidR="00AB2D7B">
        <w:trPr>
          <w:trHeight w:val="138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0Y6J0Z</w:t>
            </w:r>
            <w:r>
              <w:rPr>
                <w:sz w:val="24"/>
              </w:rPr>
              <w:t xml:space="preserve"> </w:t>
            </w:r>
          </w:p>
          <w:p w:rsidR="00AB2D7B" w:rsidRDefault="0096592D">
            <w:pPr>
              <w:ind w:left="4"/>
            </w:pPr>
            <w:r>
              <w:rPr>
                <w:sz w:val="20"/>
              </w:rPr>
              <w:t xml:space="preserve">3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Detachment at </w:t>
            </w:r>
          </w:p>
          <w:p w:rsidR="00AB2D7B" w:rsidRDefault="0096592D">
            <w:pPr>
              <w:spacing w:after="1"/>
              <w:ind w:left="16"/>
            </w:pPr>
            <w:r>
              <w:rPr>
                <w:sz w:val="20"/>
              </w:rPr>
              <w:t xml:space="preserve">Left Lower </w:t>
            </w:r>
          </w:p>
          <w:p w:rsidR="00AB2D7B" w:rsidRDefault="0096592D">
            <w:pPr>
              <w:spacing w:after="13" w:line="239" w:lineRule="auto"/>
              <w:ind w:left="16" w:right="715"/>
            </w:pPr>
            <w:r>
              <w:rPr>
                <w:sz w:val="20"/>
              </w:rPr>
              <w:t xml:space="preserve">Leg, Mid, Open </w:t>
            </w:r>
            <w:r>
              <w:rPr>
                <w:sz w:val="24"/>
              </w:rPr>
              <w:t xml:space="preserve"> </w:t>
            </w:r>
          </w:p>
          <w:p w:rsidR="00AB2D7B" w:rsidRDefault="0096592D">
            <w:pPr>
              <w:ind w:left="4"/>
            </w:pPr>
            <w:r>
              <w:rPr>
                <w:sz w:val="20"/>
              </w:rPr>
              <w:t xml:space="preserve">Approach </w:t>
            </w:r>
            <w:r>
              <w:rPr>
                <w:sz w:val="24"/>
              </w:rPr>
              <w:t xml:space="preserve"> </w:t>
            </w:r>
          </w:p>
        </w:tc>
      </w:tr>
      <w:tr w:rsidR="00AB2D7B">
        <w:trPr>
          <w:trHeight w:val="332"/>
        </w:trPr>
        <w:tc>
          <w:tcPr>
            <w:tcW w:w="2693" w:type="dxa"/>
            <w:vMerge w:val="restart"/>
            <w:tcBorders>
              <w:top w:val="single" w:sz="4" w:space="0" w:color="000000"/>
              <w:left w:val="single" w:sz="4" w:space="0" w:color="000000"/>
              <w:bottom w:val="nil"/>
              <w:right w:val="single" w:sz="4" w:space="0" w:color="000000"/>
            </w:tcBorders>
          </w:tcPr>
          <w:p w:rsidR="00AB2D7B" w:rsidRDefault="0096592D">
            <w:pPr>
              <w:ind w:left="2"/>
            </w:pPr>
            <w:r>
              <w:rPr>
                <w:sz w:val="20"/>
              </w:rPr>
              <w:t xml:space="preserve">Proposed PQI: </w:t>
            </w:r>
            <w:r>
              <w:rPr>
                <w:sz w:val="24"/>
              </w:rPr>
              <w:t xml:space="preserve"> </w:t>
            </w:r>
          </w:p>
          <w:p w:rsidR="00AB2D7B" w:rsidRDefault="0096592D">
            <w:pPr>
              <w:ind w:left="14" w:hanging="12"/>
            </w:pPr>
            <w:r>
              <w:rPr>
                <w:sz w:val="20"/>
              </w:rPr>
              <w:t>Lower Extremity Ulcers/inflammation/ infections</w:t>
            </w:r>
            <w:r>
              <w:rPr>
                <w:sz w:val="20"/>
                <w:vertAlign w:val="superscript"/>
              </w:rPr>
              <w:t>28</w:t>
            </w:r>
            <w:r>
              <w:rPr>
                <w:sz w:val="20"/>
              </w:rPr>
              <w:t xml:space="preserve"> </w:t>
            </w:r>
            <w:r>
              <w:rPr>
                <w:sz w:val="24"/>
              </w:rPr>
              <w:t xml:space="preserve"> </w:t>
            </w:r>
          </w:p>
        </w:tc>
        <w:tc>
          <w:tcPr>
            <w:tcW w:w="1484" w:type="dxa"/>
            <w:tcBorders>
              <w:top w:val="single" w:sz="4" w:space="0" w:color="000000"/>
              <w:left w:val="single" w:sz="4" w:space="0" w:color="000000"/>
              <w:bottom w:val="single" w:sz="4" w:space="0" w:color="000000"/>
              <w:right w:val="nil"/>
            </w:tcBorders>
          </w:tcPr>
          <w:p w:rsidR="00AB2D7B" w:rsidRDefault="0096592D">
            <w:r>
              <w:rPr>
                <w:sz w:val="20"/>
              </w:rPr>
              <w:t xml:space="preserve">ICD-9-CM </w:t>
            </w:r>
            <w:r>
              <w:rPr>
                <w:sz w:val="24"/>
              </w:rPr>
              <w:t xml:space="preserve"> </w:t>
            </w:r>
          </w:p>
        </w:tc>
        <w:tc>
          <w:tcPr>
            <w:tcW w:w="1892" w:type="dxa"/>
            <w:tcBorders>
              <w:top w:val="single" w:sz="4" w:space="0" w:color="000000"/>
              <w:left w:val="nil"/>
              <w:bottom w:val="single" w:sz="4" w:space="0" w:color="000000"/>
              <w:right w:val="single" w:sz="4" w:space="0" w:color="000000"/>
            </w:tcBorders>
          </w:tcPr>
          <w:p w:rsidR="00AB2D7B" w:rsidRDefault="00AB2D7B"/>
        </w:tc>
        <w:tc>
          <w:tcPr>
            <w:tcW w:w="374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ICD-10-CM </w:t>
            </w:r>
            <w:r>
              <w:rPr>
                <w:sz w:val="24"/>
              </w:rPr>
              <w:t xml:space="preserve"> </w:t>
            </w:r>
          </w:p>
        </w:tc>
      </w:tr>
      <w:tr w:rsidR="00AB2D7B">
        <w:trPr>
          <w:trHeight w:val="2078"/>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4540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15"/>
              <w:ind w:left="11"/>
            </w:pPr>
            <w:r>
              <w:rPr>
                <w:sz w:val="20"/>
              </w:rPr>
              <w:t xml:space="preserve">Varicose </w:t>
            </w:r>
          </w:p>
          <w:p w:rsidR="00AB2D7B" w:rsidRDefault="0096592D">
            <w:pPr>
              <w:tabs>
                <w:tab w:val="center" w:pos="229"/>
                <w:tab w:val="center" w:pos="880"/>
              </w:tabs>
              <w:spacing w:after="1"/>
            </w:pPr>
            <w:r>
              <w:tab/>
            </w:r>
            <w:r>
              <w:rPr>
                <w:sz w:val="20"/>
              </w:rPr>
              <w:t xml:space="preserve">Veins </w:t>
            </w:r>
            <w:r>
              <w:rPr>
                <w:sz w:val="20"/>
              </w:rPr>
              <w:tab/>
              <w:t xml:space="preserve">of </w:t>
            </w:r>
          </w:p>
          <w:p w:rsidR="00AB2D7B" w:rsidRDefault="0096592D">
            <w:pPr>
              <w:ind w:left="9" w:right="353"/>
            </w:pPr>
            <w:r>
              <w:rPr>
                <w:sz w:val="20"/>
              </w:rPr>
              <w:t xml:space="preserve">lower extremities with ulcer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I83.009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6" w:right="655" w:hanging="12"/>
            </w:pPr>
            <w:r>
              <w:rPr>
                <w:color w:val="2C3E50"/>
                <w:sz w:val="20"/>
              </w:rPr>
              <w:t xml:space="preserve">Varicose veins of unspecified lower extremity with ulcer of </w:t>
            </w:r>
          </w:p>
          <w:p w:rsidR="00AB2D7B" w:rsidRDefault="0096592D">
            <w:pPr>
              <w:spacing w:after="35" w:line="220" w:lineRule="auto"/>
              <w:ind w:left="16" w:right="678"/>
            </w:pPr>
            <w:r>
              <w:rPr>
                <w:color w:val="2C3E50"/>
                <w:sz w:val="20"/>
              </w:rPr>
              <w:t>unspecified site</w:t>
            </w:r>
            <w:r>
              <w:rPr>
                <w:sz w:val="20"/>
              </w:rPr>
              <w:t xml:space="preserve"> </w:t>
            </w:r>
            <w:r>
              <w:rPr>
                <w:sz w:val="24"/>
              </w:rPr>
              <w:t xml:space="preserve"> </w:t>
            </w:r>
          </w:p>
          <w:p w:rsidR="00AB2D7B" w:rsidRDefault="0096592D">
            <w:pPr>
              <w:ind w:left="4"/>
            </w:pPr>
            <w:r>
              <w:rPr>
                <w:sz w:val="20"/>
              </w:rPr>
              <w:t xml:space="preserve"> </w:t>
            </w:r>
            <w:r>
              <w:rPr>
                <w:sz w:val="24"/>
              </w:rPr>
              <w:t xml:space="preserve"> </w:t>
            </w:r>
          </w:p>
        </w:tc>
      </w:tr>
      <w:tr w:rsidR="00AB2D7B">
        <w:trPr>
          <w:trHeight w:val="189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I83.019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48" w:lineRule="auto"/>
              <w:ind w:left="16" w:right="591" w:hanging="12"/>
            </w:pPr>
            <w:r>
              <w:rPr>
                <w:color w:val="2C3E50"/>
                <w:sz w:val="20"/>
              </w:rPr>
              <w:t xml:space="preserve">Varicose veins of right lower extremity with ulcer of </w:t>
            </w:r>
          </w:p>
          <w:p w:rsidR="00AB2D7B" w:rsidRDefault="0096592D">
            <w:pPr>
              <w:spacing w:after="38" w:line="226" w:lineRule="auto"/>
              <w:ind w:left="16" w:right="678"/>
            </w:pPr>
            <w:r>
              <w:rPr>
                <w:color w:val="2C3E50"/>
                <w:sz w:val="20"/>
              </w:rPr>
              <w:t>unspecified site</w:t>
            </w:r>
            <w:r>
              <w:rPr>
                <w:sz w:val="20"/>
              </w:rPr>
              <w:t xml:space="preserve"> </w:t>
            </w:r>
            <w:r>
              <w:rPr>
                <w:sz w:val="24"/>
              </w:rPr>
              <w:t xml:space="preserve"> </w:t>
            </w:r>
          </w:p>
          <w:p w:rsidR="00AB2D7B" w:rsidRDefault="0096592D">
            <w:pPr>
              <w:ind w:left="4"/>
            </w:pPr>
            <w:r>
              <w:rPr>
                <w:sz w:val="20"/>
              </w:rPr>
              <w:t xml:space="preserve"> </w:t>
            </w:r>
            <w:r>
              <w:rPr>
                <w:sz w:val="24"/>
              </w:rPr>
              <w:t xml:space="preserve"> </w:t>
            </w:r>
          </w:p>
        </w:tc>
      </w:tr>
      <w:tr w:rsidR="00AB2D7B">
        <w:trPr>
          <w:trHeight w:val="18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I83.029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48" w:lineRule="auto"/>
              <w:ind w:left="16" w:right="591" w:hanging="12"/>
            </w:pPr>
            <w:r>
              <w:rPr>
                <w:color w:val="2C3E50"/>
                <w:sz w:val="20"/>
              </w:rPr>
              <w:t xml:space="preserve">Varicose veins of left lower extremity with ulcer of </w:t>
            </w:r>
          </w:p>
          <w:p w:rsidR="00AB2D7B" w:rsidRDefault="0096592D">
            <w:pPr>
              <w:spacing w:after="33" w:line="228" w:lineRule="auto"/>
              <w:ind w:left="16" w:right="678"/>
            </w:pPr>
            <w:r>
              <w:rPr>
                <w:color w:val="2C3E50"/>
                <w:sz w:val="20"/>
              </w:rPr>
              <w:t>unspecified site</w:t>
            </w:r>
            <w:r>
              <w:rPr>
                <w:sz w:val="20"/>
              </w:rPr>
              <w:t xml:space="preserve"> </w:t>
            </w:r>
            <w:r>
              <w:rPr>
                <w:sz w:val="24"/>
              </w:rPr>
              <w:t xml:space="preserve"> </w:t>
            </w:r>
          </w:p>
          <w:p w:rsidR="00AB2D7B" w:rsidRDefault="0096592D">
            <w:pPr>
              <w:ind w:left="4"/>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right w:w="115" w:type="dxa"/>
        </w:tblCellMar>
        <w:tblLook w:val="04A0" w:firstRow="1" w:lastRow="0" w:firstColumn="1" w:lastColumn="0" w:noHBand="0" w:noVBand="1"/>
      </w:tblPr>
      <w:tblGrid>
        <w:gridCol w:w="2693"/>
        <w:gridCol w:w="1484"/>
        <w:gridCol w:w="1892"/>
        <w:gridCol w:w="1577"/>
        <w:gridCol w:w="2170"/>
      </w:tblGrid>
      <w:tr w:rsidR="00AB2D7B">
        <w:trPr>
          <w:trHeight w:val="2398"/>
        </w:trPr>
        <w:tc>
          <w:tcPr>
            <w:tcW w:w="2693" w:type="dxa"/>
            <w:vMerge w:val="restart"/>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
            </w:pPr>
            <w:r>
              <w:rPr>
                <w:sz w:val="20"/>
              </w:rPr>
              <w:t xml:space="preserve">707.1 </w:t>
            </w:r>
            <w:r>
              <w:rPr>
                <w:sz w:val="24"/>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50" w:lineRule="auto"/>
              <w:ind w:left="10" w:right="539" w:hanging="10"/>
            </w:pPr>
            <w:r>
              <w:rPr>
                <w:color w:val="2C3E50"/>
                <w:sz w:val="20"/>
              </w:rPr>
              <w:t>Ulcer of lower limb, unspecified</w:t>
            </w:r>
            <w:r>
              <w:rPr>
                <w:sz w:val="20"/>
              </w:rPr>
              <w:t xml:space="preserve"> </w:t>
            </w:r>
            <w:r>
              <w:rPr>
                <w:sz w:val="24"/>
              </w:rPr>
              <w:t xml:space="preserve"> </w:t>
            </w:r>
          </w:p>
          <w:p w:rsidR="00AB2D7B" w:rsidRDefault="0096592D">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5"/>
            </w:pPr>
            <w:r>
              <w:rPr>
                <w:sz w:val="20"/>
              </w:rPr>
              <w:t>L97.909</w:t>
            </w:r>
            <w:r>
              <w:rPr>
                <w:sz w:val="24"/>
              </w:rPr>
              <w:t xml:space="preserve"> </w:t>
            </w:r>
          </w:p>
          <w:p w:rsidR="00AB2D7B" w:rsidRDefault="0096592D">
            <w:pPr>
              <w:ind w:left="5"/>
            </w:pPr>
            <w:r>
              <w:rPr>
                <w:sz w:val="20"/>
              </w:rPr>
              <w:t xml:space="preserve">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45" w:lineRule="auto"/>
              <w:ind w:left="17" w:right="685" w:hanging="12"/>
            </w:pPr>
            <w:r>
              <w:rPr>
                <w:color w:val="2C3E50"/>
                <w:sz w:val="20"/>
              </w:rPr>
              <w:t>Non-pressure chronic ulcer of unspecified part of unspecified lower leg with unspecified severity</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77"/>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
            </w:pPr>
            <w:r>
              <w:rPr>
                <w:sz w:val="20"/>
              </w:rPr>
              <w:t xml:space="preserve">680.6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right="646"/>
            </w:pPr>
            <w:r>
              <w:rPr>
                <w:sz w:val="20"/>
              </w:rPr>
              <w:t xml:space="preserve">Carbuncle and furuncle of leg, except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spacing w:after="16"/>
              <w:ind w:left="5"/>
            </w:pPr>
            <w:r>
              <w:rPr>
                <w:sz w:val="20"/>
              </w:rPr>
              <w:t>L02.429</w:t>
            </w:r>
            <w:r>
              <w:rPr>
                <w:sz w:val="24"/>
              </w:rPr>
              <w:t xml:space="preserve"> </w:t>
            </w:r>
          </w:p>
          <w:p w:rsidR="00AB2D7B" w:rsidRDefault="0096592D">
            <w:pPr>
              <w:ind w:left="5"/>
            </w:pPr>
            <w:r>
              <w:rPr>
                <w:sz w:val="20"/>
              </w:rPr>
              <w:t xml:space="preserve">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49" w:lineRule="auto"/>
              <w:ind w:left="17" w:right="590" w:hanging="12"/>
            </w:pPr>
            <w:r>
              <w:rPr>
                <w:color w:val="2C3E50"/>
                <w:sz w:val="20"/>
              </w:rPr>
              <w:t>Furuncle of limb, unspecified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7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L02.439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49" w:lineRule="auto"/>
              <w:ind w:left="17" w:right="666" w:hanging="12"/>
            </w:pPr>
            <w:r>
              <w:rPr>
                <w:color w:val="2C3E50"/>
                <w:sz w:val="20"/>
              </w:rPr>
              <w:t>Carbuncle of limb, unspecifie</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78"/>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
            </w:pPr>
            <w:r>
              <w:rPr>
                <w:sz w:val="20"/>
              </w:rPr>
              <w:t xml:space="preserve">680.7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0" w:right="637" w:hanging="10"/>
            </w:pPr>
            <w:r>
              <w:rPr>
                <w:sz w:val="20"/>
              </w:rPr>
              <w:t xml:space="preserve">Carbuncle and furuncle of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L02.629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49" w:lineRule="auto"/>
              <w:ind w:left="17" w:right="629" w:hanging="12"/>
            </w:pPr>
            <w:r>
              <w:rPr>
                <w:color w:val="2C3E50"/>
                <w:sz w:val="20"/>
              </w:rPr>
              <w:t>Furuncle of unspecified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7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L02.639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49" w:lineRule="auto"/>
              <w:ind w:left="17" w:right="629" w:hanging="12"/>
            </w:pPr>
            <w:r>
              <w:rPr>
                <w:color w:val="2C3E50"/>
                <w:sz w:val="20"/>
              </w:rPr>
              <w:t>Carbuncle of unspecified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76"/>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
            </w:pPr>
            <w:r>
              <w:rPr>
                <w:sz w:val="20"/>
              </w:rPr>
              <w:t xml:space="preserve">681.1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line="252" w:lineRule="auto"/>
              <w:ind w:left="10" w:right="704" w:hanging="10"/>
            </w:pPr>
            <w:r>
              <w:rPr>
                <w:color w:val="2C3E50"/>
                <w:sz w:val="20"/>
              </w:rPr>
              <w:t xml:space="preserve">Cellulitis and abscess of toe, </w:t>
            </w:r>
            <w:r>
              <w:rPr>
                <w:sz w:val="24"/>
              </w:rPr>
              <w:t xml:space="preserve"> </w:t>
            </w:r>
          </w:p>
          <w:p w:rsidR="00AB2D7B" w:rsidRDefault="0096592D">
            <w:pPr>
              <w:spacing w:after="10"/>
            </w:pPr>
            <w:r>
              <w:rPr>
                <w:color w:val="2C3E50"/>
                <w:sz w:val="20"/>
              </w:rPr>
              <w:t>unspecified</w:t>
            </w:r>
            <w:r>
              <w:rPr>
                <w:sz w:val="20"/>
              </w:rPr>
              <w:t xml:space="preserve"> </w:t>
            </w:r>
            <w:r>
              <w:rPr>
                <w:sz w:val="24"/>
              </w:rPr>
              <w:t xml:space="preserve"> </w:t>
            </w:r>
          </w:p>
          <w:p w:rsidR="00AB2D7B" w:rsidRDefault="0096592D">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L03.039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3" w:line="248" w:lineRule="auto"/>
              <w:ind w:left="17" w:right="694" w:hanging="12"/>
            </w:pPr>
            <w:r>
              <w:rPr>
                <w:color w:val="2C3E50"/>
                <w:sz w:val="20"/>
              </w:rPr>
              <w:t>Cellulitis of unspecified toe</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44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L03.049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8" w:line="252" w:lineRule="auto"/>
              <w:ind w:left="17" w:right="697" w:hanging="12"/>
            </w:pPr>
            <w:r>
              <w:rPr>
                <w:color w:val="2C3E50"/>
                <w:sz w:val="20"/>
              </w:rPr>
              <w:t>Acute lymphangitis of unspecified toe</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
            </w:pPr>
            <w:r>
              <w:rPr>
                <w:sz w:val="20"/>
              </w:rPr>
              <w:t xml:space="preserve">682.6 </w:t>
            </w:r>
            <w:r>
              <w:rPr>
                <w:sz w:val="24"/>
              </w:rPr>
              <w:t xml:space="preserve"> </w:t>
            </w:r>
          </w:p>
        </w:tc>
        <w:tc>
          <w:tcPr>
            <w:tcW w:w="1892"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15" w:line="243" w:lineRule="auto"/>
              <w:ind w:left="10" w:right="704" w:hanging="10"/>
            </w:pPr>
            <w:r>
              <w:rPr>
                <w:color w:val="2C3E50"/>
                <w:sz w:val="20"/>
              </w:rPr>
              <w:t>Cellulitis and abscess of leg, except foot</w:t>
            </w:r>
            <w:r>
              <w:rPr>
                <w:sz w:val="20"/>
              </w:rPr>
              <w:t xml:space="preserve"> </w:t>
            </w:r>
            <w:r>
              <w:rPr>
                <w:sz w:val="24"/>
              </w:rPr>
              <w:t xml:space="preserve"> </w:t>
            </w:r>
          </w:p>
          <w:p w:rsidR="00AB2D7B" w:rsidRDefault="0096592D">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L03.129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ind w:left="17" w:right="697" w:hanging="12"/>
            </w:pPr>
            <w:r>
              <w:rPr>
                <w:sz w:val="20"/>
              </w:rPr>
              <w:t xml:space="preserve">Acute lymphangitis of unspecified part of limb </w:t>
            </w:r>
            <w:r>
              <w:rPr>
                <w:sz w:val="24"/>
              </w:rPr>
              <w:t xml:space="preserve"> </w:t>
            </w:r>
          </w:p>
        </w:tc>
      </w:tr>
      <w:tr w:rsidR="00AB2D7B">
        <w:trPr>
          <w:trHeight w:val="143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L03.119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79" w:line="249" w:lineRule="auto"/>
              <w:ind w:left="17" w:right="629" w:hanging="12"/>
            </w:pPr>
            <w:r>
              <w:rPr>
                <w:color w:val="2C3E50"/>
                <w:sz w:val="20"/>
              </w:rPr>
              <w:t>Cellulitis of unspecified part of limb</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right w:w="115" w:type="dxa"/>
        </w:tblCellMar>
        <w:tblLook w:val="04A0" w:firstRow="1" w:lastRow="0" w:firstColumn="1" w:lastColumn="0" w:noHBand="0" w:noVBand="1"/>
      </w:tblPr>
      <w:tblGrid>
        <w:gridCol w:w="881"/>
        <w:gridCol w:w="1498"/>
        <w:gridCol w:w="314"/>
        <w:gridCol w:w="1484"/>
        <w:gridCol w:w="862"/>
        <w:gridCol w:w="1030"/>
        <w:gridCol w:w="547"/>
        <w:gridCol w:w="1030"/>
        <w:gridCol w:w="2170"/>
      </w:tblGrid>
      <w:tr w:rsidR="00AB2D7B">
        <w:trPr>
          <w:trHeight w:val="1178"/>
        </w:trPr>
        <w:tc>
          <w:tcPr>
            <w:tcW w:w="2693"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
            </w:pPr>
            <w:r>
              <w:rPr>
                <w:sz w:val="20"/>
              </w:rPr>
              <w:t xml:space="preserve">682.7 </w:t>
            </w:r>
            <w:r>
              <w:rPr>
                <w:sz w:val="24"/>
              </w:rPr>
              <w:t xml:space="preserve"> </w:t>
            </w:r>
          </w:p>
        </w:tc>
        <w:tc>
          <w:tcPr>
            <w:tcW w:w="1892"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right="704"/>
            </w:pPr>
            <w:r>
              <w:rPr>
                <w:sz w:val="20"/>
              </w:rPr>
              <w:t xml:space="preserve">Cellulitis and abscess of </w:t>
            </w:r>
            <w:r>
              <w:rPr>
                <w:sz w:val="20"/>
              </w:rPr>
              <w:lastRenderedPageBreak/>
              <w:t xml:space="preserve">foot, except toes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lastRenderedPageBreak/>
              <w:t xml:space="preserve">L03.119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50" w:lineRule="auto"/>
              <w:ind w:left="17" w:right="629" w:hanging="12"/>
            </w:pPr>
            <w:r>
              <w:rPr>
                <w:color w:val="2C3E50"/>
                <w:sz w:val="20"/>
              </w:rPr>
              <w:t>Cellulitis of unspecified part of limb</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390"/>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L03.129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7" w:right="697" w:hanging="12"/>
            </w:pPr>
            <w:r>
              <w:rPr>
                <w:color w:val="2C3E50"/>
                <w:sz w:val="20"/>
              </w:rPr>
              <w:t>Acute lymphangitis of unspecified part of limb</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21"/>
        </w:trPr>
        <w:tc>
          <w:tcPr>
            <w:tcW w:w="0" w:type="auto"/>
            <w:gridSpan w:val="3"/>
            <w:vMerge/>
            <w:tcBorders>
              <w:top w:val="nil"/>
              <w:left w:val="single" w:sz="4" w:space="0" w:color="000000"/>
              <w:bottom w:val="nil"/>
              <w:right w:val="single" w:sz="4" w:space="0" w:color="000000"/>
            </w:tcBorders>
          </w:tcPr>
          <w:p w:rsidR="00AB2D7B" w:rsidRDefault="00AB2D7B"/>
        </w:tc>
        <w:tc>
          <w:tcPr>
            <w:tcW w:w="148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
            </w:pPr>
            <w:r>
              <w:rPr>
                <w:sz w:val="20"/>
              </w:rPr>
              <w:t xml:space="preserve">711.05 </w:t>
            </w:r>
            <w:r>
              <w:rPr>
                <w:sz w:val="24"/>
              </w:rPr>
              <w:t xml:space="preserve"> </w:t>
            </w:r>
          </w:p>
        </w:tc>
        <w:tc>
          <w:tcPr>
            <w:tcW w:w="1892"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right="643" w:hanging="10"/>
            </w:pPr>
            <w:r>
              <w:rPr>
                <w:sz w:val="20"/>
              </w:rPr>
              <w:t xml:space="preserve">Pyogenic arthritis, pelvic region and thigh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M00.05</w:t>
            </w:r>
            <w:r>
              <w:rPr>
                <w:sz w:val="24"/>
              </w:rPr>
              <w:t xml:space="preserve"> </w:t>
            </w:r>
          </w:p>
          <w:p w:rsidR="00AB2D7B" w:rsidRDefault="0096592D">
            <w:pPr>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ind w:left="17" w:right="529" w:hanging="12"/>
            </w:pPr>
            <w:r>
              <w:rPr>
                <w:sz w:val="20"/>
              </w:rPr>
              <w:t xml:space="preserve">Staphylococcal arthritis, unspecified ankle and foot </w:t>
            </w:r>
            <w:r>
              <w:rPr>
                <w:sz w:val="24"/>
              </w:rPr>
              <w:t xml:space="preserve"> </w:t>
            </w:r>
          </w:p>
        </w:tc>
      </w:tr>
      <w:tr w:rsidR="00AB2D7B">
        <w:trPr>
          <w:trHeight w:val="1440"/>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M00.15</w:t>
            </w:r>
            <w:r>
              <w:rPr>
                <w:sz w:val="24"/>
              </w:rPr>
              <w:t xml:space="preserve"> </w:t>
            </w:r>
          </w:p>
          <w:p w:rsidR="00AB2D7B" w:rsidRDefault="0096592D">
            <w:pPr>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8" w:line="252" w:lineRule="auto"/>
              <w:ind w:left="17" w:right="711" w:hanging="12"/>
            </w:pPr>
            <w:r>
              <w:rPr>
                <w:color w:val="2C3E50"/>
                <w:sz w:val="20"/>
              </w:rPr>
              <w:t>Pneumococcal arthritis, unspecified hip</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704"/>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M00.25</w:t>
            </w:r>
            <w:r>
              <w:rPr>
                <w:sz w:val="24"/>
              </w:rPr>
              <w:t xml:space="preserve"> </w:t>
            </w:r>
          </w:p>
          <w:p w:rsidR="00AB2D7B" w:rsidRDefault="0096592D">
            <w:pPr>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54" w:lineRule="auto"/>
              <w:ind w:left="17" w:right="711" w:hanging="12"/>
            </w:pPr>
            <w:r>
              <w:rPr>
                <w:color w:val="2C3E50"/>
                <w:sz w:val="20"/>
              </w:rPr>
              <w:t>Other streptococcal arthritis, unspecified hip</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392"/>
        </w:trPr>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M00.85</w:t>
            </w:r>
            <w:r>
              <w:rPr>
                <w:sz w:val="24"/>
              </w:rPr>
              <w:t xml:space="preserve"> </w:t>
            </w:r>
          </w:p>
          <w:p w:rsidR="00AB2D7B" w:rsidRDefault="0096592D">
            <w:pPr>
              <w:ind w:left="5"/>
            </w:pPr>
            <w:r>
              <w:rPr>
                <w:sz w:val="20"/>
              </w:rPr>
              <w:t xml:space="preserve">9 </w:t>
            </w:r>
            <w:r>
              <w:rPr>
                <w:sz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1" w:lineRule="auto"/>
              <w:ind w:left="17" w:right="711" w:hanging="12"/>
            </w:pPr>
            <w:r>
              <w:rPr>
                <w:color w:val="2C3E50"/>
                <w:sz w:val="20"/>
              </w:rPr>
              <w:t>Arthritis due to other bacteria, unspecified hip</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917"/>
        </w:trPr>
        <w:tc>
          <w:tcPr>
            <w:tcW w:w="881"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711.06 </w:t>
            </w:r>
            <w:r>
              <w:rPr>
                <w:sz w:val="24"/>
              </w:rPr>
              <w:t xml:space="preserve"> </w:t>
            </w:r>
          </w:p>
        </w:tc>
        <w:tc>
          <w:tcPr>
            <w:tcW w:w="2660" w:type="dxa"/>
            <w:gridSpan w:val="3"/>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right="480" w:hanging="10"/>
            </w:pPr>
            <w:r>
              <w:rPr>
                <w:sz w:val="20"/>
              </w:rPr>
              <w:t xml:space="preserve">Pyogenic arthritis, lower leg </w:t>
            </w:r>
            <w:r>
              <w:rPr>
                <w:sz w:val="24"/>
              </w:rPr>
              <w:t xml:space="preserve"> </w:t>
            </w:r>
          </w:p>
          <w:p w:rsidR="00AB2D7B" w:rsidRDefault="0096592D">
            <w:r>
              <w:rPr>
                <w:sz w:val="20"/>
              </w:rPr>
              <w:t xml:space="preserve">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M00.06</w:t>
            </w:r>
            <w:r>
              <w:rPr>
                <w:sz w:val="24"/>
              </w:rPr>
              <w:t xml:space="preserve"> </w:t>
            </w:r>
          </w:p>
          <w:p w:rsidR="00AB2D7B" w:rsidRDefault="0096592D">
            <w:pPr>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ind w:left="17" w:right="93" w:hanging="12"/>
            </w:pPr>
            <w:r>
              <w:rPr>
                <w:sz w:val="20"/>
              </w:rPr>
              <w:t xml:space="preserve">Pneumococcal arthritis, unspecified hip </w:t>
            </w:r>
            <w:r>
              <w:rPr>
                <w:sz w:val="24"/>
              </w:rPr>
              <w:t xml:space="preserve"> </w:t>
            </w:r>
          </w:p>
          <w:p w:rsidR="00AB2D7B" w:rsidRDefault="0096592D">
            <w:pPr>
              <w:ind w:left="5"/>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M00.16</w:t>
            </w:r>
            <w:r>
              <w:rPr>
                <w:sz w:val="24"/>
              </w:rPr>
              <w:t xml:space="preserve"> </w:t>
            </w:r>
          </w:p>
          <w:p w:rsidR="00AB2D7B" w:rsidRDefault="0096592D">
            <w:pPr>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ind w:left="17" w:right="93" w:hanging="12"/>
            </w:pPr>
            <w:r>
              <w:rPr>
                <w:color w:val="2C3E50"/>
                <w:sz w:val="20"/>
              </w:rPr>
              <w:t>Pneumococcal arthritis, unspecified knee</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M00.26</w:t>
            </w:r>
            <w:r>
              <w:rPr>
                <w:sz w:val="24"/>
              </w:rPr>
              <w:t xml:space="preserve"> </w:t>
            </w:r>
          </w:p>
          <w:p w:rsidR="00AB2D7B" w:rsidRDefault="0096592D">
            <w:pPr>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7" w:right="640" w:hanging="12"/>
            </w:pPr>
            <w:r>
              <w:rPr>
                <w:color w:val="2C3E50"/>
                <w:sz w:val="20"/>
              </w:rPr>
              <w:t>Other streptococcal arthritis, unspecified knee</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7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M00.86</w:t>
            </w:r>
            <w:r>
              <w:rPr>
                <w:sz w:val="24"/>
              </w:rPr>
              <w:t xml:space="preserve"> </w:t>
            </w:r>
          </w:p>
          <w:p w:rsidR="00AB2D7B" w:rsidRDefault="0096592D">
            <w:pPr>
              <w:ind w:left="2"/>
            </w:pPr>
            <w:r>
              <w:rPr>
                <w:sz w:val="20"/>
              </w:rPr>
              <w:t xml:space="preserve">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7" w:right="504" w:hanging="12"/>
            </w:pPr>
            <w:r>
              <w:rPr>
                <w:color w:val="2C3E50"/>
                <w:sz w:val="20"/>
              </w:rPr>
              <w:t>Arthritis due to other bacteria, unspecified knee</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5" w:type="dxa"/>
          <w:left w:w="94" w:type="dxa"/>
          <w:right w:w="747" w:type="dxa"/>
        </w:tblCellMar>
        <w:tblLook w:val="04A0" w:firstRow="1" w:lastRow="0" w:firstColumn="1" w:lastColumn="0" w:noHBand="0" w:noVBand="1"/>
      </w:tblPr>
      <w:tblGrid>
        <w:gridCol w:w="881"/>
        <w:gridCol w:w="1498"/>
        <w:gridCol w:w="2660"/>
        <w:gridCol w:w="1577"/>
        <w:gridCol w:w="3200"/>
      </w:tblGrid>
      <w:tr w:rsidR="00AB2D7B">
        <w:trPr>
          <w:trHeight w:val="893"/>
        </w:trPr>
        <w:tc>
          <w:tcPr>
            <w:tcW w:w="881" w:type="dxa"/>
            <w:vMerge w:val="restart"/>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711.07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Pyogenic arthritis, ankle and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M00.07</w:t>
            </w:r>
            <w:r>
              <w:rPr>
                <w:sz w:val="24"/>
              </w:rPr>
              <w:t xml:space="preserve"> </w:t>
            </w:r>
          </w:p>
          <w:p w:rsidR="00AB2D7B" w:rsidRDefault="0096592D">
            <w:pPr>
              <w:ind w:left="2"/>
            </w:pPr>
            <w:r>
              <w:rPr>
                <w:sz w:val="20"/>
              </w:rPr>
              <w:t xml:space="preserve">09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7" w:hanging="12"/>
            </w:pPr>
            <w:r>
              <w:rPr>
                <w:color w:val="2C3E50"/>
                <w:sz w:val="20"/>
              </w:rPr>
              <w:t>Staphylococcal arthritis, unspecified ankle and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M00.17</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31" w:lineRule="auto"/>
              <w:ind w:left="17" w:hanging="12"/>
            </w:pPr>
            <w:r>
              <w:rPr>
                <w:color w:val="2C3E50"/>
                <w:sz w:val="20"/>
              </w:rPr>
              <w:t>Pneumococcal arthritis, unspecified ankle and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4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M00.27</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39" w:lineRule="auto"/>
              <w:ind w:left="17" w:right="7" w:hanging="12"/>
            </w:pPr>
            <w:r>
              <w:rPr>
                <w:color w:val="2C3E50"/>
                <w:sz w:val="20"/>
              </w:rPr>
              <w:t>Other streptococcal arthritis, unspecified ankle and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4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M00.87</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7" w:hanging="12"/>
            </w:pPr>
            <w:r>
              <w:rPr>
                <w:color w:val="2C3E50"/>
                <w:sz w:val="20"/>
              </w:rPr>
              <w:t>Arthritis due to other bacteria, unspecified ankle and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730.05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Acute osteomyelitis, pelvic region and thigh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M86.15</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31" w:lineRule="auto"/>
              <w:ind w:left="17" w:hanging="12"/>
            </w:pPr>
            <w:r>
              <w:rPr>
                <w:color w:val="2C3E50"/>
                <w:sz w:val="20"/>
              </w:rPr>
              <w:t>Other acute osteomyelitis, unspecified femur</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M86.25</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3"/>
              <w:ind w:left="17" w:hanging="12"/>
            </w:pPr>
            <w:r>
              <w:rPr>
                <w:color w:val="2C3E50"/>
                <w:sz w:val="20"/>
              </w:rPr>
              <w:t>Subacute osteomyelitis, unspecified femur</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3"/>
        </w:trPr>
        <w:tc>
          <w:tcPr>
            <w:tcW w:w="0" w:type="auto"/>
            <w:vMerge/>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730.06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Acute osteomyelitis, lower leg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r>
              <w:rPr>
                <w:sz w:val="20"/>
              </w:rPr>
              <w:t>M86.16</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7" w:hanging="12"/>
            </w:pPr>
            <w:r>
              <w:rPr>
                <w:color w:val="2C3E50"/>
                <w:sz w:val="20"/>
              </w:rPr>
              <w:t>Other acute osteomyelitis, unspecified tibia and fibula</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M86.26</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29" w:lineRule="auto"/>
              <w:ind w:left="17" w:hanging="12"/>
            </w:pPr>
            <w:r>
              <w:rPr>
                <w:color w:val="2C3E50"/>
                <w:sz w:val="20"/>
              </w:rPr>
              <w:t>Subacute osteomyelitis, unspecified tibia and fibula</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74"/>
        </w:trPr>
        <w:tc>
          <w:tcPr>
            <w:tcW w:w="0" w:type="auto"/>
            <w:vMerge/>
            <w:tcBorders>
              <w:top w:val="nil"/>
              <w:left w:val="single" w:sz="4" w:space="0" w:color="000000"/>
              <w:bottom w:val="nil"/>
              <w:right w:val="single" w:sz="4" w:space="0" w:color="000000"/>
            </w:tcBorders>
          </w:tcPr>
          <w:p w:rsidR="00AB2D7B" w:rsidRDefault="00AB2D7B"/>
        </w:tc>
        <w:tc>
          <w:tcPr>
            <w:tcW w:w="1498"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730.07 </w:t>
            </w:r>
            <w:r>
              <w:rPr>
                <w:sz w:val="24"/>
              </w:rPr>
              <w:t xml:space="preserve"> </w:t>
            </w:r>
          </w:p>
        </w:tc>
        <w:tc>
          <w:tcPr>
            <w:tcW w:w="2660"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Acute osteomyelitis, ankle and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M86.17</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7" w:hanging="12"/>
            </w:pPr>
            <w:r>
              <w:rPr>
                <w:color w:val="2C3E50"/>
                <w:sz w:val="20"/>
              </w:rPr>
              <w:t>Other acute osteomyelitis, unspecified ankle and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M86.27</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7" w:hanging="12"/>
            </w:pPr>
            <w:r>
              <w:rPr>
                <w:color w:val="2C3E50"/>
                <w:sz w:val="20"/>
              </w:rPr>
              <w:t>Subacute osteomyelitis, unspecified ankle and foot</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730.15 </w:t>
            </w:r>
            <w:r>
              <w:rPr>
                <w:sz w:val="24"/>
              </w:rPr>
              <w:t xml:space="preserve"> </w:t>
            </w:r>
          </w:p>
        </w:tc>
        <w:tc>
          <w:tcPr>
            <w:tcW w:w="2660" w:type="dxa"/>
            <w:tcBorders>
              <w:top w:val="single" w:sz="4" w:space="0" w:color="000000"/>
              <w:left w:val="single" w:sz="4" w:space="0" w:color="000000"/>
              <w:bottom w:val="single" w:sz="4" w:space="0" w:color="000000"/>
              <w:right w:val="single" w:sz="4" w:space="0" w:color="000000"/>
            </w:tcBorders>
          </w:tcPr>
          <w:p w:rsidR="00AB2D7B" w:rsidRDefault="0096592D">
            <w:pPr>
              <w:spacing w:after="20"/>
              <w:ind w:left="10" w:right="104" w:hanging="10"/>
              <w:jc w:val="both"/>
            </w:pPr>
            <w:r>
              <w:rPr>
                <w:sz w:val="20"/>
              </w:rPr>
              <w:t xml:space="preserve">Chronic osteomyelitis, pelvic region and thigh </w:t>
            </w:r>
            <w:r>
              <w:rPr>
                <w:sz w:val="24"/>
              </w:rPr>
              <w:t xml:space="preserve"> </w:t>
            </w:r>
          </w:p>
          <w:p w:rsidR="00AB2D7B" w:rsidRDefault="0096592D">
            <w:r>
              <w:rPr>
                <w:sz w:val="20"/>
              </w:rPr>
              <w:t xml:space="preserve">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M86.65</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9" w:lineRule="auto"/>
              <w:ind w:left="17" w:right="55" w:hanging="12"/>
            </w:pPr>
            <w:r>
              <w:rPr>
                <w:color w:val="2C3E50"/>
                <w:sz w:val="20"/>
              </w:rPr>
              <w:t>Other chronic osteomyelitis, unspecified thigh</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42"/>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730.16 </w:t>
            </w:r>
            <w:r>
              <w:rPr>
                <w:sz w:val="24"/>
              </w:rPr>
              <w:t xml:space="preserve"> </w:t>
            </w:r>
          </w:p>
        </w:tc>
        <w:tc>
          <w:tcPr>
            <w:tcW w:w="2660"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20" w:right="6" w:hanging="10"/>
            </w:pPr>
            <w:r>
              <w:rPr>
                <w:sz w:val="20"/>
              </w:rPr>
              <w:t xml:space="preserve">Chronic osteomyelitis, lower </w:t>
            </w:r>
          </w:p>
          <w:p w:rsidR="00AB2D7B" w:rsidRDefault="0096592D">
            <w:pPr>
              <w:ind w:left="19"/>
            </w:pPr>
            <w:r>
              <w:rPr>
                <w:sz w:val="20"/>
              </w:rPr>
              <w:t xml:space="preserve">leg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M86.66</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spacing w:after="22"/>
              <w:ind w:left="17" w:right="55" w:hanging="12"/>
            </w:pPr>
            <w:r>
              <w:rPr>
                <w:color w:val="2C3E50"/>
                <w:sz w:val="20"/>
              </w:rPr>
              <w:t>Other chronic osteomyelitis, unspecified tibia and fibula</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730.17 </w:t>
            </w:r>
            <w:r>
              <w:rPr>
                <w:sz w:val="24"/>
              </w:rPr>
              <w:t xml:space="preserve"> </w:t>
            </w:r>
          </w:p>
        </w:tc>
        <w:tc>
          <w:tcPr>
            <w:tcW w:w="2660"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Chronic </w:t>
            </w:r>
          </w:p>
          <w:p w:rsidR="00AB2D7B" w:rsidRDefault="0096592D">
            <w:pPr>
              <w:ind w:left="10"/>
            </w:pPr>
            <w:r>
              <w:rPr>
                <w:sz w:val="20"/>
              </w:rPr>
              <w:t xml:space="preserve">osteomyelitis, ankle and foot </w:t>
            </w:r>
            <w:r>
              <w:rPr>
                <w:sz w:val="24"/>
              </w:rPr>
              <w:t xml:space="preserve"> </w:t>
            </w:r>
          </w:p>
        </w:tc>
        <w:tc>
          <w:tcPr>
            <w:tcW w:w="157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M86.67</w:t>
            </w:r>
            <w:r>
              <w:rPr>
                <w:sz w:val="24"/>
              </w:rPr>
              <w:t xml:space="preserve"> </w:t>
            </w:r>
          </w:p>
          <w:p w:rsidR="00AB2D7B" w:rsidRDefault="0096592D">
            <w:pPr>
              <w:ind w:left="2"/>
            </w:pPr>
            <w:r>
              <w:rPr>
                <w:sz w:val="20"/>
              </w:rPr>
              <w:t xml:space="preserve">9 </w:t>
            </w:r>
            <w:r>
              <w:rPr>
                <w:sz w:val="24"/>
              </w:rPr>
              <w:t xml:space="preserve"> </w:t>
            </w:r>
          </w:p>
        </w:tc>
        <w:tc>
          <w:tcPr>
            <w:tcW w:w="3200" w:type="dxa"/>
            <w:tcBorders>
              <w:top w:val="single" w:sz="4" w:space="0" w:color="000000"/>
              <w:left w:val="single" w:sz="4" w:space="0" w:color="000000"/>
              <w:bottom w:val="single" w:sz="4" w:space="0" w:color="000000"/>
              <w:right w:val="single" w:sz="4" w:space="0" w:color="000000"/>
            </w:tcBorders>
          </w:tcPr>
          <w:p w:rsidR="00AB2D7B" w:rsidRDefault="0096592D">
            <w:pPr>
              <w:ind w:left="17" w:right="55" w:hanging="12"/>
            </w:pPr>
            <w:r>
              <w:rPr>
                <w:color w:val="2C3E50"/>
                <w:sz w:val="20"/>
              </w:rPr>
              <w:t>Other chronic osteomyelitis, unspecified ankle and foot</w:t>
            </w: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4" w:type="dxa"/>
          <w:bottom w:w="29" w:type="dxa"/>
          <w:right w:w="77" w:type="dxa"/>
        </w:tblCellMar>
        <w:tblLook w:val="04A0" w:firstRow="1" w:lastRow="0" w:firstColumn="1" w:lastColumn="0" w:noHBand="0" w:noVBand="1"/>
      </w:tblPr>
      <w:tblGrid>
        <w:gridCol w:w="881"/>
        <w:gridCol w:w="1330"/>
        <w:gridCol w:w="168"/>
        <w:gridCol w:w="1325"/>
        <w:gridCol w:w="1335"/>
        <w:gridCol w:w="861"/>
        <w:gridCol w:w="716"/>
        <w:gridCol w:w="878"/>
        <w:gridCol w:w="2322"/>
      </w:tblGrid>
      <w:tr w:rsidR="00AB2D7B">
        <w:trPr>
          <w:trHeight w:val="768"/>
        </w:trPr>
        <w:tc>
          <w:tcPr>
            <w:tcW w:w="881" w:type="dxa"/>
            <w:vMerge w:val="restart"/>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730.25 </w:t>
            </w:r>
            <w:r>
              <w:rPr>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104"/>
              <w:jc w:val="both"/>
            </w:pPr>
            <w:r>
              <w:rPr>
                <w:sz w:val="20"/>
              </w:rPr>
              <w:t xml:space="preserve">Unspecified osteomyelitis, pelvic region and thigh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5"/>
            </w:pPr>
            <w:r>
              <w:rPr>
                <w:sz w:val="20"/>
              </w:rPr>
              <w:t xml:space="preserve">Osteomyelitis, unspecified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730.26 </w:t>
            </w:r>
            <w:r>
              <w:rPr>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3" w:line="261" w:lineRule="auto"/>
              <w:ind w:left="10"/>
            </w:pPr>
            <w:r>
              <w:rPr>
                <w:sz w:val="20"/>
              </w:rPr>
              <w:t xml:space="preserve">Unspecified osteomyelitis, lower </w:t>
            </w:r>
          </w:p>
          <w:p w:rsidR="00AB2D7B" w:rsidRDefault="0096592D">
            <w:pPr>
              <w:ind w:left="10"/>
            </w:pPr>
            <w:r>
              <w:rPr>
                <w:sz w:val="20"/>
              </w:rPr>
              <w:t xml:space="preserve">leg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Osteomyelitis, unspecified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730.27 </w:t>
            </w:r>
            <w:r>
              <w:rPr>
                <w:sz w:val="24"/>
              </w:rPr>
              <w:t xml:space="preserve"> </w:t>
            </w:r>
          </w:p>
        </w:tc>
        <w:tc>
          <w:tcPr>
            <w:tcW w:w="266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Unspecified osteomyelitis, ankle and foot </w:t>
            </w:r>
            <w:r>
              <w:rPr>
                <w:sz w:val="24"/>
              </w:rPr>
              <w:t xml:space="preserve"> </w:t>
            </w:r>
          </w:p>
        </w:tc>
        <w:tc>
          <w:tcPr>
            <w:tcW w:w="157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3200"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5"/>
            </w:pPr>
            <w:r>
              <w:rPr>
                <w:sz w:val="20"/>
              </w:rPr>
              <w:t xml:space="preserve">Osteomyelitis, unspecified </w:t>
            </w:r>
            <w:r>
              <w:rPr>
                <w:sz w:val="24"/>
              </w:rPr>
              <w:t xml:space="preserve"> </w:t>
            </w:r>
          </w:p>
        </w:tc>
      </w:tr>
      <w:tr w:rsidR="00AB2D7B">
        <w:trPr>
          <w:trHeight w:val="1128"/>
        </w:trPr>
        <w:tc>
          <w:tcPr>
            <w:tcW w:w="2211" w:type="dxa"/>
            <w:gridSpan w:val="2"/>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730.35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Periostitis, </w:t>
            </w:r>
            <w:r>
              <w:rPr>
                <w:sz w:val="20"/>
              </w:rPr>
              <w:tab/>
              <w:t xml:space="preserve">without mention </w:t>
            </w:r>
            <w:r>
              <w:rPr>
                <w:sz w:val="20"/>
              </w:rPr>
              <w:tab/>
              <w:t xml:space="preserve">of osteomyelitis, pelvic region and thigh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3" w:right="8" w:hanging="12"/>
            </w:pPr>
            <w:r>
              <w:rPr>
                <w:sz w:val="20"/>
              </w:rPr>
              <w:t xml:space="preserve">Osteomyelitis, unspecified </w:t>
            </w:r>
            <w:r>
              <w:rPr>
                <w:sz w:val="24"/>
              </w:rPr>
              <w:t xml:space="preserve"> </w:t>
            </w:r>
          </w:p>
        </w:tc>
      </w:tr>
      <w:tr w:rsidR="00AB2D7B">
        <w:trPr>
          <w:trHeight w:val="1388"/>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730.36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47"/>
            </w:pPr>
            <w:r>
              <w:rPr>
                <w:sz w:val="20"/>
              </w:rPr>
              <w:t xml:space="preserve">Periostitis, without mention of osteomyelitis, lower leg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3" w:right="8" w:hanging="12"/>
            </w:pPr>
            <w:r>
              <w:rPr>
                <w:sz w:val="20"/>
              </w:rPr>
              <w:t xml:space="preserve">Osteomyelitis, unspecified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730.37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47"/>
            </w:pPr>
            <w:r>
              <w:rPr>
                <w:sz w:val="20"/>
              </w:rPr>
              <w:t xml:space="preserve">Periostitis, without mention of osteomyelitis, ankle and foot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3" w:right="8" w:hanging="12"/>
            </w:pPr>
            <w:r>
              <w:rPr>
                <w:sz w:val="20"/>
              </w:rPr>
              <w:t xml:space="preserve">Osteomyelitis, unspecified  </w:t>
            </w:r>
            <w:r>
              <w:rPr>
                <w:sz w:val="24"/>
              </w:rPr>
              <w:t xml:space="preserve"> </w:t>
            </w:r>
          </w:p>
        </w:tc>
      </w:tr>
      <w:tr w:rsidR="00AB2D7B">
        <w:trPr>
          <w:trHeight w:val="1901"/>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730.85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7" w:line="236" w:lineRule="auto"/>
              <w:ind w:left="10" w:hanging="10"/>
            </w:pPr>
            <w:r>
              <w:rPr>
                <w:sz w:val="20"/>
              </w:rPr>
              <w:t xml:space="preserve">Other infections involving bone in diseases classified elsewhere, pelvic region and thigh </w:t>
            </w:r>
            <w:r>
              <w:rPr>
                <w:sz w:val="24"/>
              </w:rPr>
              <w:t xml:space="preserve"> </w:t>
            </w:r>
          </w:p>
          <w:p w:rsidR="00AB2D7B" w:rsidRDefault="0096592D">
            <w:r>
              <w:rPr>
                <w:sz w:val="20"/>
              </w:rPr>
              <w:t xml:space="preserve">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M90.85</w:t>
            </w:r>
            <w:r>
              <w:rPr>
                <w:sz w:val="24"/>
              </w:rPr>
              <w:t xml:space="preserve"> </w:t>
            </w:r>
          </w:p>
          <w:p w:rsidR="00AB2D7B" w:rsidRDefault="0096592D">
            <w:pPr>
              <w:ind w:left="2"/>
            </w:pPr>
            <w:r>
              <w:rPr>
                <w:sz w:val="20"/>
              </w:rPr>
              <w:t xml:space="preserve">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44" w:lineRule="auto"/>
              <w:ind w:left="13" w:right="742" w:hanging="12"/>
            </w:pPr>
            <w:r>
              <w:rPr>
                <w:color w:val="2C3E50"/>
                <w:sz w:val="20"/>
              </w:rPr>
              <w:t>Osteopathy in diseases classified elsewhere, unspecified thigh</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898"/>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730.86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Other infections involving bone in diseases classified elsewhere, lower leg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M90.86</w:t>
            </w:r>
            <w:r>
              <w:rPr>
                <w:sz w:val="24"/>
              </w:rPr>
              <w:t xml:space="preserve"> </w:t>
            </w:r>
          </w:p>
          <w:p w:rsidR="00AB2D7B" w:rsidRDefault="0096592D">
            <w:pPr>
              <w:ind w:left="2"/>
            </w:pPr>
            <w:r>
              <w:rPr>
                <w:sz w:val="20"/>
              </w:rPr>
              <w:t xml:space="preserve">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line="249" w:lineRule="auto"/>
              <w:ind w:left="13" w:right="282" w:hanging="12"/>
            </w:pPr>
            <w:r>
              <w:rPr>
                <w:color w:val="2C3E50"/>
                <w:sz w:val="20"/>
              </w:rPr>
              <w:t xml:space="preserve">Osteopathy in diseases </w:t>
            </w:r>
          </w:p>
          <w:p w:rsidR="00AB2D7B" w:rsidRDefault="0096592D">
            <w:pPr>
              <w:spacing w:after="20" w:line="242" w:lineRule="auto"/>
              <w:ind w:left="13" w:right="697"/>
            </w:pPr>
            <w:r>
              <w:rPr>
                <w:color w:val="2C3E50"/>
                <w:sz w:val="20"/>
              </w:rPr>
              <w:t>classified elsewhere, unspecified lower leg</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730.87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Other infections involving bone in diseases classified elsewhere, ankle and foot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M90.87</w:t>
            </w:r>
            <w:r>
              <w:rPr>
                <w:sz w:val="24"/>
              </w:rPr>
              <w:t xml:space="preserve"> </w:t>
            </w:r>
          </w:p>
          <w:p w:rsidR="00AB2D7B" w:rsidRDefault="0096592D">
            <w:pPr>
              <w:ind w:left="2"/>
            </w:pPr>
            <w:r>
              <w:rPr>
                <w:sz w:val="20"/>
              </w:rPr>
              <w:t xml:space="preserve">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line="249" w:lineRule="auto"/>
              <w:ind w:left="13" w:right="282" w:hanging="12"/>
            </w:pPr>
            <w:r>
              <w:rPr>
                <w:color w:val="2C3E50"/>
                <w:sz w:val="20"/>
              </w:rPr>
              <w:t xml:space="preserve">Osteopathy in diseases </w:t>
            </w:r>
          </w:p>
          <w:p w:rsidR="00AB2D7B" w:rsidRDefault="0096592D">
            <w:pPr>
              <w:ind w:left="13" w:right="465"/>
            </w:pPr>
            <w:r>
              <w:rPr>
                <w:color w:val="2C3E50"/>
                <w:sz w:val="20"/>
              </w:rPr>
              <w:t xml:space="preserve">classified elsewhere, </w:t>
            </w:r>
          </w:p>
        </w:tc>
      </w:tr>
    </w:tbl>
    <w:p w:rsidR="00AB2D7B" w:rsidRDefault="00AB2D7B">
      <w:pPr>
        <w:spacing w:after="0"/>
        <w:ind w:left="-360" w:right="887"/>
      </w:pPr>
    </w:p>
    <w:tbl>
      <w:tblPr>
        <w:tblStyle w:val="TableGrid"/>
        <w:tblW w:w="9816" w:type="dxa"/>
        <w:tblInd w:w="451" w:type="dxa"/>
        <w:tblCellMar>
          <w:top w:w="97" w:type="dxa"/>
          <w:left w:w="96" w:type="dxa"/>
          <w:bottom w:w="30" w:type="dxa"/>
          <w:right w:w="115" w:type="dxa"/>
        </w:tblCellMar>
        <w:tblLook w:val="04A0" w:firstRow="1" w:lastRow="0" w:firstColumn="1" w:lastColumn="0" w:noHBand="0" w:noVBand="1"/>
      </w:tblPr>
      <w:tblGrid>
        <w:gridCol w:w="2211"/>
        <w:gridCol w:w="1493"/>
        <w:gridCol w:w="2197"/>
        <w:gridCol w:w="1594"/>
        <w:gridCol w:w="2321"/>
      </w:tblGrid>
      <w:tr w:rsidR="00AB2D7B">
        <w:trPr>
          <w:trHeight w:val="895"/>
        </w:trPr>
        <w:tc>
          <w:tcPr>
            <w:tcW w:w="2211" w:type="dxa"/>
            <w:vMerge w:val="restart"/>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AB2D7B"/>
        </w:tc>
        <w:tc>
          <w:tcPr>
            <w:tcW w:w="2196" w:type="dxa"/>
            <w:tcBorders>
              <w:top w:val="single" w:sz="4" w:space="0" w:color="000000"/>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AB2D7B"/>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0" w:lineRule="auto"/>
              <w:ind w:left="13" w:right="683"/>
            </w:pPr>
            <w:r>
              <w:rPr>
                <w:color w:val="2C3E50"/>
                <w:sz w:val="20"/>
              </w:rPr>
              <w:t>unspecified ankle and foot</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730.95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18" w:line="243" w:lineRule="auto"/>
              <w:ind w:left="10" w:right="644" w:hanging="10"/>
            </w:pPr>
            <w:r>
              <w:rPr>
                <w:sz w:val="20"/>
              </w:rPr>
              <w:t xml:space="preserve">Unspecified infection of bone, pelvic region and thigh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ind w:left="13" w:hanging="12"/>
            </w:pPr>
            <w:r>
              <w:rPr>
                <w:color w:val="2C3E50"/>
                <w:sz w:val="20"/>
              </w:rPr>
              <w:t>Osteomyelitis, unspecified</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730.96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line="249" w:lineRule="auto"/>
              <w:ind w:left="10" w:right="269" w:hanging="10"/>
            </w:pPr>
            <w:r>
              <w:rPr>
                <w:sz w:val="20"/>
              </w:rPr>
              <w:t xml:space="preserve">Unspecified infection of </w:t>
            </w:r>
          </w:p>
          <w:p w:rsidR="00AB2D7B" w:rsidRDefault="0096592D">
            <w:pPr>
              <w:spacing w:after="15"/>
              <w:ind w:left="10"/>
            </w:pPr>
            <w:r>
              <w:rPr>
                <w:sz w:val="20"/>
              </w:rPr>
              <w:t xml:space="preserve">bone, lower </w:t>
            </w:r>
          </w:p>
          <w:p w:rsidR="00AB2D7B" w:rsidRDefault="0096592D">
            <w:pPr>
              <w:ind w:left="10"/>
            </w:pPr>
            <w:r>
              <w:rPr>
                <w:sz w:val="20"/>
              </w:rPr>
              <w:t xml:space="preserve">leg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ind w:left="13" w:hanging="12"/>
            </w:pPr>
            <w:r>
              <w:rPr>
                <w:color w:val="2C3E50"/>
                <w:sz w:val="20"/>
              </w:rPr>
              <w:t>Osteomyelitis, unspecified</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730.97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0" w:right="677"/>
            </w:pPr>
            <w:r>
              <w:rPr>
                <w:sz w:val="20"/>
              </w:rPr>
              <w:t xml:space="preserve">Unspecified infection of bone, ankle and foot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8" w:line="238" w:lineRule="auto"/>
              <w:ind w:left="13" w:hanging="12"/>
            </w:pPr>
            <w:r>
              <w:rPr>
                <w:color w:val="2C3E50"/>
                <w:sz w:val="20"/>
              </w:rPr>
              <w:t>Osteomyelitis, unspecified</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181"/>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785.4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Gangrene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I96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23" w:line="249" w:lineRule="auto"/>
              <w:ind w:left="13" w:right="478" w:hanging="12"/>
            </w:pPr>
            <w:r>
              <w:rPr>
                <w:color w:val="2C3E50"/>
                <w:sz w:val="20"/>
              </w:rPr>
              <w:t>Gangrene, not elsewhere classified</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336"/>
        </w:trPr>
        <w:tc>
          <w:tcPr>
            <w:tcW w:w="2211" w:type="dxa"/>
            <w:vMerge w:val="restart"/>
            <w:tcBorders>
              <w:top w:val="single" w:sz="4" w:space="0" w:color="000000"/>
              <w:left w:val="single" w:sz="4" w:space="0" w:color="000000"/>
              <w:bottom w:val="nil"/>
              <w:right w:val="single" w:sz="4" w:space="0" w:color="000000"/>
            </w:tcBorders>
          </w:tcPr>
          <w:p w:rsidR="00AB2D7B" w:rsidRDefault="0096592D">
            <w:r>
              <w:rPr>
                <w:sz w:val="20"/>
              </w:rPr>
              <w:t xml:space="preserve">Proposed PQI: </w:t>
            </w:r>
            <w:r>
              <w:rPr>
                <w:sz w:val="24"/>
              </w:rPr>
              <w:t xml:space="preserve"> </w:t>
            </w:r>
          </w:p>
          <w:p w:rsidR="00AB2D7B" w:rsidRDefault="0096592D">
            <w:pPr>
              <w:spacing w:after="19" w:line="270" w:lineRule="auto"/>
              <w:ind w:left="12" w:right="429" w:hanging="12"/>
            </w:pPr>
            <w:r>
              <w:rPr>
                <w:sz w:val="20"/>
              </w:rPr>
              <w:t>Hypoglycemia</w:t>
            </w:r>
            <w:r>
              <w:rPr>
                <w:sz w:val="20"/>
                <w:vertAlign w:val="superscript"/>
              </w:rPr>
              <w:t>28</w:t>
            </w:r>
            <w:r>
              <w:rPr>
                <w:sz w:val="20"/>
              </w:rPr>
              <w:t xml:space="preserve"> Algorithm described by Ginde et al. </w:t>
            </w:r>
          </w:p>
          <w:p w:rsidR="00AB2D7B" w:rsidRDefault="0096592D">
            <w:pPr>
              <w:ind w:left="12"/>
            </w:pPr>
            <w:r>
              <w:rPr>
                <w:sz w:val="20"/>
              </w:rPr>
              <w:t xml:space="preserve">(Appendix 3) </w:t>
            </w:r>
            <w:r>
              <w:rPr>
                <w:sz w:val="24"/>
              </w:rPr>
              <w:t xml:space="preserve"> </w:t>
            </w:r>
          </w:p>
        </w:tc>
        <w:tc>
          <w:tcPr>
            <w:tcW w:w="369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ICD-9-CM </w:t>
            </w:r>
            <w:r>
              <w:rPr>
                <w:sz w:val="24"/>
              </w:rPr>
              <w:t xml:space="preserve"> </w:t>
            </w:r>
          </w:p>
        </w:tc>
        <w:tc>
          <w:tcPr>
            <w:tcW w:w="39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ICD-10-CM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251.0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20" w:right="359" w:hanging="10"/>
            </w:pPr>
            <w:r>
              <w:rPr>
                <w:sz w:val="20"/>
              </w:rPr>
              <w:t xml:space="preserve">Hypoglycemic coma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E15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1" w:right="503" w:hanging="10"/>
            </w:pPr>
            <w:r>
              <w:rPr>
                <w:sz w:val="20"/>
              </w:rPr>
              <w:t xml:space="preserve">Nondiabetic hypoglycemic coma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251.1 </w:t>
            </w:r>
            <w:r>
              <w:rPr>
                <w:sz w:val="24"/>
              </w:rPr>
              <w:t xml:space="preserve"> </w:t>
            </w:r>
          </w:p>
        </w:tc>
        <w:tc>
          <w:tcPr>
            <w:tcW w:w="2196"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Other specified hypoglycemia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E16.0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3" w:right="296" w:hanging="12"/>
            </w:pPr>
            <w:r>
              <w:rPr>
                <w:sz w:val="20"/>
              </w:rPr>
              <w:t xml:space="preserve">Drug-induced hypoglycemia without coma </w:t>
            </w:r>
            <w:r>
              <w:rPr>
                <w:sz w:val="24"/>
              </w:rPr>
              <w:t xml:space="preserve"> </w:t>
            </w:r>
          </w:p>
        </w:tc>
      </w:tr>
      <w:tr w:rsidR="00AB2D7B">
        <w:trPr>
          <w:trHeight w:val="5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E16.1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3" w:right="473" w:hanging="12"/>
            </w:pPr>
            <w:r>
              <w:rPr>
                <w:sz w:val="20"/>
              </w:rPr>
              <w:t xml:space="preserve">Other hypoglycemia </w:t>
            </w:r>
            <w:r>
              <w:rPr>
                <w:sz w:val="24"/>
              </w:rPr>
              <w:t xml:space="preserve"> </w:t>
            </w:r>
          </w:p>
        </w:tc>
      </w:tr>
      <w:tr w:rsidR="00AB2D7B">
        <w:trPr>
          <w:trHeight w:val="601"/>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251.2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Hypoglycemia, unspecified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E16.2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3" w:hanging="12"/>
            </w:pPr>
            <w:r>
              <w:rPr>
                <w:sz w:val="20"/>
              </w:rPr>
              <w:t xml:space="preserve">Hypoglycemia, unspecified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nil"/>
              <w:right w:val="single" w:sz="4" w:space="0" w:color="000000"/>
            </w:tcBorders>
          </w:tcPr>
          <w:p w:rsidR="00AB2D7B" w:rsidRDefault="0096592D">
            <w:r>
              <w:rPr>
                <w:sz w:val="20"/>
              </w:rPr>
              <w:t xml:space="preserve">270.3 </w:t>
            </w:r>
            <w:r>
              <w:rPr>
                <w:sz w:val="24"/>
              </w:rPr>
              <w:t xml:space="preserve"> </w:t>
            </w:r>
          </w:p>
        </w:tc>
        <w:tc>
          <w:tcPr>
            <w:tcW w:w="2196" w:type="dxa"/>
            <w:vMerge w:val="restart"/>
            <w:tcBorders>
              <w:top w:val="single" w:sz="4" w:space="0" w:color="000000"/>
              <w:left w:val="single" w:sz="4" w:space="0" w:color="000000"/>
              <w:bottom w:val="nil"/>
              <w:right w:val="single" w:sz="4" w:space="0" w:color="000000"/>
            </w:tcBorders>
          </w:tcPr>
          <w:p w:rsidR="00AB2D7B" w:rsidRDefault="0096592D">
            <w:pPr>
              <w:ind w:left="20" w:right="644" w:hanging="10"/>
            </w:pPr>
            <w:r>
              <w:rPr>
                <w:sz w:val="20"/>
              </w:rPr>
              <w:t xml:space="preserve">Leucineinduced hypoglycemia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E71.0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3" w:right="596" w:hanging="12"/>
            </w:pPr>
            <w:r>
              <w:rPr>
                <w:color w:val="2C3E50"/>
                <w:sz w:val="20"/>
              </w:rPr>
              <w:t>Maple-syrupurine disease</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E71.120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3" w:right="117" w:hanging="12"/>
            </w:pPr>
            <w:r>
              <w:rPr>
                <w:color w:val="2C3E50"/>
                <w:sz w:val="20"/>
              </w:rPr>
              <w:t>Methylmalonic acidemia</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E71.19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3" w:right="626" w:hanging="12"/>
            </w:pPr>
            <w:r>
              <w:rPr>
                <w:color w:val="2C3E50"/>
                <w:sz w:val="20"/>
              </w:rPr>
              <w:t>Other disorders of branchedchain aminoacid metabolism</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6" w:type="dxa"/>
          <w:right w:w="85" w:type="dxa"/>
        </w:tblCellMar>
        <w:tblLook w:val="04A0" w:firstRow="1" w:lastRow="0" w:firstColumn="1" w:lastColumn="0" w:noHBand="0" w:noVBand="1"/>
      </w:tblPr>
      <w:tblGrid>
        <w:gridCol w:w="847"/>
        <w:gridCol w:w="1363"/>
        <w:gridCol w:w="130"/>
        <w:gridCol w:w="1363"/>
        <w:gridCol w:w="1314"/>
        <w:gridCol w:w="882"/>
        <w:gridCol w:w="712"/>
        <w:gridCol w:w="882"/>
        <w:gridCol w:w="2323"/>
      </w:tblGrid>
      <w:tr w:rsidR="00AB2D7B">
        <w:trPr>
          <w:trHeight w:val="1649"/>
        </w:trPr>
        <w:tc>
          <w:tcPr>
            <w:tcW w:w="221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3" w:type="dxa"/>
            <w:gridSpan w:val="2"/>
            <w:tcBorders>
              <w:top w:val="nil"/>
              <w:left w:val="single" w:sz="4" w:space="0" w:color="000000"/>
              <w:bottom w:val="single" w:sz="4" w:space="0" w:color="000000"/>
              <w:right w:val="single" w:sz="4" w:space="0" w:color="000000"/>
            </w:tcBorders>
          </w:tcPr>
          <w:p w:rsidR="00AB2D7B" w:rsidRDefault="00AB2D7B"/>
        </w:tc>
        <w:tc>
          <w:tcPr>
            <w:tcW w:w="2196" w:type="dxa"/>
            <w:gridSpan w:val="2"/>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E71.2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43" w:lineRule="auto"/>
              <w:ind w:left="13" w:right="172" w:hanging="12"/>
            </w:pPr>
            <w:r>
              <w:rPr>
                <w:color w:val="2C3E50"/>
                <w:sz w:val="20"/>
              </w:rPr>
              <w:t>Disorder of branched-chain amino-acid metabolism, unspecified</w:t>
            </w:r>
            <w:r>
              <w:rPr>
                <w:sz w:val="20"/>
              </w:rPr>
              <w:t xml:space="preserve"> </w:t>
            </w:r>
            <w:r>
              <w:rPr>
                <w:sz w:val="24"/>
              </w:rPr>
              <w:t xml:space="preserve"> </w:t>
            </w:r>
          </w:p>
          <w:p w:rsidR="00AB2D7B" w:rsidRDefault="0096592D">
            <w:pPr>
              <w:ind w:left="1"/>
            </w:pPr>
            <w:r>
              <w:rPr>
                <w:sz w:val="20"/>
              </w:rPr>
              <w:t xml:space="preserve"> </w:t>
            </w:r>
            <w:r>
              <w:rPr>
                <w:sz w:val="24"/>
              </w:rPr>
              <w:t xml:space="preserve"> </w:t>
            </w:r>
          </w:p>
        </w:tc>
      </w:tr>
      <w:tr w:rsidR="00AB2D7B">
        <w:trPr>
          <w:trHeight w:val="1126"/>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775.0 </w:t>
            </w:r>
            <w:r>
              <w:rPr>
                <w:sz w:val="24"/>
              </w:rPr>
              <w:t xml:space="preserve"> </w:t>
            </w:r>
          </w:p>
        </w:tc>
        <w:tc>
          <w:tcPr>
            <w:tcW w:w="2196"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Hypoglycemia in an infant born to a diabetic mother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P70.0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0" w:right="570"/>
            </w:pPr>
            <w:r>
              <w:rPr>
                <w:sz w:val="20"/>
              </w:rPr>
              <w:t xml:space="preserve">Syndrome of infant of mother with gestational diabetes </w:t>
            </w:r>
            <w:r>
              <w:rPr>
                <w:sz w:val="24"/>
              </w:rPr>
              <w:t xml:space="preserve"> </w:t>
            </w:r>
          </w:p>
        </w:tc>
      </w:tr>
      <w:tr w:rsidR="00AB2D7B">
        <w:trPr>
          <w:trHeight w:val="86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P70.1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3" w:right="604" w:hanging="12"/>
            </w:pPr>
            <w:r>
              <w:rPr>
                <w:sz w:val="20"/>
              </w:rPr>
              <w:t xml:space="preserve">Syndrome of infant of a diabetic mother </w:t>
            </w:r>
            <w:r>
              <w:rPr>
                <w:sz w:val="24"/>
              </w:rPr>
              <w:t xml:space="preserve"> </w:t>
            </w:r>
          </w:p>
        </w:tc>
      </w:tr>
      <w:tr w:rsidR="00AB2D7B">
        <w:trPr>
          <w:trHeight w:val="600"/>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775.6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0" w:right="99" w:hanging="10"/>
            </w:pPr>
            <w:r>
              <w:rPr>
                <w:sz w:val="20"/>
              </w:rPr>
              <w:t xml:space="preserve">Neonatal hypoglycemia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P70.4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3" w:hanging="12"/>
            </w:pPr>
            <w:r>
              <w:rPr>
                <w:sz w:val="20"/>
              </w:rPr>
              <w:t xml:space="preserve">Other neonatal hypoglycemia </w:t>
            </w:r>
            <w:r>
              <w:rPr>
                <w:sz w:val="24"/>
              </w:rPr>
              <w:t xml:space="preserve"> </w:t>
            </w:r>
          </w:p>
        </w:tc>
      </w:tr>
      <w:tr w:rsidR="00AB2D7B">
        <w:trPr>
          <w:trHeight w:val="2187"/>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962.3 </w:t>
            </w:r>
            <w:r>
              <w:rPr>
                <w:sz w:val="24"/>
              </w:rPr>
              <w:t xml:space="preserve"> </w:t>
            </w:r>
          </w:p>
        </w:tc>
        <w:tc>
          <w:tcPr>
            <w:tcW w:w="2196"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right="461"/>
            </w:pPr>
            <w:r>
              <w:rPr>
                <w:sz w:val="20"/>
              </w:rPr>
              <w:t xml:space="preserve">Poisoning by insulins and antidiabetic agents </w:t>
            </w: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T38.3X</w:t>
            </w:r>
            <w:r>
              <w:rPr>
                <w:sz w:val="24"/>
              </w:rPr>
              <w:t xml:space="preserve"> </w:t>
            </w:r>
          </w:p>
          <w:p w:rsidR="00AB2D7B" w:rsidRDefault="0096592D">
            <w:pPr>
              <w:ind w:left="2"/>
            </w:pPr>
            <w:r>
              <w:rPr>
                <w:sz w:val="20"/>
              </w:rPr>
              <w:t xml:space="preserve">1A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 w:right="754"/>
            </w:pPr>
            <w:r>
              <w:rPr>
                <w:sz w:val="20"/>
              </w:rPr>
              <w:t xml:space="preserve">Poisoning by insulin and oral hypoglycemic </w:t>
            </w:r>
            <w:r>
              <w:rPr>
                <w:sz w:val="24"/>
              </w:rPr>
              <w:t xml:space="preserve"> </w:t>
            </w:r>
            <w:r>
              <w:rPr>
                <w:sz w:val="20"/>
              </w:rPr>
              <w:t xml:space="preserve">[antidiabetic] drugs, accidental </w:t>
            </w:r>
            <w:r>
              <w:rPr>
                <w:sz w:val="24"/>
              </w:rPr>
              <w:t xml:space="preserve"> </w:t>
            </w:r>
            <w:r>
              <w:rPr>
                <w:sz w:val="20"/>
              </w:rPr>
              <w:t xml:space="preserve">(unintentional), initial encounter </w:t>
            </w:r>
            <w:r>
              <w:rPr>
                <w:sz w:val="24"/>
              </w:rPr>
              <w:t xml:space="preserve"> </w:t>
            </w:r>
          </w:p>
        </w:tc>
      </w:tr>
      <w:tr w:rsidR="00AB2D7B">
        <w:trPr>
          <w:trHeight w:val="2179"/>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T38.3X</w:t>
            </w:r>
            <w:r>
              <w:rPr>
                <w:sz w:val="24"/>
              </w:rPr>
              <w:t xml:space="preserve"> </w:t>
            </w:r>
          </w:p>
          <w:p w:rsidR="00AB2D7B" w:rsidRDefault="0096592D">
            <w:pPr>
              <w:ind w:left="2"/>
            </w:pPr>
            <w:r>
              <w:rPr>
                <w:sz w:val="20"/>
              </w:rPr>
              <w:t xml:space="preserve">2A  </w:t>
            </w:r>
            <w:r>
              <w:rPr>
                <w:sz w:val="24"/>
              </w:rPr>
              <w:t xml:space="preserve"> </w:t>
            </w:r>
          </w:p>
        </w:tc>
        <w:tc>
          <w:tcPr>
            <w:tcW w:w="2321" w:type="dxa"/>
            <w:tcBorders>
              <w:top w:val="single" w:sz="4" w:space="0" w:color="000000"/>
              <w:left w:val="single" w:sz="4" w:space="0" w:color="000000"/>
              <w:bottom w:val="single" w:sz="4" w:space="0" w:color="000000"/>
              <w:right w:val="single" w:sz="4" w:space="0" w:color="000000"/>
            </w:tcBorders>
          </w:tcPr>
          <w:p w:rsidR="00AB2D7B" w:rsidRDefault="0096592D">
            <w:pPr>
              <w:ind w:left="13" w:right="695" w:hanging="12"/>
            </w:pPr>
            <w:r>
              <w:rPr>
                <w:sz w:val="20"/>
              </w:rPr>
              <w:t xml:space="preserve">Poisoning by insulin and oral hypoglycemic [antidiabetic] drugs, intentional selfharm, initial encounter </w:t>
            </w:r>
            <w:r>
              <w:rPr>
                <w:sz w:val="24"/>
              </w:rPr>
              <w:t xml:space="preserve"> </w:t>
            </w:r>
          </w:p>
        </w:tc>
      </w:tr>
      <w:tr w:rsidR="00AB2D7B">
        <w:trPr>
          <w:trHeight w:val="1126"/>
        </w:trPr>
        <w:tc>
          <w:tcPr>
            <w:tcW w:w="848"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493"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2677"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T38.3X</w:t>
            </w:r>
            <w:r>
              <w:rPr>
                <w:sz w:val="24"/>
              </w:rPr>
              <w:t xml:space="preserve"> </w:t>
            </w:r>
          </w:p>
          <w:p w:rsidR="00AB2D7B" w:rsidRDefault="0096592D">
            <w:pPr>
              <w:ind w:left="2"/>
            </w:pPr>
            <w:r>
              <w:rPr>
                <w:sz w:val="20"/>
              </w:rPr>
              <w:t xml:space="preserve">3A  </w:t>
            </w:r>
            <w:r>
              <w:rPr>
                <w:sz w:val="24"/>
              </w:rPr>
              <w:t xml:space="preserve"> </w:t>
            </w:r>
          </w:p>
        </w:tc>
        <w:tc>
          <w:tcPr>
            <w:tcW w:w="32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right="129"/>
            </w:pPr>
            <w:r>
              <w:rPr>
                <w:sz w:val="20"/>
              </w:rPr>
              <w:t xml:space="preserve">Poisoning by insulin and oral hypoglycemic </w:t>
            </w:r>
            <w:r>
              <w:rPr>
                <w:sz w:val="24"/>
              </w:rPr>
              <w:t xml:space="preserve"> </w:t>
            </w:r>
            <w:r>
              <w:rPr>
                <w:sz w:val="20"/>
              </w:rPr>
              <w:t xml:space="preserve">[antidiabetic] drugs, assault, initial encounter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T38.3X</w:t>
            </w:r>
            <w:r>
              <w:rPr>
                <w:sz w:val="24"/>
              </w:rPr>
              <w:t xml:space="preserve"> </w:t>
            </w:r>
          </w:p>
          <w:p w:rsidR="00AB2D7B" w:rsidRDefault="0096592D">
            <w:pPr>
              <w:ind w:left="2"/>
            </w:pPr>
            <w:r>
              <w:rPr>
                <w:sz w:val="20"/>
              </w:rPr>
              <w:t xml:space="preserve">4A  </w:t>
            </w:r>
            <w:r>
              <w:rPr>
                <w:sz w:val="24"/>
              </w:rPr>
              <w:t xml:space="preserve"> </w:t>
            </w:r>
          </w:p>
        </w:tc>
        <w:tc>
          <w:tcPr>
            <w:tcW w:w="32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12" w:right="101" w:hanging="12"/>
            </w:pPr>
            <w:r>
              <w:rPr>
                <w:sz w:val="20"/>
              </w:rPr>
              <w:t xml:space="preserve">Poisoning by insulin and oral hypoglycemic [antidiabetic] drugs, undetermined, initial </w:t>
            </w:r>
          </w:p>
          <w:p w:rsidR="00AB2D7B" w:rsidRDefault="0096592D">
            <w:pPr>
              <w:ind w:left="12"/>
            </w:pPr>
            <w:r>
              <w:rPr>
                <w:sz w:val="20"/>
              </w:rPr>
              <w:t xml:space="preserve">encounter </w:t>
            </w:r>
            <w:r>
              <w:rPr>
                <w:sz w:val="24"/>
              </w:rPr>
              <w:t xml:space="preserve"> </w:t>
            </w:r>
          </w:p>
        </w:tc>
      </w:tr>
      <w:tr w:rsidR="00AB2D7B">
        <w:trPr>
          <w:trHeight w:val="1114"/>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250.80 </w:t>
            </w:r>
            <w:r>
              <w:rPr>
                <w:sz w:val="24"/>
              </w:rPr>
              <w:t xml:space="preserve"> </w:t>
            </w:r>
          </w:p>
        </w:tc>
        <w:tc>
          <w:tcPr>
            <w:tcW w:w="267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line="239" w:lineRule="auto"/>
              <w:ind w:left="10" w:hanging="10"/>
            </w:pPr>
            <w:r>
              <w:rPr>
                <w:color w:val="2C3E50"/>
                <w:sz w:val="20"/>
              </w:rPr>
              <w:t xml:space="preserve">Diabetes with other specified </w:t>
            </w:r>
          </w:p>
          <w:p w:rsidR="00AB2D7B" w:rsidRDefault="0096592D">
            <w:pPr>
              <w:ind w:left="10"/>
            </w:pPr>
            <w:r>
              <w:rPr>
                <w:color w:val="2C3E50"/>
                <w:sz w:val="20"/>
              </w:rPr>
              <w:t xml:space="preserve">manifestations, type </w:t>
            </w:r>
          </w:p>
          <w:p w:rsidR="00AB2D7B" w:rsidRDefault="0096592D">
            <w:pPr>
              <w:ind w:left="10"/>
            </w:pPr>
            <w:r>
              <w:rPr>
                <w:color w:val="2C3E50"/>
                <w:sz w:val="20"/>
              </w:rPr>
              <w:t xml:space="preserve">II or unspecified </w:t>
            </w:r>
          </w:p>
        </w:tc>
        <w:tc>
          <w:tcPr>
            <w:tcW w:w="15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E11.618 </w:t>
            </w:r>
            <w:r>
              <w:rPr>
                <w:sz w:val="24"/>
              </w:rPr>
              <w:t xml:space="preserve"> </w:t>
            </w:r>
          </w:p>
        </w:tc>
        <w:tc>
          <w:tcPr>
            <w:tcW w:w="32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6" w:line="231" w:lineRule="auto"/>
              <w:ind w:left="12" w:right="448" w:hanging="12"/>
              <w:jc w:val="both"/>
            </w:pPr>
            <w:r>
              <w:rPr>
                <w:color w:val="2C3E50"/>
                <w:sz w:val="20"/>
              </w:rPr>
              <w:t>Type 2 diabetes mellitus with other diabetic arthropathy</w:t>
            </w:r>
            <w:r>
              <w:rPr>
                <w:sz w:val="20"/>
              </w:rPr>
              <w:t xml:space="preserve">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887"/>
      </w:pPr>
    </w:p>
    <w:tbl>
      <w:tblPr>
        <w:tblStyle w:val="TableGrid"/>
        <w:tblW w:w="9816" w:type="dxa"/>
        <w:tblInd w:w="451" w:type="dxa"/>
        <w:tblCellMar>
          <w:top w:w="98" w:type="dxa"/>
          <w:left w:w="96" w:type="dxa"/>
          <w:right w:w="196" w:type="dxa"/>
        </w:tblCellMar>
        <w:tblLook w:val="04A0" w:firstRow="1" w:lastRow="0" w:firstColumn="1" w:lastColumn="0" w:noHBand="0" w:noVBand="1"/>
      </w:tblPr>
      <w:tblGrid>
        <w:gridCol w:w="847"/>
        <w:gridCol w:w="1493"/>
        <w:gridCol w:w="2677"/>
        <w:gridCol w:w="1594"/>
        <w:gridCol w:w="3205"/>
      </w:tblGrid>
      <w:tr w:rsidR="00AB2D7B">
        <w:trPr>
          <w:trHeight w:val="890"/>
        </w:trPr>
        <w:tc>
          <w:tcPr>
            <w:tcW w:w="848" w:type="dxa"/>
            <w:vMerge w:val="restart"/>
            <w:tcBorders>
              <w:top w:val="nil"/>
              <w:left w:val="single" w:sz="4" w:space="0" w:color="000000"/>
              <w:bottom w:val="nil"/>
              <w:right w:val="single" w:sz="4" w:space="0" w:color="000000"/>
            </w:tcBorders>
          </w:tcPr>
          <w:p w:rsidR="00AB2D7B" w:rsidRDefault="00AB2D7B"/>
        </w:tc>
        <w:tc>
          <w:tcPr>
            <w:tcW w:w="1493" w:type="dxa"/>
            <w:vMerge w:val="restart"/>
            <w:tcBorders>
              <w:top w:val="nil"/>
              <w:left w:val="single" w:sz="4" w:space="0" w:color="000000"/>
              <w:bottom w:val="single" w:sz="4" w:space="0" w:color="000000"/>
              <w:right w:val="single" w:sz="4" w:space="0" w:color="000000"/>
            </w:tcBorders>
          </w:tcPr>
          <w:p w:rsidR="00AB2D7B" w:rsidRDefault="00AB2D7B"/>
        </w:tc>
        <w:tc>
          <w:tcPr>
            <w:tcW w:w="2677" w:type="dxa"/>
            <w:vMerge w:val="restart"/>
            <w:tcBorders>
              <w:top w:val="nil"/>
              <w:left w:val="single" w:sz="4" w:space="0" w:color="000000"/>
              <w:bottom w:val="single" w:sz="4" w:space="0" w:color="000000"/>
              <w:right w:val="single" w:sz="4" w:space="0" w:color="000000"/>
            </w:tcBorders>
          </w:tcPr>
          <w:p w:rsidR="00AB2D7B" w:rsidRDefault="0096592D">
            <w:pPr>
              <w:spacing w:after="31" w:line="224" w:lineRule="auto"/>
              <w:ind w:left="10"/>
            </w:pPr>
            <w:r>
              <w:rPr>
                <w:color w:val="2C3E50"/>
                <w:sz w:val="20"/>
              </w:rPr>
              <w:t>type, not stated as uncontrolled</w:t>
            </w:r>
            <w:r>
              <w:rPr>
                <w:sz w:val="20"/>
              </w:rPr>
              <w:t xml:space="preserve">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E11.620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540" w:hanging="12"/>
              <w:jc w:val="both"/>
            </w:pPr>
            <w:r>
              <w:rPr>
                <w:color w:val="2C3E50"/>
                <w:sz w:val="20"/>
              </w:rPr>
              <w:t>Type 2 diabetes mellitus with diabetic dermatitis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ind w:left="12" w:right="540" w:hanging="12"/>
              <w:jc w:val="both"/>
            </w:pPr>
            <w:r>
              <w:rPr>
                <w:color w:val="2C3E50"/>
                <w:sz w:val="20"/>
              </w:rPr>
              <w:t>Type 2 diabetes mellitus with foot ulcer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8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E11.622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540" w:hanging="12"/>
              <w:jc w:val="both"/>
            </w:pPr>
            <w:r>
              <w:rPr>
                <w:color w:val="2C3E50"/>
                <w:sz w:val="20"/>
              </w:rPr>
              <w:t>Type 2 diabetes mellitus with other skin ulcer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4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E11.628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0"/>
              <w:ind w:left="12" w:right="539" w:hanging="12"/>
            </w:pPr>
            <w:r>
              <w:rPr>
                <w:color w:val="2C3E50"/>
                <w:sz w:val="20"/>
              </w:rPr>
              <w:t>Type 2 diabetes mellitus with other skin complications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E11.630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2" w:right="540" w:hanging="12"/>
              <w:jc w:val="both"/>
            </w:pPr>
            <w:r>
              <w:rPr>
                <w:color w:val="2C3E50"/>
                <w:sz w:val="20"/>
              </w:rPr>
              <w:t>Type 2 diabetes mellitus with periodontal disease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1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E11.638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31" w:lineRule="auto"/>
              <w:ind w:left="12" w:right="540" w:hanging="12"/>
            </w:pPr>
            <w:r>
              <w:rPr>
                <w:color w:val="2C3E50"/>
                <w:sz w:val="20"/>
              </w:rPr>
              <w:t>Type 2 diabetes mellitus with other oral complications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4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E11.649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2" w:right="540" w:hanging="12"/>
            </w:pPr>
            <w:r>
              <w:rPr>
                <w:color w:val="2C3E50"/>
                <w:sz w:val="20"/>
              </w:rPr>
              <w:t>Type 2 diabetes mellitus with hypoglycemia without coma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7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36" w:lineRule="auto"/>
              <w:ind w:left="12" w:right="540" w:hanging="12"/>
            </w:pPr>
            <w:r>
              <w:rPr>
                <w:color w:val="2C3E50"/>
                <w:sz w:val="20"/>
              </w:rPr>
              <w:t xml:space="preserve">Type 2 diabetes mellitus with </w:t>
            </w:r>
            <w:r>
              <w:rPr>
                <w:sz w:val="24"/>
              </w:rPr>
              <w:t xml:space="preserve"> </w:t>
            </w:r>
          </w:p>
          <w:p w:rsidR="00AB2D7B" w:rsidRDefault="0096592D">
            <w:pPr>
              <w:spacing w:after="10"/>
            </w:pPr>
            <w:r>
              <w:rPr>
                <w:color w:val="2C3E50"/>
                <w:sz w:val="20"/>
              </w:rPr>
              <w:t>hyperglycemia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7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2" w:hanging="12"/>
            </w:pPr>
            <w:r>
              <w:rPr>
                <w:color w:val="2C3E50"/>
                <w:sz w:val="20"/>
              </w:rPr>
              <w:t>Type 2 diabetes mellitus with other specified complication</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259.8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Secondary diabetic glycogenosis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E34.8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9" w:hanging="12"/>
            </w:pPr>
            <w:r>
              <w:rPr>
                <w:sz w:val="20"/>
              </w:rPr>
              <w:t xml:space="preserve">Other specified endocrine disorders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nil"/>
              <w:right w:val="single" w:sz="4" w:space="0" w:color="000000"/>
            </w:tcBorders>
          </w:tcPr>
          <w:p w:rsidR="00AB2D7B" w:rsidRDefault="0096592D">
            <w:r>
              <w:rPr>
                <w:sz w:val="20"/>
              </w:rPr>
              <w:t xml:space="preserve">272.7 </w:t>
            </w:r>
            <w:r>
              <w:rPr>
                <w:sz w:val="24"/>
              </w:rPr>
              <w:t xml:space="preserve"> </w:t>
            </w:r>
          </w:p>
        </w:tc>
        <w:tc>
          <w:tcPr>
            <w:tcW w:w="2677"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0"/>
              </w:rPr>
              <w:t xml:space="preserve">Lipidoses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E75.21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color w:val="2C3E50"/>
                <w:sz w:val="20"/>
              </w:rPr>
              <w:t>Fabry (-Anderson) disease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64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E75.22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color w:val="2C3E50"/>
                <w:sz w:val="20"/>
              </w:rPr>
              <w:t>Gaucher disease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E75.249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2" w:right="115" w:hanging="12"/>
            </w:pPr>
            <w:r>
              <w:rPr>
                <w:color w:val="2C3E50"/>
                <w:sz w:val="20"/>
              </w:rPr>
              <w:t>Niemann-Pick disease, unspecified</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E77.0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620" w:hanging="12"/>
            </w:pPr>
            <w:r>
              <w:rPr>
                <w:color w:val="2C3E50"/>
                <w:sz w:val="20"/>
              </w:rPr>
              <w:t xml:space="preserve">Defects in posttranslational modification of </w:t>
            </w:r>
            <w:r>
              <w:rPr>
                <w:sz w:val="24"/>
              </w:rPr>
              <w:t xml:space="preserve"> </w:t>
            </w:r>
          </w:p>
        </w:tc>
      </w:tr>
    </w:tbl>
    <w:p w:rsidR="00AB2D7B" w:rsidRDefault="00AB2D7B">
      <w:pPr>
        <w:spacing w:after="0"/>
        <w:ind w:left="-360" w:right="887"/>
      </w:pPr>
    </w:p>
    <w:tbl>
      <w:tblPr>
        <w:tblStyle w:val="TableGrid"/>
        <w:tblW w:w="9816" w:type="dxa"/>
        <w:tblInd w:w="451" w:type="dxa"/>
        <w:tblCellMar>
          <w:top w:w="97" w:type="dxa"/>
          <w:left w:w="96" w:type="dxa"/>
          <w:right w:w="678" w:type="dxa"/>
        </w:tblCellMar>
        <w:tblLook w:val="04A0" w:firstRow="1" w:lastRow="0" w:firstColumn="1" w:lastColumn="0" w:noHBand="0" w:noVBand="1"/>
      </w:tblPr>
      <w:tblGrid>
        <w:gridCol w:w="847"/>
        <w:gridCol w:w="1493"/>
        <w:gridCol w:w="2677"/>
        <w:gridCol w:w="1594"/>
        <w:gridCol w:w="3205"/>
      </w:tblGrid>
      <w:tr w:rsidR="00AB2D7B">
        <w:trPr>
          <w:trHeight w:val="766"/>
        </w:trPr>
        <w:tc>
          <w:tcPr>
            <w:tcW w:w="848" w:type="dxa"/>
            <w:vMerge w:val="restart"/>
            <w:tcBorders>
              <w:top w:val="nil"/>
              <w:left w:val="single" w:sz="4" w:space="0" w:color="000000"/>
              <w:bottom w:val="single" w:sz="4" w:space="0" w:color="000000"/>
              <w:right w:val="single" w:sz="4" w:space="0" w:color="000000"/>
            </w:tcBorders>
          </w:tcPr>
          <w:p w:rsidR="00AB2D7B" w:rsidRDefault="00AB2D7B"/>
        </w:tc>
        <w:tc>
          <w:tcPr>
            <w:tcW w:w="1493" w:type="dxa"/>
            <w:vMerge w:val="restart"/>
            <w:tcBorders>
              <w:top w:val="nil"/>
              <w:left w:val="single" w:sz="4" w:space="0" w:color="000000"/>
              <w:bottom w:val="single" w:sz="4" w:space="0" w:color="000000"/>
              <w:right w:val="single" w:sz="4" w:space="0" w:color="000000"/>
            </w:tcBorders>
          </w:tcPr>
          <w:p w:rsidR="00AB2D7B" w:rsidRDefault="00AB2D7B"/>
        </w:tc>
        <w:tc>
          <w:tcPr>
            <w:tcW w:w="2677" w:type="dxa"/>
            <w:vMerge w:val="restart"/>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AB2D7B"/>
        </w:tc>
        <w:tc>
          <w:tcPr>
            <w:tcW w:w="320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0"/>
            </w:pPr>
            <w:r>
              <w:rPr>
                <w:color w:val="2C3E50"/>
                <w:sz w:val="20"/>
              </w:rPr>
              <w:t>lysosomal enzymes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E77.1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2" w:hanging="12"/>
            </w:pPr>
            <w:r>
              <w:rPr>
                <w:color w:val="2C3E50"/>
                <w:sz w:val="20"/>
              </w:rPr>
              <w:t>Defects in glycoprotein degradation</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69"/>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681.00 </w:t>
            </w:r>
            <w:r>
              <w:rPr>
                <w:sz w:val="24"/>
              </w:rPr>
              <w:t xml:space="preserve"> </w:t>
            </w:r>
          </w:p>
        </w:tc>
        <w:tc>
          <w:tcPr>
            <w:tcW w:w="2677"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hanging="10"/>
            </w:pPr>
            <w:r>
              <w:rPr>
                <w:color w:val="2C3E50"/>
                <w:sz w:val="20"/>
              </w:rPr>
              <w:t xml:space="preserve">Cellulitis and abscess of finger, </w:t>
            </w:r>
            <w:r>
              <w:rPr>
                <w:sz w:val="24"/>
              </w:rPr>
              <w:t xml:space="preserve"> </w:t>
            </w:r>
          </w:p>
          <w:p w:rsidR="00AB2D7B" w:rsidRDefault="0096592D">
            <w:pPr>
              <w:spacing w:after="10"/>
            </w:pPr>
            <w:r>
              <w:rPr>
                <w:color w:val="2C3E50"/>
                <w:sz w:val="20"/>
              </w:rPr>
              <w:t>unspecified</w:t>
            </w:r>
            <w:r>
              <w:rPr>
                <w:sz w:val="20"/>
              </w:rPr>
              <w:t xml:space="preserve">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L03.019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91" w:line="239" w:lineRule="auto"/>
              <w:ind w:left="12" w:right="36" w:hanging="12"/>
            </w:pPr>
            <w:r>
              <w:rPr>
                <w:color w:val="2C3E50"/>
                <w:sz w:val="20"/>
              </w:rPr>
              <w:t>Cellulitis of unspecified finger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7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L03.029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90"/>
              <w:ind w:left="12" w:hanging="12"/>
            </w:pPr>
            <w:r>
              <w:rPr>
                <w:color w:val="2C3E50"/>
                <w:sz w:val="20"/>
              </w:rPr>
              <w:t>Acute lymphangitis of unspecified finger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57"/>
        </w:trPr>
        <w:tc>
          <w:tcPr>
            <w:tcW w:w="848"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E11.618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49" w:hanging="5"/>
            </w:pPr>
            <w:r>
              <w:rPr>
                <w:sz w:val="20"/>
              </w:rPr>
              <w:t xml:space="preserve">Type 2 diabetes mellitus with other diabetic arthropathy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E11.620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49" w:hanging="5"/>
              <w:jc w:val="both"/>
            </w:pPr>
            <w:r>
              <w:rPr>
                <w:sz w:val="20"/>
              </w:rPr>
              <w:t xml:space="preserve">Type 2 diabetes mellitus with diabetic dermatitis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56" w:hanging="12"/>
              <w:jc w:val="both"/>
            </w:pPr>
            <w:r>
              <w:rPr>
                <w:sz w:val="20"/>
              </w:rPr>
              <w:t xml:space="preserve">Type 2 diabetes mellitus with foot ulcer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707.4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15"/>
            </w:pPr>
            <w:r>
              <w:rPr>
                <w:sz w:val="20"/>
              </w:rPr>
              <w:t>E11.622</w:t>
            </w:r>
            <w:r>
              <w:rPr>
                <w:sz w:val="24"/>
              </w:rPr>
              <w:t xml:space="preserve"> </w:t>
            </w:r>
          </w:p>
          <w:p w:rsidR="00AB2D7B" w:rsidRDefault="0096592D">
            <w:pPr>
              <w:ind w:left="2"/>
            </w:pPr>
            <w:r>
              <w:rPr>
                <w:sz w:val="20"/>
              </w:rPr>
              <w:t xml:space="preserve">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56" w:hanging="12"/>
              <w:jc w:val="both"/>
            </w:pPr>
            <w:r>
              <w:rPr>
                <w:sz w:val="20"/>
              </w:rPr>
              <w:t xml:space="preserve">Type 2 diabetes mellitus with other skin ulcer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707.5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spacing w:after="15"/>
            </w:pPr>
            <w:r>
              <w:rPr>
                <w:sz w:val="20"/>
              </w:rPr>
              <w:t>E11.628</w:t>
            </w:r>
            <w:r>
              <w:rPr>
                <w:sz w:val="24"/>
              </w:rPr>
              <w:t xml:space="preserve"> </w:t>
            </w:r>
          </w:p>
          <w:p w:rsidR="00AB2D7B" w:rsidRDefault="0096592D">
            <w:pPr>
              <w:ind w:left="2"/>
            </w:pPr>
            <w:r>
              <w:rPr>
                <w:sz w:val="20"/>
              </w:rPr>
              <w:t xml:space="preserve">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56" w:hanging="12"/>
            </w:pPr>
            <w:r>
              <w:rPr>
                <w:sz w:val="20"/>
              </w:rPr>
              <w:t xml:space="preserve">Type 2 diabetes mellitus with other skin complications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707.6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E11.630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49" w:hanging="5"/>
              <w:jc w:val="both"/>
            </w:pPr>
            <w:r>
              <w:rPr>
                <w:sz w:val="20"/>
              </w:rPr>
              <w:t xml:space="preserve">Type 2 diabetes mellitus with periodontal disease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707.7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E11.638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49" w:hanging="5"/>
            </w:pPr>
            <w:r>
              <w:rPr>
                <w:sz w:val="20"/>
              </w:rPr>
              <w:t xml:space="preserve">Type 2 diabetes mellitus with other oral complications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707.8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E11.649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49" w:hanging="5"/>
            </w:pPr>
            <w:r>
              <w:rPr>
                <w:sz w:val="20"/>
              </w:rPr>
              <w:t xml:space="preserve">Type 2 diabetes mellitus with hypoglycemia without coma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707.9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Ulcers of lower extremity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hanging="5"/>
            </w:pPr>
            <w:r>
              <w:rPr>
                <w:sz w:val="20"/>
              </w:rPr>
              <w:t xml:space="preserve">Type 2 diabetes mellitus with hyperglycemia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709.3 </w:t>
            </w:r>
            <w:r>
              <w:rPr>
                <w:sz w:val="24"/>
              </w:rPr>
              <w:t xml:space="preserve"> </w:t>
            </w:r>
          </w:p>
        </w:tc>
        <w:tc>
          <w:tcPr>
            <w:tcW w:w="2677"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Degenerative skin disorders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L92.1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Necrobiosis lipoidica, not elsewhere classified </w:t>
            </w:r>
            <w:r>
              <w:rPr>
                <w:sz w:val="24"/>
              </w:rPr>
              <w:t xml:space="preserve"> </w:t>
            </w:r>
          </w:p>
        </w:tc>
      </w:tr>
      <w:tr w:rsidR="00AB2D7B">
        <w:trPr>
          <w:trHeight w:val="32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L94.2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Calcinosis cutis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L98.8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163"/>
            </w:pPr>
            <w:r>
              <w:rPr>
                <w:sz w:val="20"/>
              </w:rPr>
              <w:t xml:space="preserve">Other specified disorders of the skin and subcutaneous tissue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730.00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color w:val="2C3E50"/>
                <w:sz w:val="20"/>
              </w:rPr>
              <w:t>Acute osteomyelitis, site unspecified</w:t>
            </w:r>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M86.10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hanging="12"/>
            </w:pPr>
            <w:r>
              <w:rPr>
                <w:color w:val="2C3E50"/>
                <w:sz w:val="20"/>
              </w:rPr>
              <w:t>Other acute osteomyelitis, unspecified site</w:t>
            </w:r>
            <w:r>
              <w:rPr>
                <w:sz w:val="20"/>
              </w:rPr>
              <w:t xml:space="preserve"> </w:t>
            </w:r>
            <w:r>
              <w:rPr>
                <w:sz w:val="24"/>
              </w:rPr>
              <w:t xml:space="preserve"> </w:t>
            </w:r>
          </w:p>
        </w:tc>
      </w:tr>
      <w:tr w:rsidR="00AB2D7B">
        <w:trPr>
          <w:trHeight w:val="535"/>
        </w:trPr>
        <w:tc>
          <w:tcPr>
            <w:tcW w:w="848" w:type="dxa"/>
            <w:vMerge w:val="restart"/>
            <w:tcBorders>
              <w:top w:val="nil"/>
              <w:left w:val="single" w:sz="4" w:space="0" w:color="000000"/>
              <w:bottom w:val="single" w:sz="4" w:space="0" w:color="000000"/>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single" w:sz="4" w:space="0" w:color="000000"/>
            </w:tcBorders>
          </w:tcPr>
          <w:p w:rsidR="00AB2D7B" w:rsidRDefault="00AB2D7B"/>
        </w:tc>
        <w:tc>
          <w:tcPr>
            <w:tcW w:w="2677"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AB2D7B"/>
        </w:tc>
        <w:tc>
          <w:tcPr>
            <w:tcW w:w="3205"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M86.20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2" w:hanging="12"/>
            </w:pPr>
            <w:r>
              <w:rPr>
                <w:color w:val="2C3E50"/>
                <w:sz w:val="20"/>
              </w:rPr>
              <w:t>Subacute osteomyelitis, unspecified site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1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31" w:lineRule="auto"/>
              <w:ind w:left="10" w:right="100" w:hanging="10"/>
            </w:pPr>
            <w:r>
              <w:rPr>
                <w:color w:val="2C3E50"/>
                <w:sz w:val="20"/>
              </w:rPr>
              <w:t>Chronic osteomyelitis, site unspecified</w:t>
            </w:r>
            <w:r>
              <w:rPr>
                <w:sz w:val="20"/>
              </w:rPr>
              <w:t xml:space="preserve">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M86.60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2" w:hanging="12"/>
            </w:pPr>
            <w:r>
              <w:rPr>
                <w:color w:val="2C3E50"/>
                <w:sz w:val="20"/>
              </w:rPr>
              <w:t>Other chronic osteomyelitis, unspecified site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41"/>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730.2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22"/>
              <w:ind w:left="10" w:hanging="10"/>
            </w:pPr>
            <w:r>
              <w:rPr>
                <w:color w:val="2C3E50"/>
                <w:sz w:val="20"/>
              </w:rPr>
              <w:t>Unspecified osteomyelitis, site unspecified</w:t>
            </w:r>
            <w:r>
              <w:rPr>
                <w:sz w:val="20"/>
              </w:rPr>
              <w:t xml:space="preserve">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M86.9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color w:val="2C3E50"/>
                <w:sz w:val="20"/>
              </w:rPr>
              <w:t>Osteomyelitis, unspecified</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442"/>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731.8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color w:val="2C3E50"/>
                <w:sz w:val="20"/>
              </w:rPr>
              <w:t xml:space="preserve">Other bone involvement in </w:t>
            </w:r>
            <w:r>
              <w:rPr>
                <w:sz w:val="24"/>
              </w:rPr>
              <w:t xml:space="preserve"> </w:t>
            </w:r>
          </w:p>
          <w:p w:rsidR="00AB2D7B" w:rsidRDefault="0096592D">
            <w:pPr>
              <w:spacing w:after="30"/>
            </w:pPr>
            <w:r>
              <w:rPr>
                <w:color w:val="2C3E50"/>
                <w:sz w:val="20"/>
              </w:rPr>
              <w:t xml:space="preserve">diseases classified </w:t>
            </w:r>
          </w:p>
          <w:p w:rsidR="00AB2D7B" w:rsidRDefault="0096592D">
            <w:pPr>
              <w:spacing w:after="10"/>
              <w:ind w:left="10"/>
            </w:pPr>
            <w:r>
              <w:rPr>
                <w:color w:val="2C3E50"/>
                <w:sz w:val="20"/>
              </w:rPr>
              <w:t>elsewhere</w:t>
            </w:r>
            <w:r>
              <w:rPr>
                <w:sz w:val="20"/>
              </w:rPr>
              <w:t xml:space="preserve">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M90.80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spacing w:after="22"/>
              <w:ind w:left="12" w:hanging="12"/>
            </w:pPr>
            <w:r>
              <w:rPr>
                <w:color w:val="2C3E50"/>
                <w:sz w:val="20"/>
              </w:rPr>
              <w:t>Osteopathy in diseases classified elsewhere, unspecified site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62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250.3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34" w:lineRule="auto"/>
              <w:ind w:left="10" w:hanging="10"/>
            </w:pPr>
            <w:r>
              <w:rPr>
                <w:color w:val="2C3E50"/>
                <w:sz w:val="20"/>
              </w:rPr>
              <w:t xml:space="preserve">Diabetes with other coma, type II or unspecified type, not stated as </w:t>
            </w:r>
            <w:r>
              <w:rPr>
                <w:sz w:val="24"/>
              </w:rPr>
              <w:t xml:space="preserve"> </w:t>
            </w:r>
          </w:p>
          <w:p w:rsidR="00AB2D7B" w:rsidRDefault="0096592D">
            <w:pPr>
              <w:spacing w:after="10"/>
            </w:pPr>
            <w:r>
              <w:rPr>
                <w:color w:val="2C3E50"/>
                <w:sz w:val="20"/>
              </w:rPr>
              <w:t>uncontrolled</w:t>
            </w:r>
            <w:r>
              <w:rPr>
                <w:sz w:val="20"/>
              </w:rPr>
              <w:t xml:space="preserve"> </w:t>
            </w:r>
            <w:r>
              <w:rPr>
                <w:sz w:val="24"/>
              </w:rPr>
              <w:t xml:space="preserve"> </w:t>
            </w:r>
          </w:p>
          <w:p w:rsidR="00AB2D7B" w:rsidRDefault="0096592D">
            <w:r>
              <w:rPr>
                <w:sz w:val="20"/>
              </w:rPr>
              <w:t xml:space="preserve"> </w:t>
            </w: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E11.641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2" w:line="239" w:lineRule="auto"/>
              <w:ind w:left="12" w:right="166" w:hanging="12"/>
              <w:jc w:val="both"/>
            </w:pPr>
            <w:r>
              <w:rPr>
                <w:color w:val="2C3E50"/>
                <w:sz w:val="20"/>
              </w:rPr>
              <w:t>Type 2 diabetes mellitus with hypoglycemia with coma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3" w:type="dxa"/>
            <w:vMerge w:val="restart"/>
            <w:tcBorders>
              <w:top w:val="single" w:sz="4" w:space="0" w:color="000000"/>
              <w:left w:val="single" w:sz="4" w:space="0" w:color="000000"/>
              <w:bottom w:val="single" w:sz="4" w:space="0" w:color="000000"/>
              <w:right w:val="nil"/>
            </w:tcBorders>
          </w:tcPr>
          <w:p w:rsidR="00AB2D7B" w:rsidRDefault="0096592D">
            <w:r>
              <w:rPr>
                <w:sz w:val="20"/>
              </w:rPr>
              <w:t xml:space="preserve"> </w:t>
            </w:r>
            <w:r>
              <w:rPr>
                <w:sz w:val="24"/>
              </w:rPr>
              <w:t xml:space="preserve"> </w:t>
            </w:r>
          </w:p>
        </w:tc>
        <w:tc>
          <w:tcPr>
            <w:tcW w:w="2677" w:type="dxa"/>
            <w:vMerge w:val="restart"/>
            <w:tcBorders>
              <w:top w:val="single" w:sz="4" w:space="0" w:color="000000"/>
              <w:left w:val="nil"/>
              <w:bottom w:val="single" w:sz="4" w:space="0" w:color="000000"/>
              <w:right w:val="single" w:sz="4" w:space="0" w:color="000000"/>
            </w:tcBorders>
          </w:tcPr>
          <w:p w:rsidR="00AB2D7B" w:rsidRDefault="0096592D">
            <w:pPr>
              <w:ind w:left="10"/>
            </w:pPr>
            <w:r>
              <w:rPr>
                <w:sz w:val="24"/>
              </w:rPr>
              <w:t xml:space="preserve"> </w:t>
            </w:r>
          </w:p>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E10.11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0" w:right="166"/>
              <w:jc w:val="both"/>
            </w:pPr>
            <w:r>
              <w:rPr>
                <w:sz w:val="20"/>
              </w:rPr>
              <w:t xml:space="preserve">Type 1 diabetes mellitus with ketoacidosis with coma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E10.641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166" w:hanging="12"/>
              <w:jc w:val="both"/>
            </w:pPr>
            <w:r>
              <w:rPr>
                <w:sz w:val="20"/>
              </w:rPr>
              <w:t xml:space="preserve">Type 1 diabetes mellitus with hypoglycemia with coma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E11.01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0" w:right="166"/>
              <w:jc w:val="both"/>
            </w:pPr>
            <w:r>
              <w:rPr>
                <w:sz w:val="20"/>
              </w:rPr>
              <w:t xml:space="preserve">Type 2 diabetes mellitus with hyperosmolarity with coma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Type 2 diabetes mellitus with hyperglycemia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E10.11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2" w:right="166" w:hanging="12"/>
              <w:jc w:val="both"/>
            </w:pPr>
            <w:r>
              <w:rPr>
                <w:sz w:val="20"/>
              </w:rPr>
              <w:t xml:space="preserve">Type 1 diabetes mellitus with ketoacidosis with coma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9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E10.65 </w:t>
            </w: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Type 1 diabetes mellitus with hyperglycemia </w:t>
            </w:r>
            <w:r>
              <w:rPr>
                <w:sz w:val="24"/>
              </w:rPr>
              <w:t xml:space="preserve"> </w:t>
            </w:r>
          </w:p>
        </w:tc>
      </w:tr>
    </w:tbl>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5" w:line="249" w:lineRule="auto"/>
        <w:ind w:left="355" w:right="897" w:hanging="10"/>
      </w:pPr>
      <w:r>
        <w:rPr>
          <w:rFonts w:ascii="Times New Roman" w:eastAsia="Times New Roman" w:hAnsi="Times New Roman" w:cs="Times New Roman"/>
          <w:sz w:val="24"/>
        </w:rPr>
        <w:t>Appendix 3. Figure describing coding algorithm for hypoglycemic events, published by Ginde et al.</w:t>
      </w:r>
      <w:r>
        <w:rPr>
          <w:rFonts w:ascii="Times New Roman" w:eastAsia="Times New Roman" w:hAnsi="Times New Roman" w:cs="Times New Roman"/>
          <w:sz w:val="24"/>
          <w:vertAlign w:val="superscript"/>
        </w:rPr>
        <w:t>42</w:t>
      </w:r>
      <w:r>
        <w:rPr>
          <w:rFonts w:ascii="Times New Roman" w:eastAsia="Times New Roman" w:hAnsi="Times New Roman" w:cs="Times New Roman"/>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right="1557"/>
        <w:jc w:val="right"/>
      </w:pPr>
      <w:r>
        <w:rPr>
          <w:noProof/>
        </w:rPr>
        <w:lastRenderedPageBreak/>
        <w:drawing>
          <wp:inline distT="0" distB="0" distL="0" distR="0">
            <wp:extent cx="5286375" cy="6666993"/>
            <wp:effectExtent l="0" t="0" r="0" b="0"/>
            <wp:docPr id="22928" name="Picture 22928"/>
            <wp:cNvGraphicFramePr/>
            <a:graphic xmlns:a="http://schemas.openxmlformats.org/drawingml/2006/main">
              <a:graphicData uri="http://schemas.openxmlformats.org/drawingml/2006/picture">
                <pic:pic xmlns:pic="http://schemas.openxmlformats.org/drawingml/2006/picture">
                  <pic:nvPicPr>
                    <pic:cNvPr id="22928" name="Picture 22928"/>
                    <pic:cNvPicPr/>
                  </pic:nvPicPr>
                  <pic:blipFill>
                    <a:blip r:embed="rId11"/>
                    <a:stretch>
                      <a:fillRect/>
                    </a:stretch>
                  </pic:blipFill>
                  <pic:spPr>
                    <a:xfrm>
                      <a:off x="0" y="0"/>
                      <a:ext cx="5286375" cy="6666993"/>
                    </a:xfrm>
                    <a:prstGeom prst="rect">
                      <a:avLst/>
                    </a:prstGeom>
                  </pic:spPr>
                </pic:pic>
              </a:graphicData>
            </a:graphic>
          </wp:inline>
        </w:drawing>
      </w: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t xml:space="preserve"> </w:t>
      </w:r>
    </w:p>
    <w:p w:rsidR="00AB2D7B" w:rsidRDefault="0096592D">
      <w:pPr>
        <w:spacing w:after="0"/>
        <w:ind w:left="5375"/>
      </w:pPr>
      <w:r>
        <w:rPr>
          <w:rFonts w:ascii="Times New Roman" w:eastAsia="Times New Roman" w:hAnsi="Times New Roman" w:cs="Times New Roman"/>
          <w:color w:val="0000FF"/>
          <w:sz w:val="24"/>
        </w:rPr>
        <w:lastRenderedPageBreak/>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pStyle w:val="Heading4"/>
        <w:spacing w:after="2" w:line="259" w:lineRule="auto"/>
        <w:ind w:left="355" w:right="856" w:hanging="10"/>
      </w:pPr>
      <w:r>
        <w:rPr>
          <w:sz w:val="22"/>
        </w:rPr>
        <w:t xml:space="preserve">Appendix 4. ICD-9 and ICD-10 codes to describe comorbidities, as described by the Updated </w:t>
      </w:r>
      <w:r>
        <w:t xml:space="preserve"> </w:t>
      </w:r>
      <w:r>
        <w:rPr>
          <w:sz w:val="22"/>
        </w:rPr>
        <w:t xml:space="preserve">Diabetes Severity Index and previously published Literature </w:t>
      </w:r>
      <w:r>
        <w:t xml:space="preserve"> </w:t>
      </w:r>
    </w:p>
    <w:tbl>
      <w:tblPr>
        <w:tblStyle w:val="TableGrid"/>
        <w:tblW w:w="10162" w:type="dxa"/>
        <w:tblInd w:w="540" w:type="dxa"/>
        <w:tblCellMar>
          <w:top w:w="96" w:type="dxa"/>
          <w:left w:w="94" w:type="dxa"/>
          <w:right w:w="115" w:type="dxa"/>
        </w:tblCellMar>
        <w:tblLook w:val="04A0" w:firstRow="1" w:lastRow="0" w:firstColumn="1" w:lastColumn="0" w:noHBand="0" w:noVBand="1"/>
      </w:tblPr>
      <w:tblGrid>
        <w:gridCol w:w="2081"/>
        <w:gridCol w:w="1719"/>
        <w:gridCol w:w="2496"/>
        <w:gridCol w:w="1601"/>
        <w:gridCol w:w="2265"/>
      </w:tblGrid>
      <w:tr w:rsidR="00AB2D7B">
        <w:trPr>
          <w:trHeight w:val="329"/>
        </w:trPr>
        <w:tc>
          <w:tcPr>
            <w:tcW w:w="10162" w:type="dxa"/>
            <w:gridSpan w:val="5"/>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Microvascular complications </w:t>
            </w:r>
            <w:r>
              <w:rPr>
                <w:sz w:val="24"/>
              </w:rPr>
              <w:t xml:space="preserve"> </w:t>
            </w:r>
          </w:p>
        </w:tc>
      </w:tr>
      <w:tr w:rsidR="00AB2D7B">
        <w:trPr>
          <w:trHeight w:val="329"/>
        </w:trPr>
        <w:tc>
          <w:tcPr>
            <w:tcW w:w="2081" w:type="dxa"/>
            <w:vMerge w:val="restart"/>
            <w:tcBorders>
              <w:top w:val="single" w:sz="4" w:space="0" w:color="000000"/>
              <w:left w:val="single" w:sz="4" w:space="0" w:color="000000"/>
              <w:bottom w:val="nil"/>
              <w:right w:val="single" w:sz="4" w:space="0" w:color="000000"/>
            </w:tcBorders>
          </w:tcPr>
          <w:p w:rsidR="00AB2D7B" w:rsidRDefault="0096592D">
            <w:pPr>
              <w:ind w:left="5"/>
            </w:pPr>
            <w:r>
              <w:rPr>
                <w:sz w:val="20"/>
              </w:rPr>
              <w:t>Retinopathy</w:t>
            </w:r>
            <w:r>
              <w:rPr>
                <w:sz w:val="20"/>
                <w:vertAlign w:val="superscript"/>
              </w:rPr>
              <w:t>32</w:t>
            </w:r>
            <w:r>
              <w:rPr>
                <w:sz w:val="24"/>
              </w:rPr>
              <w:t xml:space="preserve"> </w:t>
            </w:r>
          </w:p>
          <w:p w:rsidR="00AB2D7B" w:rsidRDefault="0096592D">
            <w:pPr>
              <w:ind w:left="5"/>
            </w:pPr>
            <w:r>
              <w:rPr>
                <w:sz w:val="13"/>
              </w:rPr>
              <w:t>,33</w:t>
            </w:r>
            <w:r>
              <w:rPr>
                <w:sz w:val="20"/>
              </w:rPr>
              <w:t xml:space="preserve"> </w:t>
            </w:r>
            <w:r>
              <w:rPr>
                <w:sz w:val="24"/>
              </w:rPr>
              <w:t xml:space="preserve"> </w:t>
            </w:r>
          </w:p>
        </w:tc>
        <w:tc>
          <w:tcPr>
            <w:tcW w:w="42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ICD-9-CM: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ICD-10-CM: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249.5x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702" w:hanging="12"/>
            </w:pPr>
            <w:r>
              <w:rPr>
                <w:sz w:val="20"/>
              </w:rPr>
              <w:t xml:space="preserve">Secondary diabetes with ophthalmic manifestations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Main Codes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250.5x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hanging="12"/>
            </w:pPr>
            <w:r>
              <w:rPr>
                <w:sz w:val="20"/>
              </w:rPr>
              <w:t xml:space="preserve">Diabetic ophthalmologic disease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E08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627"/>
            </w:pPr>
            <w:r>
              <w:rPr>
                <w:sz w:val="20"/>
              </w:rPr>
              <w:t xml:space="preserve">Diabetes Mellitus due to underlying conditions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362.01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631" w:hanging="12"/>
            </w:pPr>
            <w:r>
              <w:rPr>
                <w:sz w:val="20"/>
              </w:rPr>
              <w:t xml:space="preserve">Background diabetic retinopathy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E09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2" w:right="678" w:hanging="10"/>
            </w:pPr>
            <w:r>
              <w:rPr>
                <w:sz w:val="20"/>
              </w:rPr>
              <w:t xml:space="preserve">Drug or chemical induced diabetes mellitus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362.1x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395" w:hanging="12"/>
            </w:pPr>
            <w:r>
              <w:rPr>
                <w:sz w:val="20"/>
              </w:rPr>
              <w:t xml:space="preserve">Other background retinopathy and retinal vascular changes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83" w:hanging="12"/>
            </w:pPr>
            <w:r>
              <w:rPr>
                <w:sz w:val="20"/>
              </w:rPr>
              <w:t xml:space="preserve">Type 1 diabetes mellitus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15" w:right="126" w:hanging="10"/>
            </w:pPr>
            <w:r>
              <w:rPr>
                <w:sz w:val="20"/>
              </w:rPr>
              <w:t xml:space="preserve">362.0x, excluding 362.02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628" w:hanging="10"/>
            </w:pPr>
            <w:r>
              <w:rPr>
                <w:sz w:val="20"/>
              </w:rPr>
              <w:t xml:space="preserve">Diabetic retinopathy, excluding proliferative diabetic retinopathy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83" w:hanging="12"/>
            </w:pPr>
            <w:r>
              <w:rPr>
                <w:sz w:val="20"/>
              </w:rPr>
              <w:t xml:space="preserve">Type 2 diabetes mellitus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362.81-</w:t>
            </w:r>
            <w:r>
              <w:rPr>
                <w:sz w:val="24"/>
              </w:rPr>
              <w:t xml:space="preserve"> </w:t>
            </w:r>
          </w:p>
          <w:p w:rsidR="00AB2D7B" w:rsidRDefault="0096592D">
            <w:pPr>
              <w:ind w:left="5"/>
            </w:pPr>
            <w:r>
              <w:rPr>
                <w:sz w:val="20"/>
              </w:rPr>
              <w:t xml:space="preserve">362.83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spacing w:line="249" w:lineRule="auto"/>
              <w:ind w:left="12" w:right="653" w:hanging="10"/>
            </w:pPr>
            <w:r>
              <w:rPr>
                <w:sz w:val="20"/>
              </w:rPr>
              <w:t xml:space="preserve">Retinal hemorrhage, retinal </w:t>
            </w:r>
            <w:r>
              <w:rPr>
                <w:sz w:val="24"/>
              </w:rPr>
              <w:t xml:space="preserve"> </w:t>
            </w:r>
          </w:p>
          <w:p w:rsidR="00AB2D7B" w:rsidRDefault="0096592D">
            <w:pPr>
              <w:spacing w:after="31"/>
              <w:ind w:left="2"/>
            </w:pPr>
            <w:r>
              <w:rPr>
                <w:sz w:val="20"/>
              </w:rPr>
              <w:t xml:space="preserve">exudates and </w:t>
            </w:r>
          </w:p>
          <w:p w:rsidR="00AB2D7B" w:rsidRDefault="0096592D">
            <w:pPr>
              <w:ind w:left="2" w:right="311" w:firstLine="10"/>
            </w:pPr>
            <w:r>
              <w:rPr>
                <w:sz w:val="20"/>
              </w:rPr>
              <w:t xml:space="preserve">deposits, retinal </w:t>
            </w:r>
            <w:r>
              <w:rPr>
                <w:sz w:val="24"/>
              </w:rPr>
              <w:t xml:space="preserve"> </w:t>
            </w:r>
            <w:r>
              <w:rPr>
                <w:sz w:val="20"/>
              </w:rPr>
              <w:t xml:space="preserve">edema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E13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5" w:right="656" w:hanging="10"/>
            </w:pPr>
            <w:r>
              <w:rPr>
                <w:sz w:val="20"/>
              </w:rPr>
              <w:t xml:space="preserve">Other specified diabetes mellitus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361.x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692" w:hanging="12"/>
            </w:pPr>
            <w:r>
              <w:rPr>
                <w:sz w:val="20"/>
              </w:rPr>
              <w:t xml:space="preserve">Retinal detachment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84" w:hanging="2"/>
            </w:pPr>
            <w:r>
              <w:rPr>
                <w:sz w:val="20"/>
              </w:rPr>
              <w:t xml:space="preserve">Each main code above, with following relevant subcodes: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362.02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292" w:hanging="12"/>
            </w:pPr>
            <w:r>
              <w:rPr>
                <w:sz w:val="20"/>
              </w:rPr>
              <w:t xml:space="preserve">Proliferative retinopathy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E**.34x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5" w:right="392" w:hanging="10"/>
            </w:pPr>
            <w:r>
              <w:rPr>
                <w:sz w:val="20"/>
              </w:rPr>
              <w:t xml:space="preserve">Severe nonproliferative diabetic retinopathy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369.x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314" w:hanging="10"/>
            </w:pPr>
            <w:r>
              <w:rPr>
                <w:sz w:val="20"/>
              </w:rPr>
              <w:t xml:space="preserve">Blindness and low vision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E**.35x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5" w:right="392" w:hanging="10"/>
            </w:pPr>
            <w:r>
              <w:rPr>
                <w:sz w:val="20"/>
              </w:rPr>
              <w:t xml:space="preserve">Proliferative diabetic retinopathy </w:t>
            </w:r>
            <w:r>
              <w:rPr>
                <w:sz w:val="24"/>
              </w:rPr>
              <w:t xml:space="preserve"> </w:t>
            </w:r>
          </w:p>
        </w:tc>
      </w:tr>
      <w:tr w:rsidR="00AB2D7B">
        <w:trPr>
          <w:trHeight w:val="351"/>
        </w:trPr>
        <w:tc>
          <w:tcPr>
            <w:tcW w:w="0" w:type="auto"/>
            <w:vMerge/>
            <w:tcBorders>
              <w:top w:val="nil"/>
              <w:left w:val="single" w:sz="4" w:space="0" w:color="000000"/>
              <w:bottom w:val="nil"/>
              <w:right w:val="single" w:sz="4" w:space="0" w:color="000000"/>
            </w:tcBorders>
          </w:tcPr>
          <w:p w:rsidR="00AB2D7B" w:rsidRDefault="00AB2D7B"/>
        </w:tc>
        <w:tc>
          <w:tcPr>
            <w:tcW w:w="421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Regular codes: </w:t>
            </w:r>
            <w:r>
              <w:rPr>
                <w:sz w:val="24"/>
              </w:rPr>
              <w:t xml:space="preserve"> </w:t>
            </w:r>
          </w:p>
        </w:tc>
      </w:tr>
    </w:tbl>
    <w:p w:rsidR="00AB2D7B" w:rsidRDefault="00AB2D7B">
      <w:pPr>
        <w:spacing w:after="0"/>
        <w:ind w:left="-360" w:right="452"/>
      </w:pPr>
    </w:p>
    <w:tbl>
      <w:tblPr>
        <w:tblStyle w:val="TableGrid"/>
        <w:tblW w:w="10162" w:type="dxa"/>
        <w:tblInd w:w="540" w:type="dxa"/>
        <w:tblCellMar>
          <w:top w:w="96" w:type="dxa"/>
          <w:left w:w="94" w:type="dxa"/>
          <w:right w:w="115" w:type="dxa"/>
        </w:tblCellMar>
        <w:tblLook w:val="04A0" w:firstRow="1" w:lastRow="0" w:firstColumn="1" w:lastColumn="0" w:noHBand="0" w:noVBand="1"/>
      </w:tblPr>
      <w:tblGrid>
        <w:gridCol w:w="2082"/>
        <w:gridCol w:w="1719"/>
        <w:gridCol w:w="2496"/>
        <w:gridCol w:w="1601"/>
        <w:gridCol w:w="2264"/>
      </w:tblGrid>
      <w:tr w:rsidR="00AB2D7B">
        <w:trPr>
          <w:trHeight w:val="857"/>
        </w:trPr>
        <w:tc>
          <w:tcPr>
            <w:tcW w:w="2081" w:type="dxa"/>
            <w:vMerge w:val="restart"/>
            <w:tcBorders>
              <w:top w:val="nil"/>
              <w:left w:val="single" w:sz="4" w:space="0" w:color="000000"/>
              <w:bottom w:val="single" w:sz="4" w:space="0" w:color="000000"/>
              <w:right w:val="single" w:sz="4" w:space="0" w:color="000000"/>
            </w:tcBorders>
          </w:tcPr>
          <w:p w:rsidR="00AB2D7B" w:rsidRDefault="00AB2D7B"/>
        </w:tc>
        <w:tc>
          <w:tcPr>
            <w:tcW w:w="1719" w:type="dxa"/>
            <w:vMerge w:val="restart"/>
            <w:tcBorders>
              <w:top w:val="nil"/>
              <w:left w:val="single" w:sz="4" w:space="0" w:color="000000"/>
              <w:bottom w:val="single" w:sz="4" w:space="0" w:color="000000"/>
              <w:right w:val="nil"/>
            </w:tcBorders>
          </w:tcPr>
          <w:p w:rsidR="00AB2D7B" w:rsidRDefault="0096592D">
            <w:pPr>
              <w:ind w:left="5"/>
            </w:pPr>
            <w:r>
              <w:rPr>
                <w:sz w:val="20"/>
              </w:rPr>
              <w:t xml:space="preserve"> </w:t>
            </w:r>
            <w:r>
              <w:rPr>
                <w:sz w:val="24"/>
              </w:rPr>
              <w:t xml:space="preserve"> </w:t>
            </w:r>
          </w:p>
        </w:tc>
        <w:tc>
          <w:tcPr>
            <w:tcW w:w="2496" w:type="dxa"/>
            <w:vMerge w:val="restart"/>
            <w:tcBorders>
              <w:top w:val="nil"/>
              <w:left w:val="nil"/>
              <w:bottom w:val="single" w:sz="4" w:space="0" w:color="000000"/>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H33.x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627" w:hanging="12"/>
            </w:pPr>
            <w:r>
              <w:rPr>
                <w:sz w:val="20"/>
              </w:rPr>
              <w:t xml:space="preserve">Retinal detachments and breaks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H35.0x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160"/>
            </w:pPr>
            <w:r>
              <w:rPr>
                <w:sz w:val="20"/>
              </w:rPr>
              <w:t xml:space="preserve">Background retinopathy and retinal vascular changes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H35.35x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Cystoid macular degeneration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H35.6x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441" w:hanging="12"/>
            </w:pPr>
            <w:r>
              <w:rPr>
                <w:sz w:val="20"/>
              </w:rPr>
              <w:t xml:space="preserve">Retinal hemorrhage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H35.8x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714" w:hanging="12"/>
            </w:pPr>
            <w:r>
              <w:rPr>
                <w:sz w:val="20"/>
              </w:rPr>
              <w:t xml:space="preserve">Other specified retinal disorders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H35.9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526" w:hanging="12"/>
            </w:pPr>
            <w:r>
              <w:rPr>
                <w:sz w:val="20"/>
              </w:rPr>
              <w:t xml:space="preserve">Unspecified retinal disorder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H43.1x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326" w:hanging="12"/>
            </w:pPr>
            <w:r>
              <w:rPr>
                <w:sz w:val="20"/>
              </w:rPr>
              <w:t xml:space="preserve">Vitreous hemorrhage </w:t>
            </w:r>
            <w:r>
              <w:rPr>
                <w:sz w:val="24"/>
              </w:rPr>
              <w:t xml:space="preserve"> </w:t>
            </w:r>
          </w:p>
        </w:tc>
      </w:tr>
      <w:tr w:rsidR="00AB2D7B">
        <w:trPr>
          <w:trHeight w:val="5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H54.x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592" w:hanging="12"/>
            </w:pPr>
            <w:r>
              <w:rPr>
                <w:sz w:val="20"/>
              </w:rPr>
              <w:t xml:space="preserve">Blindness and low vision </w:t>
            </w:r>
            <w:r>
              <w:rPr>
                <w:sz w:val="24"/>
              </w:rPr>
              <w:t xml:space="preserve"> </w:t>
            </w:r>
          </w:p>
        </w:tc>
      </w:tr>
      <w:tr w:rsidR="00AB2D7B">
        <w:trPr>
          <w:trHeight w:val="332"/>
        </w:trPr>
        <w:tc>
          <w:tcPr>
            <w:tcW w:w="2081" w:type="dxa"/>
            <w:vMerge w:val="restart"/>
            <w:tcBorders>
              <w:top w:val="single" w:sz="4" w:space="0" w:color="000000"/>
              <w:left w:val="single" w:sz="4" w:space="0" w:color="000000"/>
              <w:bottom w:val="nil"/>
              <w:right w:val="single" w:sz="4" w:space="0" w:color="000000"/>
            </w:tcBorders>
          </w:tcPr>
          <w:p w:rsidR="00AB2D7B" w:rsidRDefault="0096592D">
            <w:pPr>
              <w:ind w:left="5"/>
            </w:pPr>
            <w:r>
              <w:rPr>
                <w:sz w:val="20"/>
              </w:rPr>
              <w:t>Nephropathy</w:t>
            </w:r>
            <w:r>
              <w:rPr>
                <w:sz w:val="20"/>
                <w:vertAlign w:val="superscript"/>
              </w:rPr>
              <w:t>3</w:t>
            </w:r>
            <w:r>
              <w:rPr>
                <w:sz w:val="24"/>
              </w:rPr>
              <w:t xml:space="preserve"> </w:t>
            </w:r>
          </w:p>
          <w:p w:rsidR="00AB2D7B" w:rsidRDefault="0096592D">
            <w:pPr>
              <w:ind w:left="5"/>
            </w:pPr>
            <w:r>
              <w:rPr>
                <w:sz w:val="13"/>
              </w:rPr>
              <w:t>2,33</w:t>
            </w:r>
            <w:r>
              <w:rPr>
                <w:sz w:val="20"/>
              </w:rPr>
              <w:t xml:space="preserve"> </w:t>
            </w:r>
            <w:r>
              <w:rPr>
                <w:sz w:val="24"/>
              </w:rPr>
              <w:t xml:space="preserve"> </w:t>
            </w:r>
          </w:p>
        </w:tc>
        <w:tc>
          <w:tcPr>
            <w:tcW w:w="1719" w:type="dxa"/>
            <w:tcBorders>
              <w:top w:val="single" w:sz="4" w:space="0" w:color="000000"/>
              <w:left w:val="single" w:sz="4" w:space="0" w:color="000000"/>
              <w:bottom w:val="single" w:sz="4" w:space="0" w:color="000000"/>
              <w:right w:val="nil"/>
            </w:tcBorders>
          </w:tcPr>
          <w:p w:rsidR="00AB2D7B" w:rsidRDefault="0096592D">
            <w:pPr>
              <w:ind w:left="5"/>
            </w:pPr>
            <w:r>
              <w:rPr>
                <w:sz w:val="20"/>
              </w:rPr>
              <w:t xml:space="preserve">ICD-9 </w:t>
            </w:r>
            <w:r>
              <w:rPr>
                <w:sz w:val="24"/>
              </w:rPr>
              <w:t xml:space="preserve"> </w:t>
            </w:r>
          </w:p>
        </w:tc>
        <w:tc>
          <w:tcPr>
            <w:tcW w:w="2496" w:type="dxa"/>
            <w:tcBorders>
              <w:top w:val="single" w:sz="4" w:space="0" w:color="000000"/>
              <w:left w:val="nil"/>
              <w:bottom w:val="single" w:sz="4" w:space="0" w:color="000000"/>
              <w:right w:val="single" w:sz="4" w:space="0" w:color="000000"/>
            </w:tcBorders>
          </w:tcPr>
          <w:p w:rsidR="00AB2D7B" w:rsidRDefault="00AB2D7B"/>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ICD-10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250.4x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hanging="12"/>
            </w:pPr>
            <w:r>
              <w:rPr>
                <w:sz w:val="20"/>
              </w:rPr>
              <w:t xml:space="preserve">Diabetes with renal manifestations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Main Codes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249.4x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715" w:hanging="12"/>
            </w:pPr>
            <w:r>
              <w:rPr>
                <w:sz w:val="20"/>
              </w:rPr>
              <w:t xml:space="preserve">Secondary diabetes with renal manifestations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E08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4" w:right="636"/>
            </w:pPr>
            <w:r>
              <w:rPr>
                <w:sz w:val="20"/>
              </w:rPr>
              <w:t xml:space="preserve">Diabetes mellitus due to underlying condition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580.x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221" w:hanging="12"/>
            </w:pPr>
            <w:r>
              <w:rPr>
                <w:sz w:val="20"/>
              </w:rPr>
              <w:t xml:space="preserve">Acute glomerulonephritis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E09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5" w:right="676" w:hanging="10"/>
            </w:pPr>
            <w:r>
              <w:rPr>
                <w:sz w:val="20"/>
              </w:rPr>
              <w:t xml:space="preserve">Drug or chemical induced diabetes mellitus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581.x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621" w:hanging="12"/>
            </w:pPr>
            <w:r>
              <w:rPr>
                <w:sz w:val="20"/>
              </w:rPr>
              <w:t xml:space="preserve">Nephrotic syndrome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2" w:right="83" w:hanging="10"/>
            </w:pPr>
            <w:r>
              <w:rPr>
                <w:sz w:val="20"/>
              </w:rPr>
              <w:t xml:space="preserve">Type 1 diabetes mellitus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581.81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209" w:hanging="12"/>
            </w:pPr>
            <w:r>
              <w:rPr>
                <w:sz w:val="20"/>
              </w:rPr>
              <w:t xml:space="preserve">Hypertension, nephrosis1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E11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5" w:right="80" w:hanging="10"/>
            </w:pPr>
            <w:r>
              <w:rPr>
                <w:sz w:val="20"/>
              </w:rPr>
              <w:t xml:space="preserve">Type 2 diabetes mellitus </w:t>
            </w:r>
            <w:r>
              <w:rPr>
                <w:sz w:val="24"/>
              </w:rPr>
              <w:t xml:space="preserve"> </w:t>
            </w:r>
          </w:p>
        </w:tc>
      </w:tr>
      <w:tr w:rsidR="00AB2D7B">
        <w:trPr>
          <w:trHeight w:val="854"/>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582.x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70" w:hanging="12"/>
            </w:pPr>
            <w:r>
              <w:rPr>
                <w:sz w:val="20"/>
              </w:rPr>
              <w:t xml:space="preserve">Chronic glomerulonephritis </w:t>
            </w:r>
            <w:r>
              <w:rPr>
                <w:sz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E13 </w:t>
            </w:r>
            <w:r>
              <w:rPr>
                <w:sz w:val="24"/>
              </w:rPr>
              <w:t xml:space="preserve"> </w:t>
            </w:r>
          </w:p>
        </w:tc>
        <w:tc>
          <w:tcPr>
            <w:tcW w:w="2264" w:type="dxa"/>
            <w:tcBorders>
              <w:top w:val="single" w:sz="4" w:space="0" w:color="000000"/>
              <w:left w:val="single" w:sz="4" w:space="0" w:color="000000"/>
              <w:bottom w:val="single" w:sz="4" w:space="0" w:color="000000"/>
              <w:right w:val="single" w:sz="4" w:space="0" w:color="000000"/>
            </w:tcBorders>
          </w:tcPr>
          <w:p w:rsidR="00AB2D7B" w:rsidRDefault="0096592D">
            <w:pPr>
              <w:ind w:left="12" w:right="658" w:hanging="10"/>
            </w:pPr>
            <w:r>
              <w:rPr>
                <w:sz w:val="20"/>
              </w:rPr>
              <w:t xml:space="preserve">Other specified diabetes mellitus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71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583.x </w:t>
            </w:r>
            <w:r>
              <w:rPr>
                <w:sz w:val="24"/>
              </w:rPr>
              <w:t xml:space="preserve"> </w:t>
            </w:r>
          </w:p>
        </w:tc>
        <w:tc>
          <w:tcPr>
            <w:tcW w:w="2496" w:type="dxa"/>
            <w:tcBorders>
              <w:top w:val="single" w:sz="4" w:space="0" w:color="000000"/>
              <w:left w:val="single" w:sz="4" w:space="0" w:color="000000"/>
              <w:bottom w:val="single" w:sz="4" w:space="0" w:color="000000"/>
              <w:right w:val="single" w:sz="4" w:space="0" w:color="000000"/>
            </w:tcBorders>
          </w:tcPr>
          <w:p w:rsidR="00AB2D7B" w:rsidRDefault="0096592D">
            <w:pPr>
              <w:ind w:left="12" w:right="504" w:hanging="12"/>
            </w:pPr>
            <w:r>
              <w:rPr>
                <w:sz w:val="20"/>
              </w:rPr>
              <w:t xml:space="preserve">Nephritis </w:t>
            </w:r>
            <w:r>
              <w:rPr>
                <w:sz w:val="20"/>
              </w:rPr>
              <w:tab/>
              <w:t xml:space="preserve">and nephropathy </w:t>
            </w:r>
            <w:r>
              <w:rPr>
                <w:sz w:val="20"/>
              </w:rPr>
              <w:tab/>
              <w:t xml:space="preserve">not specified as acute or chronic </w:t>
            </w:r>
            <w:r>
              <w:rPr>
                <w:sz w:val="24"/>
              </w:rPr>
              <w:t xml:space="preserve"> </w:t>
            </w:r>
          </w:p>
        </w:tc>
        <w:tc>
          <w:tcPr>
            <w:tcW w:w="38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92" w:hanging="10"/>
            </w:pPr>
            <w:r>
              <w:rPr>
                <w:sz w:val="20"/>
              </w:rPr>
              <w:t xml:space="preserve">Each main code above, with following relevant subcodes: </w:t>
            </w:r>
            <w:r>
              <w:rPr>
                <w:sz w:val="24"/>
              </w:rPr>
              <w:t xml:space="preserve"> </w:t>
            </w:r>
          </w:p>
        </w:tc>
      </w:tr>
    </w:tbl>
    <w:p w:rsidR="00AB2D7B" w:rsidRDefault="00AB2D7B">
      <w:pPr>
        <w:spacing w:after="0"/>
        <w:ind w:left="-360" w:right="452"/>
      </w:pPr>
    </w:p>
    <w:tbl>
      <w:tblPr>
        <w:tblStyle w:val="TableGrid"/>
        <w:tblW w:w="10162" w:type="dxa"/>
        <w:tblInd w:w="540" w:type="dxa"/>
        <w:tblCellMar>
          <w:top w:w="97" w:type="dxa"/>
          <w:left w:w="94" w:type="dxa"/>
          <w:right w:w="115" w:type="dxa"/>
        </w:tblCellMar>
        <w:tblLook w:val="04A0" w:firstRow="1" w:lastRow="0" w:firstColumn="1" w:lastColumn="0" w:noHBand="0" w:noVBand="1"/>
      </w:tblPr>
      <w:tblGrid>
        <w:gridCol w:w="2058"/>
        <w:gridCol w:w="24"/>
        <w:gridCol w:w="1472"/>
        <w:gridCol w:w="247"/>
        <w:gridCol w:w="1949"/>
        <w:gridCol w:w="547"/>
        <w:gridCol w:w="943"/>
        <w:gridCol w:w="658"/>
        <w:gridCol w:w="1812"/>
        <w:gridCol w:w="452"/>
      </w:tblGrid>
      <w:tr w:rsidR="00AB2D7B">
        <w:trPr>
          <w:trHeight w:val="595"/>
        </w:trPr>
        <w:tc>
          <w:tcPr>
            <w:tcW w:w="208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585.1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CKD, Stage 1 </w:t>
            </w:r>
            <w:r>
              <w:rPr>
                <w:sz w:val="24"/>
              </w:rPr>
              <w:t xml:space="preserve"> </w:t>
            </w:r>
          </w:p>
        </w:tc>
        <w:tc>
          <w:tcPr>
            <w:tcW w:w="160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E**.21 </w:t>
            </w:r>
            <w:r>
              <w:rPr>
                <w:sz w:val="24"/>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With diabetic nephropathy </w:t>
            </w:r>
            <w:r>
              <w:rPr>
                <w:sz w:val="24"/>
              </w:rPr>
              <w:t xml:space="preserve"> </w:t>
            </w:r>
          </w:p>
        </w:tc>
      </w:tr>
      <w:tr w:rsidR="00AB2D7B">
        <w:trPr>
          <w:trHeight w:val="854"/>
        </w:trPr>
        <w:tc>
          <w:tcPr>
            <w:tcW w:w="0" w:type="auto"/>
            <w:gridSpan w:val="2"/>
            <w:vMerge/>
            <w:tcBorders>
              <w:top w:val="nil"/>
              <w:left w:val="single" w:sz="4" w:space="0" w:color="000000"/>
              <w:bottom w:val="nil"/>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585.2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CKD, Stage 2 (mild) </w:t>
            </w:r>
            <w:r>
              <w:rPr>
                <w:sz w:val="24"/>
              </w:rPr>
              <w:t xml:space="preserve"> </w:t>
            </w:r>
          </w:p>
        </w:tc>
        <w:tc>
          <w:tcPr>
            <w:tcW w:w="160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E**.22 </w:t>
            </w:r>
            <w:r>
              <w:rPr>
                <w:sz w:val="24"/>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316" w:hanging="10"/>
            </w:pPr>
            <w:r>
              <w:rPr>
                <w:sz w:val="20"/>
              </w:rPr>
              <w:t xml:space="preserve">With diabetic chronic kidney disease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585.3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00" w:hanging="12"/>
            </w:pPr>
            <w:r>
              <w:rPr>
                <w:sz w:val="20"/>
              </w:rPr>
              <w:t xml:space="preserve">CKD, Stage 3 (moderate) </w:t>
            </w:r>
            <w:r>
              <w:rPr>
                <w:sz w:val="24"/>
              </w:rPr>
              <w:t xml:space="preserve"> </w:t>
            </w:r>
          </w:p>
        </w:tc>
        <w:tc>
          <w:tcPr>
            <w:tcW w:w="1601"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E**.29 </w:t>
            </w:r>
            <w:r>
              <w:rPr>
                <w:sz w:val="24"/>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73" w:hanging="10"/>
            </w:pPr>
            <w:r>
              <w:rPr>
                <w:sz w:val="20"/>
              </w:rPr>
              <w:t xml:space="preserve">With other diabetic kidney complication </w:t>
            </w:r>
            <w:r>
              <w:rPr>
                <w:sz w:val="24"/>
              </w:rPr>
              <w:t xml:space="preserve"> </w:t>
            </w:r>
          </w:p>
        </w:tc>
      </w:tr>
      <w:tr w:rsidR="00AB2D7B">
        <w:trPr>
          <w:trHeight w:val="331"/>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71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585.9 </w:t>
            </w:r>
            <w:r>
              <w:rPr>
                <w:sz w:val="24"/>
              </w:rPr>
              <w:t xml:space="preserve"> </w:t>
            </w:r>
          </w:p>
        </w:tc>
        <w:tc>
          <w:tcPr>
            <w:tcW w:w="2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CKD, unspecified </w:t>
            </w:r>
            <w:r>
              <w:rPr>
                <w:sz w:val="24"/>
              </w:rPr>
              <w:t xml:space="preserve"> </w:t>
            </w:r>
          </w:p>
        </w:tc>
        <w:tc>
          <w:tcPr>
            <w:tcW w:w="1601" w:type="dxa"/>
            <w:gridSpan w:val="2"/>
            <w:tcBorders>
              <w:top w:val="single" w:sz="4" w:space="0" w:color="000000"/>
              <w:left w:val="single" w:sz="4" w:space="0" w:color="000000"/>
              <w:bottom w:val="single" w:sz="4" w:space="0" w:color="000000"/>
              <w:right w:val="nil"/>
            </w:tcBorders>
          </w:tcPr>
          <w:p w:rsidR="00AB2D7B" w:rsidRDefault="0096592D">
            <w:pPr>
              <w:ind w:left="2"/>
            </w:pPr>
            <w:r>
              <w:rPr>
                <w:sz w:val="20"/>
              </w:rPr>
              <w:t xml:space="preserve">Regular codes: </w:t>
            </w:r>
            <w:r>
              <w:rPr>
                <w:sz w:val="24"/>
              </w:rPr>
              <w:t xml:space="preserve"> </w:t>
            </w:r>
          </w:p>
        </w:tc>
        <w:tc>
          <w:tcPr>
            <w:tcW w:w="2264"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48" w:type="dxa"/>
          </w:tblCellMar>
        </w:tblPrEx>
        <w:trPr>
          <w:gridAfter w:val="1"/>
          <w:wAfter w:w="452" w:type="dxa"/>
          <w:trHeight w:val="545"/>
        </w:trPr>
        <w:tc>
          <w:tcPr>
            <w:tcW w:w="2057"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585.4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311" w:hanging="10"/>
            </w:pPr>
            <w:r>
              <w:rPr>
                <w:sz w:val="20"/>
              </w:rPr>
              <w:t xml:space="preserve">CKD Stage 4 (severe)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N00.x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158" w:hanging="10"/>
            </w:pPr>
            <w:r>
              <w:rPr>
                <w:sz w:val="20"/>
              </w:rPr>
              <w:t xml:space="preserve">Acute nephritic syndrome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585.5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CKD Stage 5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N04.x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590" w:hanging="10"/>
            </w:pPr>
            <w:r>
              <w:rPr>
                <w:sz w:val="20"/>
              </w:rPr>
              <w:t xml:space="preserve">Nephrotic syndrome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585.6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91" w:hanging="10"/>
            </w:pPr>
            <w:r>
              <w:rPr>
                <w:sz w:val="20"/>
              </w:rPr>
              <w:t xml:space="preserve">End stage renal disease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N03.x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7" w:hanging="10"/>
            </w:pPr>
            <w:r>
              <w:rPr>
                <w:sz w:val="20"/>
              </w:rPr>
              <w:t xml:space="preserve">Chronic nephritic syndrome </w:t>
            </w:r>
            <w:r>
              <w:rPr>
                <w:sz w:val="24"/>
              </w:rPr>
              <w:t xml:space="preserve"> </w:t>
            </w:r>
          </w:p>
        </w:tc>
      </w:tr>
      <w:tr w:rsidR="00AB2D7B">
        <w:tblPrEx>
          <w:tblCellMar>
            <w:top w:w="48" w:type="dxa"/>
          </w:tblCellMar>
        </w:tblPrEx>
        <w:trPr>
          <w:gridAfter w:val="1"/>
          <w:wAfter w:w="452" w:type="dxa"/>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586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Renal failure, unspecified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N05.x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619" w:hanging="10"/>
            </w:pPr>
            <w:r>
              <w:rPr>
                <w:sz w:val="20"/>
              </w:rPr>
              <w:t xml:space="preserve">Unspecified nephritic  syndrome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593.9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Unspecified disorder of kidney and ureter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N18.1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CKD, Stage 1 </w:t>
            </w:r>
            <w:r>
              <w:rPr>
                <w:sz w:val="24"/>
              </w:rPr>
              <w:t xml:space="preserve"> </w:t>
            </w:r>
          </w:p>
        </w:tc>
      </w:tr>
      <w:tr w:rsidR="00AB2D7B">
        <w:tblPrEx>
          <w:tblCellMar>
            <w:top w:w="48" w:type="dxa"/>
          </w:tblCellMar>
        </w:tblPrEx>
        <w:trPr>
          <w:gridAfter w:val="1"/>
          <w:wAfter w:w="452" w:type="dxa"/>
          <w:trHeight w:val="281"/>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vMerge w:val="restart"/>
            <w:tcBorders>
              <w:top w:val="single" w:sz="4" w:space="0" w:color="000000"/>
              <w:left w:val="single" w:sz="4" w:space="0" w:color="000000"/>
              <w:bottom w:val="single" w:sz="4" w:space="0" w:color="000000"/>
              <w:right w:val="nil"/>
            </w:tcBorders>
          </w:tcPr>
          <w:p w:rsidR="00AB2D7B" w:rsidRDefault="0096592D">
            <w:pPr>
              <w:ind w:left="5"/>
            </w:pPr>
            <w:r>
              <w:rPr>
                <w:sz w:val="20"/>
              </w:rPr>
              <w:t xml:space="preserve"> </w:t>
            </w:r>
            <w:r>
              <w:rPr>
                <w:sz w:val="24"/>
              </w:rPr>
              <w:t xml:space="preserve"> </w:t>
            </w:r>
          </w:p>
        </w:tc>
        <w:tc>
          <w:tcPr>
            <w:tcW w:w="2196" w:type="dxa"/>
            <w:gridSpan w:val="2"/>
            <w:vMerge w:val="restart"/>
            <w:tcBorders>
              <w:top w:val="single" w:sz="4" w:space="0" w:color="000000"/>
              <w:left w:val="nil"/>
              <w:bottom w:val="single" w:sz="4" w:space="0" w:color="000000"/>
              <w:right w:val="single" w:sz="4" w:space="0" w:color="000000"/>
            </w:tcBorders>
          </w:tcPr>
          <w:p w:rsidR="00AB2D7B" w:rsidRDefault="0096592D">
            <w:pPr>
              <w:ind w:left="10"/>
            </w:pP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N18.2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CKD, Stage 2 (mild)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N18.3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269" w:hanging="10"/>
            </w:pPr>
            <w:r>
              <w:rPr>
                <w:sz w:val="20"/>
              </w:rPr>
              <w:t xml:space="preserve">CKD, Stage 3 (moderate) </w:t>
            </w:r>
            <w:r>
              <w:rPr>
                <w:sz w:val="24"/>
              </w:rPr>
              <w:t xml:space="preserve"> </w:t>
            </w:r>
          </w:p>
        </w:tc>
      </w:tr>
      <w:tr w:rsidR="00AB2D7B">
        <w:tblPrEx>
          <w:tblCellMar>
            <w:top w:w="48" w:type="dxa"/>
          </w:tblCellMar>
        </w:tblPrEx>
        <w:trPr>
          <w:gridAfter w:val="1"/>
          <w:wAfter w:w="452" w:type="dxa"/>
          <w:trHeight w:val="28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N18.9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CKD, unspecified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N18.4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535" w:hanging="10"/>
            </w:pPr>
            <w:r>
              <w:rPr>
                <w:sz w:val="20"/>
              </w:rPr>
              <w:t xml:space="preserve">CKD, Stage 4 (severe) </w:t>
            </w:r>
            <w:r>
              <w:rPr>
                <w:sz w:val="24"/>
              </w:rPr>
              <w:t xml:space="preserve"> </w:t>
            </w:r>
          </w:p>
        </w:tc>
      </w:tr>
      <w:tr w:rsidR="00AB2D7B">
        <w:tblPrEx>
          <w:tblCellMar>
            <w:top w:w="48" w:type="dxa"/>
          </w:tblCellMar>
        </w:tblPrEx>
        <w:trPr>
          <w:gridAfter w:val="1"/>
          <w:wAfter w:w="452" w:type="dxa"/>
          <w:trHeight w:val="28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N18.5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CKD, Stage 5 </w:t>
            </w:r>
            <w:r>
              <w:rPr>
                <w:sz w:val="24"/>
              </w:rPr>
              <w:t xml:space="preserve"> </w:t>
            </w:r>
          </w:p>
        </w:tc>
      </w:tr>
      <w:tr w:rsidR="00AB2D7B">
        <w:tblPrEx>
          <w:tblCellMar>
            <w:top w:w="48" w:type="dxa"/>
          </w:tblCellMar>
        </w:tblPrEx>
        <w:trPr>
          <w:gridAfter w:val="1"/>
          <w:wAfter w:w="452" w:type="dxa"/>
          <w:trHeight w:val="54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N18.6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364" w:hanging="10"/>
            </w:pPr>
            <w:r>
              <w:rPr>
                <w:sz w:val="20"/>
              </w:rPr>
              <w:t xml:space="preserve">End stage renal disease </w:t>
            </w:r>
            <w:r>
              <w:rPr>
                <w:sz w:val="24"/>
              </w:rPr>
              <w:t xml:space="preserve"> </w:t>
            </w:r>
          </w:p>
        </w:tc>
      </w:tr>
      <w:tr w:rsidR="00AB2D7B">
        <w:tblPrEx>
          <w:tblCellMar>
            <w:top w:w="48" w:type="dxa"/>
          </w:tblCellMar>
        </w:tblPrEx>
        <w:trPr>
          <w:gridAfter w:val="1"/>
          <w:wAfter w:w="452" w:type="dxa"/>
          <w:trHeight w:val="86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9"/>
              <w:ind w:left="2"/>
            </w:pPr>
            <w:r>
              <w:rPr>
                <w:sz w:val="20"/>
              </w:rPr>
              <w:t xml:space="preserve">N19 </w:t>
            </w:r>
            <w:r>
              <w:rPr>
                <w:sz w:val="24"/>
              </w:rPr>
              <w:t xml:space="preserve"> </w:t>
            </w:r>
          </w:p>
          <w:p w:rsidR="00AB2D7B" w:rsidRDefault="0096592D">
            <w:pPr>
              <w:ind w:left="2"/>
            </w:pPr>
            <w:r>
              <w:rPr>
                <w:sz w:val="20"/>
              </w:rPr>
              <w:t xml:space="preserve">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5" w:right="153" w:hanging="10"/>
            </w:pPr>
            <w:r>
              <w:rPr>
                <w:sz w:val="20"/>
              </w:rPr>
              <w:t xml:space="preserve">Unspecified kidney failure </w:t>
            </w:r>
            <w:r>
              <w:rPr>
                <w:sz w:val="24"/>
              </w:rPr>
              <w:t xml:space="preserve"> </w:t>
            </w:r>
          </w:p>
          <w:p w:rsidR="00AB2D7B" w:rsidRDefault="0096592D">
            <w:pPr>
              <w:ind w:left="5"/>
            </w:pPr>
            <w:r>
              <w:rPr>
                <w:sz w:val="20"/>
              </w:rPr>
              <w:t xml:space="preserve"> </w:t>
            </w:r>
            <w:r>
              <w:rPr>
                <w:sz w:val="24"/>
              </w:rPr>
              <w:t xml:space="preserve"> </w:t>
            </w:r>
          </w:p>
        </w:tc>
      </w:tr>
      <w:tr w:rsidR="00AB2D7B">
        <w:tblPrEx>
          <w:tblCellMar>
            <w:top w:w="48" w:type="dxa"/>
          </w:tblCellMar>
        </w:tblPrEx>
        <w:trPr>
          <w:gridAfter w:val="1"/>
          <w:wAfter w:w="452" w:type="dxa"/>
          <w:trHeight w:val="545"/>
        </w:trPr>
        <w:tc>
          <w:tcPr>
            <w:tcW w:w="2057" w:type="dxa"/>
            <w:vMerge w:val="restart"/>
            <w:tcBorders>
              <w:top w:val="single" w:sz="4" w:space="0" w:color="000000"/>
              <w:left w:val="single" w:sz="4" w:space="0" w:color="000000"/>
              <w:bottom w:val="nil"/>
              <w:right w:val="single" w:sz="4" w:space="0" w:color="000000"/>
            </w:tcBorders>
          </w:tcPr>
          <w:p w:rsidR="00AB2D7B" w:rsidRDefault="0096592D">
            <w:pPr>
              <w:ind w:left="5"/>
            </w:pPr>
            <w:r>
              <w:rPr>
                <w:sz w:val="20"/>
              </w:rPr>
              <w:t>Neuropathy</w:t>
            </w:r>
            <w:r>
              <w:rPr>
                <w:sz w:val="20"/>
                <w:vertAlign w:val="superscript"/>
              </w:rPr>
              <w:t>32</w:t>
            </w:r>
            <w:r>
              <w:rPr>
                <w:sz w:val="20"/>
              </w:rPr>
              <w:t xml:space="preserve">, </w:t>
            </w:r>
            <w:r>
              <w:rPr>
                <w:sz w:val="24"/>
              </w:rPr>
              <w:t xml:space="preserve"> </w:t>
            </w:r>
          </w:p>
          <w:p w:rsidR="00AB2D7B" w:rsidRDefault="0096592D">
            <w:pPr>
              <w:ind w:left="5"/>
            </w:pPr>
            <w:r>
              <w:rPr>
                <w:sz w:val="13"/>
              </w:rPr>
              <w:t>33</w:t>
            </w:r>
            <w:r>
              <w:rPr>
                <w:sz w:val="20"/>
              </w:rPr>
              <w:t xml:space="preserve"> </w:t>
            </w:r>
            <w:r>
              <w:rPr>
                <w:sz w:val="24"/>
              </w:rPr>
              <w:t xml:space="preserve"> </w:t>
            </w:r>
          </w:p>
        </w:tc>
        <w:tc>
          <w:tcPr>
            <w:tcW w:w="1496" w:type="dxa"/>
            <w:gridSpan w:val="2"/>
            <w:tcBorders>
              <w:top w:val="single" w:sz="4" w:space="0" w:color="000000"/>
              <w:left w:val="single" w:sz="4" w:space="0" w:color="000000"/>
              <w:bottom w:val="single" w:sz="4" w:space="0" w:color="000000"/>
              <w:right w:val="nil"/>
            </w:tcBorders>
          </w:tcPr>
          <w:p w:rsidR="00AB2D7B" w:rsidRDefault="0096592D">
            <w:pPr>
              <w:ind w:left="15" w:right="503" w:hanging="10"/>
            </w:pPr>
            <w:r>
              <w:rPr>
                <w:sz w:val="20"/>
              </w:rPr>
              <w:t xml:space="preserve">ICD-9CM </w:t>
            </w:r>
            <w:r>
              <w:rPr>
                <w:sz w:val="24"/>
              </w:rPr>
              <w:t xml:space="preserve"> </w:t>
            </w:r>
          </w:p>
        </w:tc>
        <w:tc>
          <w:tcPr>
            <w:tcW w:w="2196" w:type="dxa"/>
            <w:gridSpan w:val="2"/>
            <w:tcBorders>
              <w:top w:val="single" w:sz="4" w:space="0" w:color="000000"/>
              <w:left w:val="nil"/>
              <w:bottom w:val="single" w:sz="4" w:space="0" w:color="000000"/>
              <w:right w:val="single" w:sz="4" w:space="0" w:color="000000"/>
            </w:tcBorders>
          </w:tcPr>
          <w:p w:rsidR="00AB2D7B" w:rsidRDefault="0096592D">
            <w:pPr>
              <w:ind w:left="10"/>
            </w:pPr>
            <w:r>
              <w:rPr>
                <w:sz w:val="24"/>
              </w:rPr>
              <w:t xml:space="preserve"> </w:t>
            </w:r>
          </w:p>
        </w:tc>
        <w:tc>
          <w:tcPr>
            <w:tcW w:w="1490" w:type="dxa"/>
            <w:gridSpan w:val="2"/>
            <w:tcBorders>
              <w:top w:val="single" w:sz="4" w:space="0" w:color="000000"/>
              <w:left w:val="single" w:sz="4" w:space="0" w:color="000000"/>
              <w:bottom w:val="single" w:sz="4" w:space="0" w:color="000000"/>
              <w:right w:val="nil"/>
            </w:tcBorders>
          </w:tcPr>
          <w:p w:rsidR="00AB2D7B" w:rsidRDefault="0096592D">
            <w:pPr>
              <w:ind w:left="2"/>
            </w:pPr>
            <w:r>
              <w:rPr>
                <w:sz w:val="20"/>
              </w:rPr>
              <w:t xml:space="preserve">ICD-10-CM </w:t>
            </w:r>
            <w:r>
              <w:rPr>
                <w:sz w:val="24"/>
              </w:rPr>
              <w:t xml:space="preserve"> </w:t>
            </w:r>
          </w:p>
        </w:tc>
        <w:tc>
          <w:tcPr>
            <w:tcW w:w="247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48" w:type="dxa"/>
          </w:tblCellMar>
        </w:tblPrEx>
        <w:trPr>
          <w:gridAfter w:val="1"/>
          <w:wAfter w:w="452" w:type="dxa"/>
          <w:trHeight w:val="1073"/>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249.6x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397" w:hanging="10"/>
            </w:pPr>
            <w:r>
              <w:rPr>
                <w:sz w:val="20"/>
              </w:rPr>
              <w:t xml:space="preserve">Secondary diabetes with neurological manifestations </w:t>
            </w:r>
            <w:r>
              <w:rPr>
                <w:sz w:val="24"/>
              </w:rPr>
              <w:t xml:space="preserve"> </w:t>
            </w:r>
          </w:p>
        </w:tc>
        <w:tc>
          <w:tcPr>
            <w:tcW w:w="1490" w:type="dxa"/>
            <w:gridSpan w:val="2"/>
            <w:tcBorders>
              <w:top w:val="single" w:sz="4" w:space="0" w:color="000000"/>
              <w:left w:val="single" w:sz="4" w:space="0" w:color="000000"/>
              <w:bottom w:val="single" w:sz="4" w:space="0" w:color="000000"/>
              <w:right w:val="nil"/>
            </w:tcBorders>
          </w:tcPr>
          <w:p w:rsidR="00AB2D7B" w:rsidRDefault="0096592D">
            <w:pPr>
              <w:ind w:left="2"/>
            </w:pPr>
            <w:r>
              <w:rPr>
                <w:sz w:val="20"/>
              </w:rPr>
              <w:t xml:space="preserve">Main Codes </w:t>
            </w:r>
            <w:r>
              <w:rPr>
                <w:sz w:val="24"/>
              </w:rPr>
              <w:t xml:space="preserve"> </w:t>
            </w:r>
          </w:p>
        </w:tc>
        <w:tc>
          <w:tcPr>
            <w:tcW w:w="247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48" w:type="dxa"/>
          </w:tblCellMar>
        </w:tblPrEx>
        <w:trPr>
          <w:gridAfter w:val="1"/>
          <w:wAfter w:w="452" w:type="dxa"/>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250.6x,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Diabetes with neurological manifestations,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E08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489"/>
            </w:pPr>
            <w:r>
              <w:rPr>
                <w:sz w:val="20"/>
              </w:rPr>
              <w:t xml:space="preserve">Diabetes mellitus due to underlying condition </w:t>
            </w:r>
            <w:r>
              <w:rPr>
                <w:sz w:val="24"/>
              </w:rPr>
              <w:t xml:space="preserve"> </w:t>
            </w:r>
          </w:p>
        </w:tc>
      </w:tr>
      <w:tr w:rsidR="00AB2D7B">
        <w:tblPrEx>
          <w:tblCellMar>
            <w:top w:w="48" w:type="dxa"/>
          </w:tblCellMar>
        </w:tblPrEx>
        <w:trPr>
          <w:gridAfter w:val="1"/>
          <w:wAfter w:w="452" w:type="dxa"/>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357.2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495" w:hanging="10"/>
            </w:pPr>
            <w:r>
              <w:rPr>
                <w:sz w:val="20"/>
              </w:rPr>
              <w:t xml:space="preserve">Polyneuropathy in diabetes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E09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191" w:hanging="10"/>
            </w:pPr>
            <w:r>
              <w:rPr>
                <w:sz w:val="20"/>
              </w:rPr>
              <w:t xml:space="preserve">Drug or chemical induced diabetes mellitus </w:t>
            </w:r>
            <w:r>
              <w:rPr>
                <w:sz w:val="24"/>
              </w:rPr>
              <w:t xml:space="preserve"> </w:t>
            </w:r>
          </w:p>
        </w:tc>
      </w:tr>
    </w:tbl>
    <w:p w:rsidR="00AB2D7B" w:rsidRDefault="00AB2D7B">
      <w:pPr>
        <w:spacing w:after="0"/>
        <w:ind w:left="-360" w:right="904"/>
      </w:pPr>
    </w:p>
    <w:tbl>
      <w:tblPr>
        <w:tblStyle w:val="TableGrid"/>
        <w:tblW w:w="9710" w:type="dxa"/>
        <w:tblInd w:w="540" w:type="dxa"/>
        <w:tblCellMar>
          <w:top w:w="11" w:type="dxa"/>
          <w:left w:w="94" w:type="dxa"/>
          <w:right w:w="38" w:type="dxa"/>
        </w:tblCellMar>
        <w:tblLook w:val="04A0" w:firstRow="1" w:lastRow="0" w:firstColumn="1" w:lastColumn="0" w:noHBand="0" w:noVBand="1"/>
      </w:tblPr>
      <w:tblGrid>
        <w:gridCol w:w="2057"/>
        <w:gridCol w:w="1496"/>
        <w:gridCol w:w="2196"/>
        <w:gridCol w:w="1490"/>
        <w:gridCol w:w="2471"/>
      </w:tblGrid>
      <w:tr w:rsidR="00AB2D7B">
        <w:trPr>
          <w:trHeight w:val="1073"/>
        </w:trPr>
        <w:tc>
          <w:tcPr>
            <w:tcW w:w="2057" w:type="dxa"/>
            <w:vMerge w:val="restart"/>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337.0x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365" w:hanging="10"/>
            </w:pPr>
            <w:r>
              <w:rPr>
                <w:sz w:val="20"/>
              </w:rPr>
              <w:t xml:space="preserve">Idiopathic peripheral autonomic neuropathy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E10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4" w:right="366" w:hanging="12"/>
            </w:pPr>
            <w:r>
              <w:rPr>
                <w:sz w:val="20"/>
              </w:rPr>
              <w:t xml:space="preserve">Type 1 diabetes mellitus </w:t>
            </w:r>
            <w:r>
              <w:rPr>
                <w:sz w:val="24"/>
              </w:rPr>
              <w:t xml:space="preserve"> </w:t>
            </w:r>
          </w:p>
        </w:tc>
      </w:tr>
      <w:tr w:rsidR="00AB2D7B">
        <w:trPr>
          <w:trHeight w:val="1598"/>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337.1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514" w:hanging="10"/>
            </w:pPr>
            <w:r>
              <w:rPr>
                <w:sz w:val="20"/>
              </w:rPr>
              <w:t xml:space="preserve">Peripheral autonomic neuropathy </w:t>
            </w:r>
            <w:r>
              <w:rPr>
                <w:sz w:val="20"/>
              </w:rPr>
              <w:tab/>
              <w:t xml:space="preserve">in disorders classified elsewhere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E11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4" w:right="366" w:hanging="12"/>
            </w:pPr>
            <w:r>
              <w:rPr>
                <w:sz w:val="20"/>
              </w:rPr>
              <w:t xml:space="preserve">Type 2 diabetes mellitus </w:t>
            </w:r>
            <w:r>
              <w:rPr>
                <w:sz w:val="24"/>
              </w:rPr>
              <w:t xml:space="preserve"> </w:t>
            </w:r>
          </w:p>
        </w:tc>
      </w:tr>
      <w:tr w:rsidR="00AB2D7B">
        <w:trPr>
          <w:trHeight w:val="1337"/>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354.x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15" w:right="748" w:hanging="10"/>
            </w:pPr>
            <w:r>
              <w:rPr>
                <w:sz w:val="20"/>
              </w:rPr>
              <w:t xml:space="preserve">Mononeuritis of upper limb </w:t>
            </w:r>
          </w:p>
          <w:p w:rsidR="00AB2D7B" w:rsidRDefault="0096592D">
            <w:pPr>
              <w:ind w:left="14" w:right="609"/>
            </w:pPr>
            <w:r>
              <w:rPr>
                <w:sz w:val="20"/>
              </w:rPr>
              <w:t xml:space="preserve">and mononeuritis multiplex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E13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4" w:right="357" w:hanging="12"/>
              <w:jc w:val="both"/>
            </w:pPr>
            <w:r>
              <w:rPr>
                <w:sz w:val="20"/>
              </w:rPr>
              <w:t xml:space="preserve">Other specified diabetes mellitus </w:t>
            </w:r>
            <w:r>
              <w:rPr>
                <w:sz w:val="24"/>
              </w:rPr>
              <w:t xml:space="preserve"> </w:t>
            </w:r>
          </w:p>
        </w:tc>
      </w:tr>
      <w:tr w:rsidR="00AB2D7B">
        <w:trPr>
          <w:trHeight w:val="1070"/>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355.x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5" w:right="748" w:hanging="10"/>
            </w:pPr>
            <w:r>
              <w:rPr>
                <w:sz w:val="20"/>
              </w:rPr>
              <w:t xml:space="preserve">Mononeuritis of lower limb and  </w:t>
            </w:r>
          </w:p>
          <w:p w:rsidR="00AB2D7B" w:rsidRDefault="0096592D">
            <w:pPr>
              <w:ind w:left="14"/>
            </w:pPr>
            <w:r>
              <w:rPr>
                <w:sz w:val="20"/>
              </w:rPr>
              <w:t xml:space="preserve">unspecified site </w:t>
            </w:r>
            <w:r>
              <w:rPr>
                <w:sz w:val="24"/>
              </w:rPr>
              <w:t xml:space="preserve"> </w:t>
            </w:r>
          </w:p>
        </w:tc>
        <w:tc>
          <w:tcPr>
            <w:tcW w:w="39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Each main code above, with following relevant subcodes: </w:t>
            </w:r>
            <w:r>
              <w:rPr>
                <w:sz w:val="24"/>
              </w:rPr>
              <w:t xml:space="preserve"> </w:t>
            </w:r>
          </w:p>
        </w:tc>
      </w:tr>
      <w:tr w:rsidR="00AB2D7B">
        <w:trPr>
          <w:trHeight w:val="1337"/>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356.9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360" w:hanging="10"/>
            </w:pPr>
            <w:r>
              <w:rPr>
                <w:sz w:val="20"/>
              </w:rPr>
              <w:t xml:space="preserve">Unspecified hereditary and idiopathic peripheral neuropathy </w:t>
            </w:r>
            <w:r>
              <w:rPr>
                <w:sz w:val="24"/>
              </w:rPr>
              <w:t xml:space="preserve"> </w:t>
            </w:r>
          </w:p>
        </w:tc>
        <w:tc>
          <w:tcPr>
            <w:tcW w:w="39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183" w:right="33" w:hanging="1181"/>
            </w:pPr>
            <w:r>
              <w:rPr>
                <w:noProof/>
              </w:rPr>
              <mc:AlternateContent>
                <mc:Choice Requires="wpg">
                  <w:drawing>
                    <wp:anchor distT="0" distB="0" distL="114300" distR="114300" simplePos="0" relativeHeight="251658240" behindDoc="0" locked="0" layoutInCell="1" allowOverlap="1">
                      <wp:simplePos x="0" y="0"/>
                      <wp:positionH relativeFrom="column">
                        <wp:posOffset>689356</wp:posOffset>
                      </wp:positionH>
                      <wp:positionV relativeFrom="paragraph">
                        <wp:posOffset>-27685</wp:posOffset>
                      </wp:positionV>
                      <wp:extent cx="8509" cy="291338"/>
                      <wp:effectExtent l="0" t="0" r="0" b="0"/>
                      <wp:wrapSquare wrapText="bothSides"/>
                      <wp:docPr id="440343" name="Group 440343"/>
                      <wp:cNvGraphicFramePr/>
                      <a:graphic xmlns:a="http://schemas.openxmlformats.org/drawingml/2006/main">
                        <a:graphicData uri="http://schemas.microsoft.com/office/word/2010/wordprocessingGroup">
                          <wpg:wgp>
                            <wpg:cNvGrpSpPr/>
                            <wpg:grpSpPr>
                              <a:xfrm>
                                <a:off x="0" y="0"/>
                                <a:ext cx="8509" cy="291338"/>
                                <a:chOff x="0" y="0"/>
                                <a:chExt cx="8509" cy="291338"/>
                              </a:xfrm>
                            </wpg:grpSpPr>
                            <wps:wsp>
                              <wps:cNvPr id="528031" name="Shape 528031"/>
                              <wps:cNvSpPr/>
                              <wps:spPr>
                                <a:xfrm>
                                  <a:off x="0" y="0"/>
                                  <a:ext cx="9144" cy="291338"/>
                                </a:xfrm>
                                <a:custGeom>
                                  <a:avLst/>
                                  <a:gdLst/>
                                  <a:ahLst/>
                                  <a:cxnLst/>
                                  <a:rect l="0" t="0" r="0" b="0"/>
                                  <a:pathLst>
                                    <a:path w="9144" h="291338">
                                      <a:moveTo>
                                        <a:pt x="0" y="0"/>
                                      </a:moveTo>
                                      <a:lnTo>
                                        <a:pt x="9144" y="0"/>
                                      </a:lnTo>
                                      <a:lnTo>
                                        <a:pt x="9144" y="291338"/>
                                      </a:lnTo>
                                      <a:lnTo>
                                        <a:pt x="0" y="291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9DFE64" id="Group 440343" o:spid="_x0000_s1026" style="position:absolute;margin-left:54.3pt;margin-top:-2.2pt;width:.65pt;height:22.95pt;z-index:251658240" coordsize="8509,29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">
                      <v:shape id="Shape 528031" o:spid="_x0000_s1027" style="position:absolute;width:9144;height:291338;visibility:visible;mso-wrap-style:square;v-text-anchor:top" coordsize="9144,291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" path="m,l9144,r,291338l,291338,,e" fillcolor="black" stroked="f" strokeweight="0">
                        <v:stroke miterlimit="83231f" joinstyle="miter"/>
                        <v:path arrowok="t" textboxrect="0,0,9144,291338"/>
                      </v:shape>
                      <w10:wrap type="square"/>
                    </v:group>
                  </w:pict>
                </mc:Fallback>
              </mc:AlternateContent>
            </w:r>
            <w:r>
              <w:rPr>
                <w:sz w:val="20"/>
              </w:rPr>
              <w:t xml:space="preserve">E**.4x With neurological complications </w:t>
            </w:r>
            <w:r>
              <w:rPr>
                <w:sz w:val="24"/>
              </w:rPr>
              <w:t xml:space="preserve"> </w:t>
            </w:r>
          </w:p>
          <w:p w:rsidR="00AB2D7B" w:rsidRDefault="0096592D">
            <w:pPr>
              <w:ind w:left="2"/>
            </w:pPr>
            <w:r>
              <w:rPr>
                <w:sz w:val="20"/>
              </w:rPr>
              <w:t xml:space="preserve"> </w:t>
            </w:r>
            <w:r>
              <w:rPr>
                <w:sz w:val="24"/>
              </w:rPr>
              <w:t xml:space="preserve"> </w:t>
            </w:r>
          </w:p>
        </w:tc>
      </w:tr>
      <w:tr w:rsidR="00AB2D7B">
        <w:trPr>
          <w:trHeight w:val="806"/>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358.1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Myasthenic syndromes in diseases classified elsewhere </w:t>
            </w:r>
            <w:r>
              <w:rPr>
                <w:sz w:val="24"/>
              </w:rPr>
              <w:t xml:space="preserve"> </w:t>
            </w:r>
          </w:p>
        </w:tc>
        <w:tc>
          <w:tcPr>
            <w:tcW w:w="39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Regular Codes: </w:t>
            </w:r>
            <w:r>
              <w:rPr>
                <w:sz w:val="24"/>
              </w:rPr>
              <w:t xml:space="preserve"> </w:t>
            </w:r>
          </w:p>
        </w:tc>
      </w:tr>
      <w:tr w:rsidR="00AB2D7B">
        <w:trPr>
          <w:trHeight w:val="1073"/>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458.0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89" w:hanging="10"/>
            </w:pPr>
            <w:r>
              <w:rPr>
                <w:sz w:val="20"/>
              </w:rPr>
              <w:t xml:space="preserve">Orthostatic hypotension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G90.09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4" w:hanging="2"/>
            </w:pPr>
            <w:r>
              <w:rPr>
                <w:sz w:val="20"/>
              </w:rPr>
              <w:t xml:space="preserve">Other [than carotid sinus syncope] idiopathic peripheral autonomic neuropathy </w:t>
            </w:r>
            <w:r>
              <w:rPr>
                <w:sz w:val="24"/>
              </w:rPr>
              <w:t xml:space="preserve"> </w:t>
            </w:r>
          </w:p>
        </w:tc>
      </w:tr>
      <w:tr w:rsidR="00AB2D7B">
        <w:trPr>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536.3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Gastroparesis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G90.8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4"/>
            </w:pPr>
            <w:r>
              <w:rPr>
                <w:sz w:val="20"/>
              </w:rPr>
              <w:t xml:space="preserve">Other disorders of autonomic nervous system </w:t>
            </w:r>
            <w:r>
              <w:rPr>
                <w:sz w:val="24"/>
              </w:rPr>
              <w:t xml:space="preserve"> </w:t>
            </w:r>
          </w:p>
        </w:tc>
      </w:tr>
      <w:tr w:rsidR="00AB2D7B">
        <w:trPr>
          <w:trHeight w:val="1073"/>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564.5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479" w:hanging="10"/>
            </w:pPr>
            <w:r>
              <w:rPr>
                <w:sz w:val="20"/>
              </w:rPr>
              <w:t xml:space="preserve">Functional diarrhea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G90.9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4" w:right="755"/>
            </w:pPr>
            <w:r>
              <w:rPr>
                <w:sz w:val="20"/>
              </w:rPr>
              <w:t xml:space="preserve">Disorder of the autonomic nervous system, unspecified;  </w:t>
            </w:r>
            <w:r>
              <w:rPr>
                <w:sz w:val="24"/>
              </w:rPr>
              <w:t xml:space="preserve"> </w:t>
            </w:r>
          </w:p>
        </w:tc>
      </w:tr>
      <w:tr w:rsidR="00AB2D7B">
        <w:trPr>
          <w:trHeight w:val="809"/>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596.54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453" w:hanging="10"/>
            </w:pPr>
            <w:r>
              <w:rPr>
                <w:sz w:val="20"/>
              </w:rPr>
              <w:t xml:space="preserve">Neurogenic bladder NOS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G99.0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hanging="2"/>
              <w:jc w:val="both"/>
            </w:pPr>
            <w:r>
              <w:rPr>
                <w:sz w:val="20"/>
              </w:rPr>
              <w:t xml:space="preserve">Autonomic neuropathy in diseases classified </w:t>
            </w:r>
          </w:p>
          <w:p w:rsidR="00AB2D7B" w:rsidRDefault="0096592D">
            <w:pPr>
              <w:ind w:left="14"/>
            </w:pPr>
            <w:r>
              <w:rPr>
                <w:sz w:val="20"/>
              </w:rPr>
              <w:t xml:space="preserve">elsewhere </w:t>
            </w:r>
            <w:r>
              <w:rPr>
                <w:sz w:val="24"/>
              </w:rPr>
              <w:t xml:space="preserve"> </w:t>
            </w:r>
          </w:p>
        </w:tc>
      </w:tr>
      <w:tr w:rsidR="00AB2D7B">
        <w:trPr>
          <w:trHeight w:val="1070"/>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713.5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251" w:hanging="10"/>
            </w:pPr>
            <w:r>
              <w:rPr>
                <w:sz w:val="20"/>
              </w:rPr>
              <w:t xml:space="preserve">Arthropathy associated with neurological disorders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G56.x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4" w:right="559" w:hanging="12"/>
            </w:pPr>
            <w:r>
              <w:rPr>
                <w:sz w:val="20"/>
              </w:rPr>
              <w:t xml:space="preserve">Mononeuropathies of upper limb </w:t>
            </w:r>
            <w:r>
              <w:rPr>
                <w:sz w:val="24"/>
              </w:rPr>
              <w:t xml:space="preserve"> </w:t>
            </w:r>
          </w:p>
        </w:tc>
      </w:tr>
      <w:tr w:rsidR="00AB2D7B">
        <w:trPr>
          <w:trHeight w:val="545"/>
        </w:trPr>
        <w:tc>
          <w:tcPr>
            <w:tcW w:w="0" w:type="auto"/>
            <w:vMerge/>
            <w:tcBorders>
              <w:top w:val="nil"/>
              <w:left w:val="single" w:sz="4" w:space="0" w:color="000000"/>
              <w:bottom w:val="nil"/>
              <w:right w:val="single" w:sz="4" w:space="0" w:color="000000"/>
            </w:tcBorders>
          </w:tcPr>
          <w:p w:rsidR="00AB2D7B" w:rsidRDefault="00AB2D7B"/>
        </w:tc>
        <w:tc>
          <w:tcPr>
            <w:tcW w:w="149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458.0 </w:t>
            </w:r>
            <w:r>
              <w:rPr>
                <w:sz w:val="24"/>
              </w:rPr>
              <w:t xml:space="preserve"> </w:t>
            </w:r>
          </w:p>
        </w:tc>
        <w:tc>
          <w:tcPr>
            <w:tcW w:w="2196" w:type="dxa"/>
            <w:tcBorders>
              <w:top w:val="single" w:sz="4" w:space="0" w:color="000000"/>
              <w:left w:val="single" w:sz="4" w:space="0" w:color="000000"/>
              <w:bottom w:val="single" w:sz="4" w:space="0" w:color="000000"/>
              <w:right w:val="single" w:sz="4" w:space="0" w:color="000000"/>
            </w:tcBorders>
          </w:tcPr>
          <w:p w:rsidR="00AB2D7B" w:rsidRDefault="0096592D">
            <w:pPr>
              <w:ind w:left="15" w:right="89" w:hanging="10"/>
            </w:pPr>
            <w:r>
              <w:rPr>
                <w:sz w:val="20"/>
              </w:rPr>
              <w:t xml:space="preserve">Orthostatic hypotension </w:t>
            </w:r>
            <w:r>
              <w:rPr>
                <w:sz w:val="24"/>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G57.x </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AB2D7B" w:rsidRDefault="0096592D">
            <w:pPr>
              <w:ind w:left="12" w:right="559" w:hanging="10"/>
            </w:pPr>
            <w:r>
              <w:rPr>
                <w:sz w:val="20"/>
              </w:rPr>
              <w:t xml:space="preserve">Mononeuropathies of lower limb </w:t>
            </w:r>
            <w:r>
              <w:rPr>
                <w:sz w:val="24"/>
              </w:rPr>
              <w:t xml:space="preserve"> </w:t>
            </w:r>
          </w:p>
        </w:tc>
      </w:tr>
    </w:tbl>
    <w:p w:rsidR="00AB2D7B" w:rsidRDefault="00AB2D7B">
      <w:pPr>
        <w:spacing w:after="0"/>
        <w:ind w:left="-360" w:right="904"/>
      </w:pPr>
    </w:p>
    <w:tbl>
      <w:tblPr>
        <w:tblStyle w:val="TableGrid"/>
        <w:tblW w:w="9710" w:type="dxa"/>
        <w:tblInd w:w="540" w:type="dxa"/>
        <w:tblCellMar>
          <w:top w:w="49" w:type="dxa"/>
          <w:left w:w="94" w:type="dxa"/>
          <w:right w:w="115" w:type="dxa"/>
        </w:tblCellMar>
        <w:tblLook w:val="04A0" w:firstRow="1" w:lastRow="0" w:firstColumn="1" w:lastColumn="0" w:noHBand="0" w:noVBand="1"/>
      </w:tblPr>
      <w:tblGrid>
        <w:gridCol w:w="1895"/>
        <w:gridCol w:w="163"/>
        <w:gridCol w:w="1328"/>
        <w:gridCol w:w="168"/>
        <w:gridCol w:w="2038"/>
        <w:gridCol w:w="158"/>
        <w:gridCol w:w="1388"/>
        <w:gridCol w:w="102"/>
        <w:gridCol w:w="2128"/>
        <w:gridCol w:w="342"/>
      </w:tblGrid>
      <w:tr w:rsidR="00AB2D7B">
        <w:trPr>
          <w:trHeight w:val="1073"/>
        </w:trPr>
        <w:tc>
          <w:tcPr>
            <w:tcW w:w="205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536.3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Gastroparesis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G60.9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397"/>
            </w:pPr>
            <w:r>
              <w:rPr>
                <w:sz w:val="20"/>
              </w:rPr>
              <w:t xml:space="preserve">Hereditary and idiopathic neuropathy, unspecified </w:t>
            </w:r>
            <w:r>
              <w:rPr>
                <w:sz w:val="24"/>
              </w:rPr>
              <w:t xml:space="preserve"> </w:t>
            </w:r>
          </w:p>
        </w:tc>
      </w:tr>
      <w:tr w:rsidR="00AB2D7B">
        <w:trPr>
          <w:trHeight w:val="1334"/>
        </w:trPr>
        <w:tc>
          <w:tcPr>
            <w:tcW w:w="0" w:type="auto"/>
            <w:gridSpan w:val="2"/>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564.5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402" w:hanging="10"/>
            </w:pPr>
            <w:r>
              <w:rPr>
                <w:sz w:val="20"/>
              </w:rPr>
              <w:t xml:space="preserve">Functional diarrhea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G73.3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4" w:right="670"/>
            </w:pPr>
            <w:r>
              <w:rPr>
                <w:sz w:val="20"/>
              </w:rPr>
              <w:t xml:space="preserve">Myasthenic syndromes in other diseases </w:t>
            </w:r>
          </w:p>
          <w:p w:rsidR="00AB2D7B" w:rsidRDefault="0096592D">
            <w:pPr>
              <w:ind w:left="14" w:right="626"/>
            </w:pPr>
            <w:r>
              <w:rPr>
                <w:sz w:val="20"/>
              </w:rPr>
              <w:t xml:space="preserve">classified elsewhere </w:t>
            </w:r>
            <w:r>
              <w:rPr>
                <w:sz w:val="24"/>
              </w:rPr>
              <w:t xml:space="preserve"> </w:t>
            </w:r>
          </w:p>
        </w:tc>
      </w:tr>
      <w:tr w:rsidR="00AB2D7B">
        <w:trPr>
          <w:trHeight w:val="1073"/>
        </w:trPr>
        <w:tc>
          <w:tcPr>
            <w:tcW w:w="0" w:type="auto"/>
            <w:gridSpan w:val="2"/>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713.5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174" w:hanging="10"/>
            </w:pPr>
            <w:r>
              <w:rPr>
                <w:sz w:val="20"/>
              </w:rPr>
              <w:t xml:space="preserve">Arthropathy associated with neurological disorders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G90.01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496" w:hanging="12"/>
            </w:pPr>
            <w:r>
              <w:rPr>
                <w:sz w:val="20"/>
              </w:rPr>
              <w:t xml:space="preserve">Carotid sinus syncope </w:t>
            </w:r>
            <w:r>
              <w:rPr>
                <w:sz w:val="24"/>
              </w:rPr>
              <w:t xml:space="preserve"> </w:t>
            </w:r>
          </w:p>
        </w:tc>
      </w:tr>
      <w:tr w:rsidR="00AB2D7B">
        <w:trPr>
          <w:trHeight w:val="809"/>
        </w:trPr>
        <w:tc>
          <w:tcPr>
            <w:tcW w:w="0" w:type="auto"/>
            <w:gridSpan w:val="2"/>
            <w:vMerge/>
            <w:tcBorders>
              <w:top w:val="nil"/>
              <w:left w:val="single" w:sz="4" w:space="0" w:color="000000"/>
              <w:bottom w:val="nil"/>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951.0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515" w:hanging="10"/>
            </w:pPr>
            <w:r>
              <w:rPr>
                <w:sz w:val="20"/>
              </w:rPr>
              <w:t xml:space="preserve">Injury to oculomotor nerve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H49.x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35" w:hanging="10"/>
            </w:pPr>
            <w:r>
              <w:rPr>
                <w:sz w:val="20"/>
              </w:rPr>
              <w:t xml:space="preserve">Paralytic strabismus   </w:t>
            </w:r>
            <w:r>
              <w:rPr>
                <w:sz w:val="24"/>
              </w:rPr>
              <w:t xml:space="preserve"> </w:t>
            </w:r>
          </w:p>
        </w:tc>
      </w:tr>
      <w:tr w:rsidR="00AB2D7B">
        <w:trPr>
          <w:trHeight w:val="545"/>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951.1 </w:t>
            </w:r>
            <w:r>
              <w:rPr>
                <w:sz w:val="24"/>
              </w:rPr>
              <w:t xml:space="preserve"> </w:t>
            </w:r>
          </w:p>
        </w:tc>
        <w:tc>
          <w:tcPr>
            <w:tcW w:w="21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510" w:hanging="10"/>
            </w:pPr>
            <w:r>
              <w:rPr>
                <w:sz w:val="20"/>
              </w:rPr>
              <w:t xml:space="preserve">Injury to trochlear nerve </w:t>
            </w:r>
            <w:r>
              <w:rPr>
                <w:sz w:val="24"/>
              </w:rPr>
              <w:t xml:space="preserve"> </w:t>
            </w:r>
          </w:p>
        </w:tc>
        <w:tc>
          <w:tcPr>
            <w:tcW w:w="149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I95.1 </w:t>
            </w:r>
            <w:r>
              <w:rPr>
                <w:sz w:val="24"/>
              </w:rPr>
              <w:t xml:space="preserve"> </w:t>
            </w:r>
          </w:p>
        </w:tc>
        <w:tc>
          <w:tcPr>
            <w:tcW w:w="24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288" w:hanging="10"/>
            </w:pPr>
            <w:r>
              <w:rPr>
                <w:sz w:val="20"/>
              </w:rPr>
              <w:t xml:space="preserve">Orthostatic hypotension </w:t>
            </w:r>
            <w:r>
              <w:rPr>
                <w:sz w:val="24"/>
              </w:rPr>
              <w:t xml:space="preserve"> </w:t>
            </w:r>
          </w:p>
        </w:tc>
      </w:tr>
      <w:tr w:rsidR="00AB2D7B">
        <w:tblPrEx>
          <w:tblCellMar>
            <w:top w:w="97" w:type="dxa"/>
            <w:bottom w:w="29" w:type="dxa"/>
          </w:tblCellMar>
        </w:tblPrEx>
        <w:trPr>
          <w:gridAfter w:val="1"/>
          <w:wAfter w:w="342" w:type="dxa"/>
          <w:trHeight w:val="864"/>
        </w:trPr>
        <w:tc>
          <w:tcPr>
            <w:tcW w:w="189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951.3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697" w:hanging="12"/>
            </w:pPr>
            <w:r>
              <w:rPr>
                <w:sz w:val="20"/>
              </w:rPr>
              <w:t xml:space="preserve">Injury to abducens nerve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K31.84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Gastroparesis </w:t>
            </w:r>
            <w:r>
              <w:rPr>
                <w:sz w:val="24"/>
              </w:rPr>
              <w:t xml:space="preserve"> </w:t>
            </w:r>
          </w:p>
        </w:tc>
      </w:tr>
      <w:tr w:rsidR="00AB2D7B">
        <w:tblPrEx>
          <w:tblCellMar>
            <w:top w:w="97" w:type="dxa"/>
            <w:bottom w:w="29" w:type="dxa"/>
          </w:tblCellMar>
        </w:tblPrEx>
        <w:trPr>
          <w:gridAfter w:val="1"/>
          <w:wAfter w:w="342" w:type="dxa"/>
          <w:trHeight w:val="598"/>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vMerge w:val="restart"/>
            <w:tcBorders>
              <w:top w:val="single" w:sz="4" w:space="0" w:color="000000"/>
              <w:left w:val="single" w:sz="4" w:space="0" w:color="000000"/>
              <w:bottom w:val="single" w:sz="4" w:space="0" w:color="000000"/>
              <w:right w:val="nil"/>
            </w:tcBorders>
          </w:tcPr>
          <w:p w:rsidR="00AB2D7B" w:rsidRDefault="0096592D">
            <w:pPr>
              <w:ind w:left="2"/>
            </w:pPr>
            <w:r>
              <w:rPr>
                <w:sz w:val="20"/>
              </w:rPr>
              <w:t xml:space="preserve"> </w:t>
            </w:r>
            <w:r>
              <w:rPr>
                <w:sz w:val="24"/>
              </w:rPr>
              <w:t xml:space="preserve"> </w:t>
            </w:r>
          </w:p>
        </w:tc>
        <w:tc>
          <w:tcPr>
            <w:tcW w:w="2206" w:type="dxa"/>
            <w:gridSpan w:val="2"/>
            <w:vMerge w:val="restart"/>
            <w:tcBorders>
              <w:top w:val="single" w:sz="4" w:space="0" w:color="000000"/>
              <w:left w:val="nil"/>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K59.1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438" w:hanging="12"/>
            </w:pPr>
            <w:r>
              <w:rPr>
                <w:sz w:val="20"/>
              </w:rPr>
              <w:t xml:space="preserve">Functional diarrhea </w:t>
            </w:r>
            <w:r>
              <w:rPr>
                <w:sz w:val="24"/>
              </w:rPr>
              <w:t xml:space="preserve"> </w:t>
            </w:r>
          </w:p>
        </w:tc>
      </w:tr>
      <w:tr w:rsidR="00AB2D7B">
        <w:tblPrEx>
          <w:tblCellMar>
            <w:top w:w="97" w:type="dxa"/>
            <w:bottom w:w="29" w:type="dxa"/>
          </w:tblCellMar>
        </w:tblPrEx>
        <w:trPr>
          <w:gridAfter w:val="1"/>
          <w:wAfter w:w="342" w:type="dxa"/>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N31.9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354"/>
            </w:pPr>
            <w:r>
              <w:rPr>
                <w:sz w:val="20"/>
              </w:rPr>
              <w:t xml:space="preserve">Neuromuscular dysfunction of bladder, unspecified </w:t>
            </w:r>
            <w:r>
              <w:rPr>
                <w:sz w:val="24"/>
              </w:rPr>
              <w:t xml:space="preserve"> </w:t>
            </w:r>
          </w:p>
        </w:tc>
      </w:tr>
      <w:tr w:rsidR="00AB2D7B">
        <w:tblPrEx>
          <w:tblCellMar>
            <w:top w:w="97" w:type="dxa"/>
            <w:bottom w:w="29" w:type="dxa"/>
          </w:tblCellMar>
        </w:tblPrEx>
        <w:trPr>
          <w:gridAfter w:val="1"/>
          <w:wAfter w:w="342" w:type="dxa"/>
          <w:trHeight w:val="35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M14.6x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Charcôt’s joint </w:t>
            </w:r>
            <w:r>
              <w:rPr>
                <w:sz w:val="24"/>
              </w:rPr>
              <w:t xml:space="preserve"> </w:t>
            </w:r>
          </w:p>
        </w:tc>
      </w:tr>
      <w:tr w:rsidR="00AB2D7B">
        <w:tblPrEx>
          <w:tblCellMar>
            <w:top w:w="97" w:type="dxa"/>
            <w:bottom w:w="29" w:type="dxa"/>
          </w:tblCellMar>
        </w:tblPrEx>
        <w:trPr>
          <w:gridAfter w:val="1"/>
          <w:wAfter w:w="342" w:type="dxa"/>
          <w:trHeight w:val="600"/>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S04.x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238" w:hanging="12"/>
            </w:pPr>
            <w:r>
              <w:rPr>
                <w:sz w:val="20"/>
              </w:rPr>
              <w:t xml:space="preserve">Injury to cranial nerve </w:t>
            </w:r>
            <w:r>
              <w:rPr>
                <w:sz w:val="24"/>
              </w:rPr>
              <w:t xml:space="preserve"> </w:t>
            </w:r>
          </w:p>
        </w:tc>
      </w:tr>
      <w:tr w:rsidR="00AB2D7B">
        <w:tblPrEx>
          <w:tblCellMar>
            <w:top w:w="97" w:type="dxa"/>
            <w:bottom w:w="29" w:type="dxa"/>
          </w:tblCellMar>
        </w:tblPrEx>
        <w:trPr>
          <w:gridAfter w:val="1"/>
          <w:wAfter w:w="342" w:type="dxa"/>
          <w:trHeight w:val="430"/>
        </w:trPr>
        <w:tc>
          <w:tcPr>
            <w:tcW w:w="3385" w:type="dxa"/>
            <w:gridSpan w:val="3"/>
            <w:tcBorders>
              <w:top w:val="single" w:sz="4" w:space="0" w:color="000000"/>
              <w:left w:val="single" w:sz="4" w:space="0" w:color="000000"/>
              <w:bottom w:val="single" w:sz="4" w:space="0" w:color="000000"/>
              <w:right w:val="nil"/>
            </w:tcBorders>
          </w:tcPr>
          <w:p w:rsidR="00AB2D7B" w:rsidRDefault="0096592D">
            <w:pPr>
              <w:ind w:left="2"/>
            </w:pPr>
            <w:r>
              <w:rPr>
                <w:sz w:val="20"/>
              </w:rPr>
              <w:t xml:space="preserve">Macrovascular complications </w:t>
            </w:r>
            <w:r>
              <w:rPr>
                <w:sz w:val="24"/>
              </w:rPr>
              <w:t xml:space="preserve"> </w:t>
            </w:r>
          </w:p>
        </w:tc>
        <w:tc>
          <w:tcPr>
            <w:tcW w:w="2206" w:type="dxa"/>
            <w:gridSpan w:val="2"/>
            <w:tcBorders>
              <w:top w:val="single" w:sz="4" w:space="0" w:color="000000"/>
              <w:left w:val="nil"/>
              <w:bottom w:val="single" w:sz="4" w:space="0" w:color="000000"/>
              <w:right w:val="nil"/>
            </w:tcBorders>
          </w:tcPr>
          <w:p w:rsidR="00AB2D7B" w:rsidRDefault="00AB2D7B"/>
        </w:tc>
        <w:tc>
          <w:tcPr>
            <w:tcW w:w="1546" w:type="dxa"/>
            <w:gridSpan w:val="2"/>
            <w:tcBorders>
              <w:top w:val="single" w:sz="4" w:space="0" w:color="000000"/>
              <w:left w:val="nil"/>
              <w:bottom w:val="single" w:sz="4" w:space="0" w:color="000000"/>
              <w:right w:val="nil"/>
            </w:tcBorders>
          </w:tcPr>
          <w:p w:rsidR="00AB2D7B" w:rsidRDefault="00AB2D7B"/>
        </w:tc>
        <w:tc>
          <w:tcPr>
            <w:tcW w:w="223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97" w:type="dxa"/>
            <w:bottom w:w="29" w:type="dxa"/>
          </w:tblCellMar>
        </w:tblPrEx>
        <w:trPr>
          <w:gridAfter w:val="1"/>
          <w:wAfter w:w="342" w:type="dxa"/>
          <w:trHeight w:val="427"/>
        </w:trPr>
        <w:tc>
          <w:tcPr>
            <w:tcW w:w="1894" w:type="dxa"/>
            <w:vMerge w:val="restart"/>
            <w:tcBorders>
              <w:top w:val="single" w:sz="4" w:space="0" w:color="000000"/>
              <w:left w:val="single" w:sz="4" w:space="0" w:color="000000"/>
              <w:bottom w:val="nil"/>
              <w:right w:val="single" w:sz="4" w:space="0" w:color="000000"/>
            </w:tcBorders>
          </w:tcPr>
          <w:p w:rsidR="00AB2D7B" w:rsidRDefault="0096592D">
            <w:pPr>
              <w:ind w:left="2"/>
            </w:pPr>
            <w:r>
              <w:rPr>
                <w:sz w:val="20"/>
              </w:rPr>
              <w:t xml:space="preserve">Acute </w:t>
            </w:r>
            <w:r>
              <w:rPr>
                <w:sz w:val="24"/>
              </w:rPr>
              <w:t xml:space="preserve"> </w:t>
            </w:r>
          </w:p>
          <w:p w:rsidR="00AB2D7B" w:rsidRDefault="0096592D">
            <w:pPr>
              <w:ind w:left="2"/>
            </w:pPr>
            <w:r>
              <w:rPr>
                <w:sz w:val="20"/>
              </w:rPr>
              <w:t xml:space="preserve">Coronary </w:t>
            </w:r>
            <w:r>
              <w:rPr>
                <w:sz w:val="24"/>
              </w:rPr>
              <w:t xml:space="preserve"> </w:t>
            </w:r>
          </w:p>
          <w:p w:rsidR="00AB2D7B" w:rsidRDefault="0096592D">
            <w:pPr>
              <w:ind w:left="2"/>
            </w:pPr>
            <w:r>
              <w:rPr>
                <w:sz w:val="20"/>
              </w:rPr>
              <w:t>Syndrome</w:t>
            </w:r>
            <w:r>
              <w:rPr>
                <w:sz w:val="20"/>
                <w:vertAlign w:val="superscript"/>
              </w:rPr>
              <w:t>34</w:t>
            </w:r>
            <w:r>
              <w:rPr>
                <w:sz w:val="20"/>
              </w:rPr>
              <w:t xml:space="preserve"> </w:t>
            </w:r>
            <w:r>
              <w:rPr>
                <w:sz w:val="24"/>
              </w:rPr>
              <w:t xml:space="preserve"> </w:t>
            </w:r>
          </w:p>
        </w:tc>
        <w:tc>
          <w:tcPr>
            <w:tcW w:w="1491" w:type="dxa"/>
            <w:gridSpan w:val="2"/>
            <w:tcBorders>
              <w:top w:val="single" w:sz="4" w:space="0" w:color="000000"/>
              <w:left w:val="single" w:sz="4" w:space="0" w:color="000000"/>
              <w:bottom w:val="single" w:sz="4" w:space="0" w:color="000000"/>
              <w:right w:val="nil"/>
            </w:tcBorders>
          </w:tcPr>
          <w:p w:rsidR="00AB2D7B" w:rsidRDefault="0096592D">
            <w:pPr>
              <w:ind w:left="2"/>
            </w:pPr>
            <w:r>
              <w:rPr>
                <w:sz w:val="20"/>
              </w:rPr>
              <w:t xml:space="preserve">ICD-9-CM </w:t>
            </w:r>
            <w:r>
              <w:rPr>
                <w:sz w:val="24"/>
              </w:rPr>
              <w:t xml:space="preserve"> </w:t>
            </w:r>
          </w:p>
        </w:tc>
        <w:tc>
          <w:tcPr>
            <w:tcW w:w="2206" w:type="dxa"/>
            <w:gridSpan w:val="2"/>
            <w:tcBorders>
              <w:top w:val="single" w:sz="4" w:space="0" w:color="000000"/>
              <w:left w:val="nil"/>
              <w:bottom w:val="single" w:sz="4" w:space="0" w:color="000000"/>
              <w:right w:val="single" w:sz="4" w:space="0" w:color="000000"/>
            </w:tcBorders>
          </w:tcPr>
          <w:p w:rsidR="00AB2D7B" w:rsidRDefault="00AB2D7B"/>
        </w:tc>
        <w:tc>
          <w:tcPr>
            <w:tcW w:w="1546" w:type="dxa"/>
            <w:gridSpan w:val="2"/>
            <w:tcBorders>
              <w:top w:val="single" w:sz="4" w:space="0" w:color="000000"/>
              <w:left w:val="single" w:sz="4" w:space="0" w:color="000000"/>
              <w:bottom w:val="single" w:sz="4" w:space="0" w:color="000000"/>
              <w:right w:val="nil"/>
            </w:tcBorders>
          </w:tcPr>
          <w:p w:rsidR="00AB2D7B" w:rsidRDefault="0096592D">
            <w:pPr>
              <w:ind w:left="2"/>
            </w:pPr>
            <w:r>
              <w:rPr>
                <w:sz w:val="20"/>
              </w:rPr>
              <w:t xml:space="preserve">ICD-10-CM </w:t>
            </w:r>
            <w:r>
              <w:rPr>
                <w:sz w:val="24"/>
              </w:rPr>
              <w:t xml:space="preserve"> </w:t>
            </w:r>
          </w:p>
        </w:tc>
        <w:tc>
          <w:tcPr>
            <w:tcW w:w="2230"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97" w:type="dxa"/>
            <w:bottom w:w="29" w:type="dxa"/>
          </w:tblCellMar>
        </w:tblPrEx>
        <w:trPr>
          <w:gridAfter w:val="1"/>
          <w:wAfter w:w="342" w:type="dxa"/>
          <w:trHeight w:val="1390"/>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411.0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340" w:hanging="12"/>
            </w:pPr>
            <w:r>
              <w:rPr>
                <w:sz w:val="20"/>
              </w:rPr>
              <w:t xml:space="preserve">Postmyocardial infarction syndrome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I24.0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4" w:hanging="12"/>
            </w:pPr>
            <w:r>
              <w:rPr>
                <w:sz w:val="20"/>
              </w:rPr>
              <w:t xml:space="preserve">Acute coronary thrombosis not </w:t>
            </w:r>
          </w:p>
          <w:p w:rsidR="00AB2D7B" w:rsidRDefault="0096592D">
            <w:pPr>
              <w:ind w:left="14" w:right="282"/>
            </w:pPr>
            <w:r>
              <w:rPr>
                <w:sz w:val="20"/>
              </w:rPr>
              <w:t xml:space="preserve">resulting in myocardial infarction </w:t>
            </w:r>
            <w:r>
              <w:rPr>
                <w:sz w:val="24"/>
              </w:rPr>
              <w:t xml:space="preserve"> </w:t>
            </w:r>
          </w:p>
        </w:tc>
      </w:tr>
      <w:tr w:rsidR="00AB2D7B">
        <w:tblPrEx>
          <w:tblCellMar>
            <w:top w:w="97" w:type="dxa"/>
            <w:bottom w:w="29" w:type="dxa"/>
          </w:tblCellMar>
        </w:tblPrEx>
        <w:trPr>
          <w:gridAfter w:val="1"/>
          <w:wAfter w:w="342" w:type="dxa"/>
          <w:trHeight w:val="864"/>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411.0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398" w:hanging="12"/>
            </w:pPr>
            <w:r>
              <w:rPr>
                <w:sz w:val="20"/>
              </w:rPr>
              <w:t xml:space="preserve">Intermediate coronary syndrome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I24.8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329" w:hanging="12"/>
            </w:pPr>
            <w:r>
              <w:rPr>
                <w:sz w:val="20"/>
              </w:rPr>
              <w:t xml:space="preserve">Other forms of acute ischemic heart disease </w:t>
            </w:r>
            <w:r>
              <w:rPr>
                <w:sz w:val="24"/>
              </w:rPr>
              <w:t xml:space="preserve"> </w:t>
            </w:r>
          </w:p>
        </w:tc>
      </w:tr>
      <w:tr w:rsidR="00AB2D7B">
        <w:tblPrEx>
          <w:tblCellMar>
            <w:top w:w="97" w:type="dxa"/>
            <w:bottom w:w="29" w:type="dxa"/>
          </w:tblCellMar>
        </w:tblPrEx>
        <w:trPr>
          <w:gridAfter w:val="1"/>
          <w:wAfter w:w="342" w:type="dxa"/>
          <w:trHeight w:val="862"/>
        </w:trPr>
        <w:tc>
          <w:tcPr>
            <w:tcW w:w="0" w:type="auto"/>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411.1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398" w:hanging="12"/>
            </w:pPr>
            <w:r>
              <w:rPr>
                <w:sz w:val="20"/>
              </w:rPr>
              <w:t xml:space="preserve">Intermediate coronary syndrome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I24.9 </w:t>
            </w:r>
            <w:r>
              <w:rPr>
                <w:sz w:val="24"/>
              </w:rPr>
              <w:t xml:space="preserve"> </w:t>
            </w:r>
          </w:p>
        </w:tc>
        <w:tc>
          <w:tcPr>
            <w:tcW w:w="22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319" w:hanging="12"/>
            </w:pPr>
            <w:r>
              <w:rPr>
                <w:sz w:val="20"/>
              </w:rPr>
              <w:t xml:space="preserve">Acute ischemic heart disease, unspecified </w:t>
            </w:r>
            <w:r>
              <w:rPr>
                <w:sz w:val="24"/>
              </w:rPr>
              <w:t xml:space="preserve"> </w:t>
            </w:r>
          </w:p>
        </w:tc>
      </w:tr>
    </w:tbl>
    <w:p w:rsidR="00AB2D7B" w:rsidRDefault="00AB2D7B">
      <w:pPr>
        <w:spacing w:after="0"/>
        <w:ind w:left="-360" w:right="1247"/>
      </w:pPr>
    </w:p>
    <w:tbl>
      <w:tblPr>
        <w:tblStyle w:val="TableGrid"/>
        <w:tblW w:w="9367" w:type="dxa"/>
        <w:tblInd w:w="540" w:type="dxa"/>
        <w:tblCellMar>
          <w:top w:w="100" w:type="dxa"/>
          <w:left w:w="96" w:type="dxa"/>
          <w:bottom w:w="28" w:type="dxa"/>
          <w:right w:w="75" w:type="dxa"/>
        </w:tblCellMar>
        <w:tblLook w:val="04A0" w:firstRow="1" w:lastRow="0" w:firstColumn="1" w:lastColumn="0" w:noHBand="0" w:noVBand="1"/>
      </w:tblPr>
      <w:tblGrid>
        <w:gridCol w:w="1894"/>
        <w:gridCol w:w="1491"/>
        <w:gridCol w:w="2206"/>
        <w:gridCol w:w="1546"/>
        <w:gridCol w:w="2230"/>
      </w:tblGrid>
      <w:tr w:rsidR="00AB2D7B">
        <w:trPr>
          <w:trHeight w:val="1390"/>
        </w:trPr>
        <w:tc>
          <w:tcPr>
            <w:tcW w:w="1894" w:type="dxa"/>
            <w:vMerge w:val="restart"/>
            <w:tcBorders>
              <w:top w:val="nil"/>
              <w:left w:val="single" w:sz="4" w:space="0" w:color="000000"/>
              <w:bottom w:val="single" w:sz="4" w:space="0" w:color="000000"/>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411.8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ind w:left="14" w:right="411" w:hanging="12"/>
            </w:pPr>
            <w:r>
              <w:rPr>
                <w:sz w:val="20"/>
              </w:rPr>
              <w:t xml:space="preserve">Other </w:t>
            </w:r>
            <w:r>
              <w:rPr>
                <w:sz w:val="20"/>
              </w:rPr>
              <w:tab/>
              <w:t xml:space="preserve">acute and </w:t>
            </w:r>
            <w:r>
              <w:rPr>
                <w:sz w:val="20"/>
              </w:rPr>
              <w:tab/>
              <w:t xml:space="preserve">subacute forms </w:t>
            </w:r>
            <w:r>
              <w:rPr>
                <w:sz w:val="20"/>
              </w:rPr>
              <w:tab/>
              <w:t xml:space="preserve">of ischemic heart disease </w:t>
            </w:r>
            <w:r>
              <w:rPr>
                <w:sz w:val="24"/>
              </w:rPr>
              <w:t xml:space="preserve"> </w:t>
            </w:r>
          </w:p>
        </w:tc>
        <w:tc>
          <w:tcPr>
            <w:tcW w:w="1546" w:type="dxa"/>
            <w:vMerge w:val="restart"/>
            <w:tcBorders>
              <w:top w:val="single" w:sz="4" w:space="0" w:color="000000"/>
              <w:left w:val="single" w:sz="4" w:space="0" w:color="000000"/>
              <w:bottom w:val="single" w:sz="4" w:space="0" w:color="000000"/>
              <w:right w:val="nil"/>
            </w:tcBorders>
            <w:vAlign w:val="bottom"/>
          </w:tcPr>
          <w:p w:rsidR="00AB2D7B" w:rsidRDefault="0096592D">
            <w:r>
              <w:rPr>
                <w:sz w:val="20"/>
              </w:rPr>
              <w:t xml:space="preserve"> </w:t>
            </w:r>
            <w:r>
              <w:rPr>
                <w:sz w:val="24"/>
              </w:rPr>
              <w:t xml:space="preserve"> </w:t>
            </w:r>
          </w:p>
        </w:tc>
        <w:tc>
          <w:tcPr>
            <w:tcW w:w="2230" w:type="dxa"/>
            <w:vMerge w:val="restart"/>
            <w:tcBorders>
              <w:top w:val="single" w:sz="4" w:space="0" w:color="000000"/>
              <w:left w:val="nil"/>
              <w:bottom w:val="single" w:sz="4" w:space="0" w:color="000000"/>
              <w:right w:val="single" w:sz="4" w:space="0" w:color="000000"/>
            </w:tcBorders>
          </w:tcPr>
          <w:p w:rsidR="00AB2D7B" w:rsidRDefault="00AB2D7B"/>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411.81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ind w:left="14" w:right="581" w:hanging="12"/>
            </w:pPr>
            <w:r>
              <w:rPr>
                <w:sz w:val="20"/>
              </w:rPr>
              <w:t xml:space="preserve">Acute coronary occlusion without myocardial infarction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139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411.89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ind w:left="14" w:right="713" w:hanging="12"/>
            </w:pPr>
            <w:r>
              <w:rPr>
                <w:sz w:val="20"/>
              </w:rPr>
              <w:t xml:space="preserve">Other acute and subacute forms of ischemic heart disease, other </w:t>
            </w: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430"/>
        </w:trPr>
        <w:tc>
          <w:tcPr>
            <w:tcW w:w="1894" w:type="dxa"/>
            <w:vMerge w:val="restart"/>
            <w:tcBorders>
              <w:top w:val="single" w:sz="4" w:space="0" w:color="000000"/>
              <w:left w:val="single" w:sz="4" w:space="0" w:color="000000"/>
              <w:bottom w:val="nil"/>
              <w:right w:val="single" w:sz="4" w:space="0" w:color="000000"/>
            </w:tcBorders>
          </w:tcPr>
          <w:p w:rsidR="00AB2D7B" w:rsidRDefault="0096592D">
            <w:r>
              <w:rPr>
                <w:sz w:val="20"/>
              </w:rPr>
              <w:t xml:space="preserve">Acute </w:t>
            </w:r>
            <w:r>
              <w:rPr>
                <w:sz w:val="24"/>
              </w:rPr>
              <w:t xml:space="preserve"> </w:t>
            </w:r>
          </w:p>
          <w:p w:rsidR="00AB2D7B" w:rsidRDefault="0096592D">
            <w:r>
              <w:rPr>
                <w:sz w:val="20"/>
              </w:rPr>
              <w:t xml:space="preserve">Myocardial </w:t>
            </w:r>
            <w:r>
              <w:rPr>
                <w:sz w:val="24"/>
              </w:rPr>
              <w:t xml:space="preserve"> </w:t>
            </w:r>
          </w:p>
          <w:p w:rsidR="00AB2D7B" w:rsidRDefault="0096592D">
            <w:r>
              <w:rPr>
                <w:sz w:val="20"/>
              </w:rPr>
              <w:t>Infarction</w:t>
            </w:r>
            <w:r>
              <w:rPr>
                <w:sz w:val="20"/>
                <w:vertAlign w:val="superscript"/>
              </w:rPr>
              <w:t>40</w:t>
            </w:r>
            <w:r>
              <w:rPr>
                <w:sz w:val="20"/>
              </w:rPr>
              <w:t xml:space="preserve"> </w:t>
            </w:r>
            <w:r>
              <w:rPr>
                <w:sz w:val="24"/>
              </w:rPr>
              <w:t xml:space="preserve"> </w:t>
            </w:r>
          </w:p>
        </w:tc>
        <w:tc>
          <w:tcPr>
            <w:tcW w:w="369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ICD-9-CM </w:t>
            </w:r>
            <w:r>
              <w:rPr>
                <w:sz w:val="24"/>
              </w:rPr>
              <w:t xml:space="preserve"> </w:t>
            </w:r>
          </w:p>
        </w:tc>
        <w:tc>
          <w:tcPr>
            <w:tcW w:w="1546" w:type="dxa"/>
            <w:tcBorders>
              <w:top w:val="single" w:sz="4" w:space="0" w:color="000000"/>
              <w:left w:val="single" w:sz="4" w:space="0" w:color="000000"/>
              <w:bottom w:val="single" w:sz="4" w:space="0" w:color="000000"/>
              <w:right w:val="nil"/>
            </w:tcBorders>
            <w:vAlign w:val="center"/>
          </w:tcPr>
          <w:p w:rsidR="00AB2D7B" w:rsidRDefault="0096592D">
            <w:r>
              <w:rPr>
                <w:sz w:val="20"/>
              </w:rPr>
              <w:t xml:space="preserve">ICD-10-CM </w:t>
            </w:r>
            <w:r>
              <w:rPr>
                <w:sz w:val="24"/>
              </w:rPr>
              <w:t xml:space="preserve"> </w:t>
            </w:r>
          </w:p>
        </w:tc>
        <w:tc>
          <w:tcPr>
            <w:tcW w:w="2230" w:type="dxa"/>
            <w:tcBorders>
              <w:top w:val="single" w:sz="4" w:space="0" w:color="000000"/>
              <w:left w:val="nil"/>
              <w:bottom w:val="single" w:sz="4" w:space="0" w:color="000000"/>
              <w:right w:val="single" w:sz="4" w:space="0" w:color="000000"/>
            </w:tcBorders>
          </w:tcPr>
          <w:p w:rsidR="00AB2D7B" w:rsidRDefault="00AB2D7B"/>
        </w:tc>
      </w:tr>
      <w:tr w:rsidR="00AB2D7B">
        <w:trPr>
          <w:trHeight w:val="1916"/>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ind w:left="14" w:right="748" w:hanging="12"/>
            </w:pPr>
            <w:r>
              <w:rPr>
                <w:sz w:val="20"/>
              </w:rPr>
              <w:t xml:space="preserve">Acute myocardial infarction of anterolateral wall, episode of care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I21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ind w:left="12" w:right="647" w:hanging="12"/>
            </w:pPr>
            <w:r>
              <w:rPr>
                <w:sz w:val="20"/>
              </w:rPr>
              <w:t xml:space="preserve">Acute myocardial infarction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410.01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4" w:right="621" w:hanging="12"/>
            </w:pPr>
            <w:r>
              <w:rPr>
                <w:sz w:val="20"/>
              </w:rPr>
              <w:t xml:space="preserve">Acute myocardial infarction of anterolateral </w:t>
            </w:r>
          </w:p>
          <w:p w:rsidR="00AB2D7B" w:rsidRDefault="0096592D">
            <w:pPr>
              <w:ind w:left="14" w:right="464"/>
            </w:pPr>
            <w:r>
              <w:rPr>
                <w:sz w:val="20"/>
              </w:rPr>
              <w:t xml:space="preserve">wall, initial episode of care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I21.0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64" w:lineRule="auto"/>
              <w:ind w:left="12" w:right="654" w:hanging="12"/>
            </w:pPr>
            <w:r>
              <w:rPr>
                <w:sz w:val="20"/>
              </w:rPr>
              <w:t xml:space="preserve">Acute transmural myocardial infarction </w:t>
            </w:r>
            <w:r>
              <w:rPr>
                <w:sz w:val="20"/>
              </w:rPr>
              <w:tab/>
              <w:t xml:space="preserve">of </w:t>
            </w:r>
          </w:p>
          <w:p w:rsidR="00AB2D7B" w:rsidRDefault="0096592D">
            <w:pPr>
              <w:ind w:left="12"/>
            </w:pPr>
            <w:r>
              <w:rPr>
                <w:sz w:val="20"/>
              </w:rPr>
              <w:t xml:space="preserve">anterior wall </w:t>
            </w:r>
            <w:r>
              <w:rPr>
                <w:sz w:val="24"/>
              </w:rPr>
              <w:t xml:space="preserve"> </w:t>
            </w:r>
          </w:p>
        </w:tc>
      </w:tr>
      <w:tr w:rsidR="00AB2D7B">
        <w:trPr>
          <w:trHeight w:val="1916"/>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410.02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4" w:right="621" w:hanging="12"/>
            </w:pPr>
            <w:r>
              <w:rPr>
                <w:sz w:val="20"/>
              </w:rPr>
              <w:t xml:space="preserve">Acute myocardial infarction of anterolateral </w:t>
            </w:r>
          </w:p>
          <w:p w:rsidR="00AB2D7B" w:rsidRDefault="0096592D">
            <w:pPr>
              <w:spacing w:after="1"/>
              <w:ind w:left="14"/>
            </w:pPr>
            <w:r>
              <w:rPr>
                <w:sz w:val="20"/>
              </w:rPr>
              <w:t xml:space="preserve">wall, </w:t>
            </w:r>
          </w:p>
          <w:p w:rsidR="00AB2D7B" w:rsidRDefault="0096592D">
            <w:pPr>
              <w:ind w:left="14" w:right="396"/>
            </w:pPr>
            <w:r>
              <w:rPr>
                <w:sz w:val="20"/>
              </w:rPr>
              <w:t xml:space="preserve">subsequent episode of care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I21.1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12" w:right="654" w:hanging="12"/>
            </w:pPr>
            <w:r>
              <w:rPr>
                <w:sz w:val="20"/>
              </w:rPr>
              <w:t xml:space="preserve">Acute transmural myocardial </w:t>
            </w:r>
          </w:p>
          <w:p w:rsidR="00AB2D7B" w:rsidRDefault="0096592D">
            <w:pPr>
              <w:tabs>
                <w:tab w:val="center" w:pos="404"/>
                <w:tab w:val="center" w:pos="1215"/>
              </w:tabs>
              <w:spacing w:after="30"/>
            </w:pPr>
            <w:r>
              <w:tab/>
            </w:r>
            <w:r>
              <w:rPr>
                <w:sz w:val="20"/>
              </w:rPr>
              <w:t xml:space="preserve">infarction </w:t>
            </w:r>
            <w:r>
              <w:rPr>
                <w:sz w:val="20"/>
              </w:rPr>
              <w:tab/>
              <w:t xml:space="preserve">of </w:t>
            </w:r>
          </w:p>
          <w:p w:rsidR="00AB2D7B" w:rsidRDefault="0096592D">
            <w:pPr>
              <w:ind w:left="12"/>
            </w:pPr>
            <w:r>
              <w:rPr>
                <w:sz w:val="20"/>
              </w:rPr>
              <w:t xml:space="preserve">inferior wall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Acute myocardial infarction of other anterior wall, episode of care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I21.2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ind w:left="12" w:right="654" w:hanging="12"/>
            </w:pPr>
            <w:r>
              <w:rPr>
                <w:sz w:val="20"/>
              </w:rPr>
              <w:t xml:space="preserve">Acute transmural myocardial infarction of other sites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49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410.11 </w:t>
            </w:r>
            <w:r>
              <w:rPr>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B2D7B" w:rsidRDefault="0096592D">
            <w:pPr>
              <w:ind w:left="14" w:right="621" w:hanging="12"/>
            </w:pPr>
            <w:r>
              <w:rPr>
                <w:sz w:val="20"/>
              </w:rPr>
              <w:t xml:space="preserve">Acute myocardial infarction of other anterior </w:t>
            </w:r>
          </w:p>
        </w:tc>
        <w:tc>
          <w:tcPr>
            <w:tcW w:w="1546"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I21.3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ind w:left="12" w:right="654" w:hanging="12"/>
            </w:pPr>
            <w:r>
              <w:rPr>
                <w:sz w:val="20"/>
              </w:rPr>
              <w:t xml:space="preserve">Acute transmural myocardial </w:t>
            </w:r>
          </w:p>
        </w:tc>
      </w:tr>
    </w:tbl>
    <w:p w:rsidR="00AB2D7B" w:rsidRDefault="00AB2D7B">
      <w:pPr>
        <w:spacing w:after="0"/>
        <w:ind w:left="-360" w:right="1247"/>
      </w:pPr>
    </w:p>
    <w:tbl>
      <w:tblPr>
        <w:tblStyle w:val="TableGrid"/>
        <w:tblW w:w="9367" w:type="dxa"/>
        <w:tblInd w:w="540" w:type="dxa"/>
        <w:tblCellMar>
          <w:top w:w="98" w:type="dxa"/>
          <w:left w:w="96" w:type="dxa"/>
          <w:right w:w="13" w:type="dxa"/>
        </w:tblCellMar>
        <w:tblLook w:val="04A0" w:firstRow="1" w:lastRow="0" w:firstColumn="1" w:lastColumn="0" w:noHBand="0" w:noVBand="1"/>
      </w:tblPr>
      <w:tblGrid>
        <w:gridCol w:w="428"/>
        <w:gridCol w:w="1466"/>
        <w:gridCol w:w="41"/>
        <w:gridCol w:w="1450"/>
        <w:gridCol w:w="1265"/>
        <w:gridCol w:w="941"/>
        <w:gridCol w:w="423"/>
        <w:gridCol w:w="1123"/>
        <w:gridCol w:w="2230"/>
      </w:tblGrid>
      <w:tr w:rsidR="00AB2D7B">
        <w:trPr>
          <w:trHeight w:val="770"/>
        </w:trPr>
        <w:tc>
          <w:tcPr>
            <w:tcW w:w="189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20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4" w:right="526"/>
            </w:pPr>
            <w:r>
              <w:rPr>
                <w:sz w:val="20"/>
              </w:rPr>
              <w:t xml:space="preserve">wall, initial episode 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23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138"/>
            </w:pPr>
            <w:r>
              <w:rPr>
                <w:sz w:val="20"/>
              </w:rPr>
              <w:t xml:space="preserve">infarction of unspecified site </w:t>
            </w:r>
            <w:r>
              <w:rPr>
                <w:sz w:val="24"/>
              </w:rPr>
              <w:t xml:space="preserve"> </w:t>
            </w:r>
          </w:p>
        </w:tc>
      </w:tr>
      <w:tr w:rsidR="00AB2D7B">
        <w:trPr>
          <w:trHeight w:val="1918"/>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410.12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4" w:right="682" w:hanging="12"/>
            </w:pPr>
            <w:r>
              <w:rPr>
                <w:sz w:val="20"/>
              </w:rPr>
              <w:t xml:space="preserve">Acute myocardial infarction of other anterior </w:t>
            </w:r>
          </w:p>
          <w:p w:rsidR="00AB2D7B" w:rsidRDefault="0096592D">
            <w:pPr>
              <w:spacing w:after="1"/>
              <w:ind w:left="14"/>
            </w:pPr>
            <w:r>
              <w:rPr>
                <w:sz w:val="20"/>
              </w:rPr>
              <w:t xml:space="preserve">wall, </w:t>
            </w:r>
          </w:p>
          <w:p w:rsidR="00AB2D7B" w:rsidRDefault="0096592D">
            <w:pPr>
              <w:ind w:left="14" w:right="457"/>
            </w:pPr>
            <w:r>
              <w:rPr>
                <w:sz w:val="20"/>
              </w:rPr>
              <w:t xml:space="preserve">subsequent episode 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I21.4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ind w:left="12" w:right="384" w:hanging="12"/>
            </w:pPr>
            <w:r>
              <w:rPr>
                <w:sz w:val="20"/>
              </w:rPr>
              <w:t xml:space="preserve">Acute subendocardial myocardial infarction </w:t>
            </w:r>
            <w:r>
              <w:rPr>
                <w:sz w:val="24"/>
              </w:rPr>
              <w:t xml:space="preserve"> </w:t>
            </w:r>
          </w:p>
        </w:tc>
      </w:tr>
      <w:tr w:rsidR="00AB2D7B">
        <w:trPr>
          <w:trHeight w:val="1791"/>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410.2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809"/>
            </w:pPr>
            <w:r>
              <w:rPr>
                <w:sz w:val="20"/>
              </w:rPr>
              <w:t xml:space="preserve">Acute myocardial infarction of inferolateral wall, episode of care </w:t>
            </w:r>
            <w:r>
              <w:rPr>
                <w:sz w:val="24"/>
              </w:rPr>
              <w:t xml:space="preserve"> </w:t>
            </w:r>
            <w:r>
              <w:rPr>
                <w:sz w:val="20"/>
              </w:rPr>
              <w:t xml:space="preserve">unspecified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I21.9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ind w:left="12" w:right="709" w:hanging="12"/>
            </w:pPr>
            <w:r>
              <w:rPr>
                <w:sz w:val="20"/>
              </w:rPr>
              <w:t xml:space="preserve">Acute myocardial infarction, unspecified </w:t>
            </w:r>
            <w:r>
              <w:rPr>
                <w:sz w:val="24"/>
              </w:rPr>
              <w:t xml:space="preserve"> </w:t>
            </w:r>
          </w:p>
        </w:tc>
      </w:tr>
      <w:tr w:rsidR="00AB2D7B">
        <w:trPr>
          <w:trHeight w:val="1652"/>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410.21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682" w:hanging="12"/>
            </w:pPr>
            <w:r>
              <w:rPr>
                <w:sz w:val="20"/>
              </w:rPr>
              <w:t xml:space="preserve">Acute myocardial infarction of inferolateral wall, initial episode 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I22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ind w:left="12" w:right="384" w:hanging="12"/>
            </w:pPr>
            <w:r>
              <w:rPr>
                <w:sz w:val="20"/>
              </w:rPr>
              <w:t xml:space="preserve">Subsequent myocardial infarction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410.22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0" w:line="268" w:lineRule="auto"/>
              <w:ind w:left="14" w:hanging="12"/>
            </w:pPr>
            <w:r>
              <w:rPr>
                <w:sz w:val="20"/>
              </w:rPr>
              <w:t xml:space="preserve">Acute </w:t>
            </w:r>
            <w:r>
              <w:rPr>
                <w:sz w:val="20"/>
              </w:rPr>
              <w:tab/>
              <w:t xml:space="preserve">myocardial infarction </w:t>
            </w:r>
            <w:r>
              <w:rPr>
                <w:sz w:val="20"/>
              </w:rPr>
              <w:tab/>
              <w:t xml:space="preserve">of inferolateral </w:t>
            </w:r>
            <w:r>
              <w:rPr>
                <w:sz w:val="20"/>
              </w:rPr>
              <w:tab/>
              <w:t xml:space="preserve">wall, subsequent episode </w:t>
            </w:r>
          </w:p>
          <w:p w:rsidR="00AB2D7B" w:rsidRDefault="0096592D">
            <w:pPr>
              <w:ind w:left="14"/>
            </w:pPr>
            <w:r>
              <w:rPr>
                <w:sz w:val="20"/>
              </w:rPr>
              <w:t xml:space="preserve">of care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I22.0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hanging="12"/>
              <w:jc w:val="both"/>
            </w:pPr>
            <w:r>
              <w:rPr>
                <w:sz w:val="20"/>
              </w:rPr>
              <w:t xml:space="preserve">Subsequent myocardial infarction of anterior </w:t>
            </w:r>
          </w:p>
          <w:p w:rsidR="00AB2D7B" w:rsidRDefault="0096592D">
            <w:pPr>
              <w:ind w:left="12"/>
            </w:pPr>
            <w:r>
              <w:rPr>
                <w:sz w:val="20"/>
              </w:rPr>
              <w:t xml:space="preserve">wall </w:t>
            </w:r>
            <w:r>
              <w:rPr>
                <w:sz w:val="24"/>
              </w:rPr>
              <w:t xml:space="preserve"> </w:t>
            </w:r>
          </w:p>
        </w:tc>
      </w:tr>
      <w:tr w:rsidR="00AB2D7B">
        <w:trPr>
          <w:trHeight w:val="1918"/>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410.3 </w:t>
            </w:r>
            <w:r>
              <w:rPr>
                <w:sz w:val="24"/>
              </w:rPr>
              <w:t xml:space="preserve"> </w:t>
            </w:r>
          </w:p>
        </w:tc>
        <w:tc>
          <w:tcPr>
            <w:tcW w:w="220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809" w:hanging="12"/>
            </w:pPr>
            <w:r>
              <w:rPr>
                <w:sz w:val="20"/>
              </w:rPr>
              <w:t xml:space="preserve">Acute myocardial infarction of inferoposterior wall, episode of care unspecified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I22.1 </w:t>
            </w:r>
            <w:r>
              <w:rPr>
                <w:sz w:val="24"/>
              </w:rPr>
              <w:t xml:space="preserve"> </w:t>
            </w:r>
          </w:p>
        </w:tc>
        <w:tc>
          <w:tcPr>
            <w:tcW w:w="2230"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Subsequent myocardial </w:t>
            </w:r>
          </w:p>
          <w:p w:rsidR="00AB2D7B" w:rsidRDefault="0096592D">
            <w:pPr>
              <w:ind w:left="12"/>
            </w:pPr>
            <w:r>
              <w:rPr>
                <w:sz w:val="20"/>
              </w:rPr>
              <w:t xml:space="preserve">infarction of inferior wall </w:t>
            </w:r>
            <w:r>
              <w:rPr>
                <w:sz w:val="24"/>
              </w:rPr>
              <w:t xml:space="preserve"> </w:t>
            </w:r>
          </w:p>
        </w:tc>
      </w:tr>
      <w:tr w:rsidR="00AB2D7B">
        <w:trPr>
          <w:trHeight w:val="1121"/>
        </w:trPr>
        <w:tc>
          <w:tcPr>
            <w:tcW w:w="428"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410.31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341" w:hanging="10"/>
            </w:pPr>
            <w:r>
              <w:rPr>
                <w:sz w:val="20"/>
              </w:rPr>
              <w:t xml:space="preserve">Acute myocardial infarction of inferoposterior wall, initial episode of care </w:t>
            </w:r>
            <w:r>
              <w:rPr>
                <w:sz w:val="24"/>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7"/>
            </w:pPr>
            <w:r>
              <w:rPr>
                <w:sz w:val="20"/>
              </w:rPr>
              <w:t xml:space="preserve">I22.8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411" w:hanging="10"/>
            </w:pPr>
            <w:r>
              <w:rPr>
                <w:sz w:val="20"/>
              </w:rPr>
              <w:t xml:space="preserve">Subsequent myocardial infarction of other sites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410.32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0" w:lineRule="auto"/>
              <w:ind w:left="10" w:right="261" w:hanging="10"/>
            </w:pPr>
            <w:r>
              <w:rPr>
                <w:sz w:val="20"/>
              </w:rPr>
              <w:t xml:space="preserve">Acute myocardial infarction of inferoposterior wall, subsequent episode </w:t>
            </w:r>
          </w:p>
          <w:p w:rsidR="00AB2D7B" w:rsidRDefault="0096592D">
            <w:pPr>
              <w:ind w:left="10"/>
            </w:pPr>
            <w:r>
              <w:rPr>
                <w:sz w:val="20"/>
              </w:rPr>
              <w:t xml:space="preserve">of care </w:t>
            </w:r>
            <w:r>
              <w:rPr>
                <w:sz w:val="24"/>
              </w:rPr>
              <w:t xml:space="preserve"> </w:t>
            </w:r>
          </w:p>
        </w:tc>
        <w:tc>
          <w:tcPr>
            <w:tcW w:w="136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7"/>
            </w:pPr>
            <w:r>
              <w:rPr>
                <w:sz w:val="20"/>
              </w:rPr>
              <w:t xml:space="preserve">I22.9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411" w:hanging="10"/>
            </w:pPr>
            <w:r>
              <w:rPr>
                <w:sz w:val="20"/>
              </w:rPr>
              <w:t xml:space="preserve">Subsequent myocardial infarction of unspecified site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tblCellMar>
        <w:tblLook w:val="04A0" w:firstRow="1" w:lastRow="0" w:firstColumn="1" w:lastColumn="0" w:noHBand="0" w:noVBand="1"/>
      </w:tblPr>
      <w:tblGrid>
        <w:gridCol w:w="427"/>
        <w:gridCol w:w="1507"/>
        <w:gridCol w:w="2715"/>
        <w:gridCol w:w="1364"/>
        <w:gridCol w:w="2502"/>
        <w:gridCol w:w="852"/>
      </w:tblGrid>
      <w:tr w:rsidR="00AB2D7B">
        <w:trPr>
          <w:trHeight w:val="859"/>
        </w:trPr>
        <w:tc>
          <w:tcPr>
            <w:tcW w:w="428" w:type="dxa"/>
            <w:vMerge w:val="restart"/>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410.4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ind w:left="108" w:hanging="10"/>
            </w:pPr>
            <w:r>
              <w:rPr>
                <w:sz w:val="20"/>
              </w:rPr>
              <w:t xml:space="preserve">Acute myocardial infarction of other inferior wall, episode of care unspecified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8" w:right="851" w:hanging="10"/>
            </w:pPr>
            <w:r>
              <w:rPr>
                <w:sz w:val="20"/>
              </w:rPr>
              <w:t xml:space="preserve">Certain current complications following acute myocardial infarction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410.41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ind w:left="108" w:right="477" w:hanging="10"/>
            </w:pPr>
            <w:r>
              <w:rPr>
                <w:sz w:val="20"/>
              </w:rPr>
              <w:t xml:space="preserve">Acute myocardial infarction of other inferior wall, initial episode 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I23.0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8" w:right="824" w:hanging="10"/>
            </w:pPr>
            <w:r>
              <w:rPr>
                <w:sz w:val="20"/>
              </w:rPr>
              <w:t xml:space="preserve">Haemopericardium as current complication following acute myocardial infarction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410.42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28" w:line="261" w:lineRule="auto"/>
              <w:ind w:left="108" w:right="591" w:hanging="10"/>
            </w:pPr>
            <w:r>
              <w:rPr>
                <w:sz w:val="20"/>
              </w:rPr>
              <w:t xml:space="preserve">Acute myocardial infarction of other inferior wall, subsequent episode </w:t>
            </w:r>
          </w:p>
          <w:p w:rsidR="00AB2D7B" w:rsidRDefault="0096592D">
            <w:pPr>
              <w:ind w:left="108"/>
            </w:pPr>
            <w:r>
              <w:rPr>
                <w:sz w:val="20"/>
              </w:rPr>
              <w:t xml:space="preserve">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I23.1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8" w:right="855" w:hanging="10"/>
            </w:pPr>
            <w:r>
              <w:rPr>
                <w:sz w:val="20"/>
              </w:rPr>
              <w:t xml:space="preserve">Atrial septal defect as current complication following acute myocardial infarction </w:t>
            </w:r>
            <w:r>
              <w:rPr>
                <w:sz w:val="24"/>
              </w:rPr>
              <w:t xml:space="preserve"> </w:t>
            </w:r>
          </w:p>
        </w:tc>
      </w:tr>
      <w:tr w:rsidR="00AB2D7B">
        <w:trPr>
          <w:trHeight w:val="130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410.5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ind w:left="98" w:right="981"/>
            </w:pPr>
            <w:r>
              <w:rPr>
                <w:sz w:val="20"/>
              </w:rPr>
              <w:t xml:space="preserve">Acute myocardial infarction of other lateral wall, episode of care </w:t>
            </w:r>
            <w:r>
              <w:rPr>
                <w:sz w:val="24"/>
              </w:rPr>
              <w:t xml:space="preserve"> </w:t>
            </w:r>
            <w:r>
              <w:rPr>
                <w:sz w:val="20"/>
              </w:rPr>
              <w:t xml:space="preserve">unspecified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I23.2 </w:t>
            </w:r>
            <w:r>
              <w:rPr>
                <w:sz w:val="24"/>
              </w:rPr>
              <w:t xml:space="preserve"> </w:t>
            </w:r>
          </w:p>
        </w:tc>
        <w:tc>
          <w:tcPr>
            <w:tcW w:w="33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8" w:right="759" w:hanging="10"/>
            </w:pPr>
            <w:r>
              <w:rPr>
                <w:sz w:val="20"/>
              </w:rPr>
              <w:t xml:space="preserve">Ventricular septal defect as current complication following acute myocardial infarction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410.51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08" w:right="376" w:hanging="10"/>
            </w:pPr>
            <w:r>
              <w:rPr>
                <w:sz w:val="20"/>
              </w:rPr>
              <w:t xml:space="preserve">Acute myocardial infarction of other </w:t>
            </w:r>
          </w:p>
          <w:p w:rsidR="00AB2D7B" w:rsidRDefault="0096592D">
            <w:pPr>
              <w:ind w:left="108" w:right="487"/>
            </w:pPr>
            <w:r>
              <w:rPr>
                <w:sz w:val="20"/>
              </w:rPr>
              <w:t xml:space="preserve">lateral wall, initial episode 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I23.3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ind w:left="108" w:right="-601" w:hanging="10"/>
              <w:jc w:val="both"/>
            </w:pPr>
            <w:r>
              <w:rPr>
                <w:sz w:val="20"/>
              </w:rPr>
              <w:t xml:space="preserve">Rupture of cardiac wall without haemopericardium as complication following myocardial </w:t>
            </w:r>
            <w:r>
              <w:rPr>
                <w:sz w:val="24"/>
              </w:rPr>
              <w:t xml:space="preserve"> </w:t>
            </w:r>
          </w:p>
        </w:tc>
        <w:tc>
          <w:tcPr>
            <w:tcW w:w="852" w:type="dxa"/>
            <w:tcBorders>
              <w:top w:val="single" w:sz="4" w:space="0" w:color="000000"/>
              <w:left w:val="nil"/>
              <w:bottom w:val="single" w:sz="4" w:space="0" w:color="000000"/>
              <w:right w:val="single" w:sz="4" w:space="0" w:color="000000"/>
            </w:tcBorders>
            <w:vAlign w:val="center"/>
          </w:tcPr>
          <w:p w:rsidR="00AB2D7B" w:rsidRDefault="0096592D">
            <w:pPr>
              <w:ind w:left="151" w:hanging="151"/>
            </w:pPr>
            <w:r>
              <w:rPr>
                <w:sz w:val="20"/>
              </w:rPr>
              <w:t xml:space="preserve">current acute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410.52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08" w:right="376" w:hanging="10"/>
            </w:pPr>
            <w:r>
              <w:rPr>
                <w:sz w:val="20"/>
              </w:rPr>
              <w:t xml:space="preserve">Acute myocardial infarction of other </w:t>
            </w:r>
          </w:p>
          <w:p w:rsidR="00AB2D7B" w:rsidRDefault="0096592D">
            <w:pPr>
              <w:spacing w:after="26" w:line="261" w:lineRule="auto"/>
              <w:ind w:left="108" w:right="675"/>
            </w:pPr>
            <w:r>
              <w:rPr>
                <w:sz w:val="20"/>
              </w:rPr>
              <w:t xml:space="preserve">lateral wall, subsequent episode </w:t>
            </w:r>
          </w:p>
          <w:p w:rsidR="00AB2D7B" w:rsidRDefault="0096592D">
            <w:pPr>
              <w:ind w:left="108"/>
            </w:pPr>
            <w:r>
              <w:rPr>
                <w:sz w:val="20"/>
              </w:rPr>
              <w:t xml:space="preserve">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I23.4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ind w:left="108" w:hanging="10"/>
            </w:pPr>
            <w:r>
              <w:rPr>
                <w:sz w:val="20"/>
              </w:rPr>
              <w:t xml:space="preserve">Rupture of chordae tendineae as current complication following acute myocardial infarction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410.6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8" w:right="488" w:hanging="10"/>
            </w:pPr>
            <w:r>
              <w:rPr>
                <w:sz w:val="20"/>
              </w:rPr>
              <w:t xml:space="preserve">True posterior wall infarction, episode of care unspecified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I23.5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ind w:left="108" w:hanging="10"/>
            </w:pPr>
            <w:r>
              <w:rPr>
                <w:sz w:val="20"/>
              </w:rPr>
              <w:t xml:space="preserve">Rupture of papillary muscle as current complication following acute myocardial infarction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1340"/>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410.61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8" w:right="595" w:hanging="10"/>
            </w:pPr>
            <w:r>
              <w:rPr>
                <w:sz w:val="20"/>
              </w:rPr>
              <w:t xml:space="preserve">True posterior wall infarction, initial episode 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I23.6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ind w:left="98" w:right="325"/>
            </w:pPr>
            <w:r>
              <w:rPr>
                <w:sz w:val="20"/>
              </w:rPr>
              <w:t xml:space="preserve">Thrombosis of atrium, auricular appendage, and ventricle as current complications </w:t>
            </w:r>
            <w:r>
              <w:rPr>
                <w:sz w:val="24"/>
              </w:rPr>
              <w:t xml:space="preserve"> </w:t>
            </w:r>
            <w:r>
              <w:rPr>
                <w:sz w:val="20"/>
              </w:rPr>
              <w:t xml:space="preserve">following acute my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410.62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108" w:right="784" w:hanging="10"/>
            </w:pPr>
            <w:r>
              <w:rPr>
                <w:sz w:val="20"/>
              </w:rPr>
              <w:t xml:space="preserve">True posterior wall infarction, subsequent episode </w:t>
            </w:r>
          </w:p>
          <w:p w:rsidR="00AB2D7B" w:rsidRDefault="0096592D">
            <w:pPr>
              <w:ind w:left="108"/>
            </w:pPr>
            <w:r>
              <w:rPr>
                <w:sz w:val="20"/>
              </w:rPr>
              <w:t xml:space="preserve">of care </w:t>
            </w:r>
            <w:r>
              <w:rPr>
                <w:sz w:val="24"/>
              </w:rPr>
              <w:t xml:space="preserve"> </w:t>
            </w:r>
          </w:p>
        </w:tc>
        <w:tc>
          <w:tcPr>
            <w:tcW w:w="136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6"/>
            </w:pPr>
            <w:r>
              <w:rPr>
                <w:sz w:val="20"/>
              </w:rPr>
              <w:t xml:space="preserve">I23.8 </w:t>
            </w:r>
            <w:r>
              <w:rPr>
                <w:sz w:val="24"/>
              </w:rPr>
              <w:t xml:space="preserve"> </w:t>
            </w:r>
          </w:p>
        </w:tc>
        <w:tc>
          <w:tcPr>
            <w:tcW w:w="2502" w:type="dxa"/>
            <w:tcBorders>
              <w:top w:val="single" w:sz="4" w:space="0" w:color="000000"/>
              <w:left w:val="single" w:sz="4" w:space="0" w:color="000000"/>
              <w:bottom w:val="single" w:sz="4" w:space="0" w:color="000000"/>
              <w:right w:val="nil"/>
            </w:tcBorders>
          </w:tcPr>
          <w:p w:rsidR="00AB2D7B" w:rsidRDefault="0096592D">
            <w:pPr>
              <w:ind w:left="108" w:hanging="10"/>
            </w:pPr>
            <w:r>
              <w:rPr>
                <w:sz w:val="20"/>
              </w:rPr>
              <w:t xml:space="preserve">Other current complications following acute myocardial infarction </w:t>
            </w:r>
            <w:r>
              <w:rPr>
                <w:sz w:val="24"/>
              </w:rPr>
              <w:t xml:space="preserve"> </w:t>
            </w:r>
          </w:p>
        </w:tc>
        <w:tc>
          <w:tcPr>
            <w:tcW w:w="852" w:type="dxa"/>
            <w:tcBorders>
              <w:top w:val="single" w:sz="4" w:space="0" w:color="000000"/>
              <w:left w:val="nil"/>
              <w:bottom w:val="single" w:sz="4" w:space="0" w:color="000000"/>
              <w:right w:val="single" w:sz="4" w:space="0" w:color="000000"/>
            </w:tcBorders>
          </w:tcPr>
          <w:p w:rsidR="00AB2D7B" w:rsidRDefault="00AB2D7B"/>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410.7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ind w:left="108" w:hanging="10"/>
            </w:pPr>
            <w:r>
              <w:rPr>
                <w:sz w:val="20"/>
              </w:rPr>
              <w:t xml:space="preserve">Subendocardial infarction, episode of care unspecified </w:t>
            </w:r>
            <w:r>
              <w:rPr>
                <w:sz w:val="24"/>
              </w:rPr>
              <w:t xml:space="preserve"> </w:t>
            </w:r>
          </w:p>
        </w:tc>
        <w:tc>
          <w:tcPr>
            <w:tcW w:w="4717" w:type="dxa"/>
            <w:gridSpan w:val="3"/>
            <w:vMerge w:val="restart"/>
            <w:tcBorders>
              <w:top w:val="single" w:sz="4" w:space="0" w:color="000000"/>
              <w:left w:val="single" w:sz="4" w:space="0" w:color="000000"/>
              <w:bottom w:val="nil"/>
              <w:right w:val="single" w:sz="4" w:space="0" w:color="000000"/>
            </w:tcBorders>
          </w:tcPr>
          <w:p w:rsidR="00AB2D7B" w:rsidRDefault="0096592D">
            <w:pPr>
              <w:spacing w:after="528"/>
              <w:ind w:left="1469"/>
            </w:pPr>
            <w:r>
              <w:rPr>
                <w:sz w:val="24"/>
              </w:rPr>
              <w:t xml:space="preserve"> </w:t>
            </w:r>
          </w:p>
          <w:p w:rsidR="00AB2D7B" w:rsidRDefault="0096592D">
            <w:pPr>
              <w:ind w:left="106"/>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410.71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98"/>
            </w:pPr>
            <w:r>
              <w:rPr>
                <w:sz w:val="20"/>
              </w:rPr>
              <w:t xml:space="preserve">Subendocardial </w:t>
            </w:r>
          </w:p>
          <w:p w:rsidR="00AB2D7B" w:rsidRDefault="0096592D">
            <w:pPr>
              <w:ind w:left="108" w:right="595"/>
            </w:pPr>
            <w:r>
              <w:rPr>
                <w:sz w:val="20"/>
              </w:rPr>
              <w:t xml:space="preserve">infarction, initial episode of care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591"/>
        </w:trPr>
        <w:tc>
          <w:tcPr>
            <w:tcW w:w="0" w:type="auto"/>
            <w:vMerge/>
            <w:tcBorders>
              <w:top w:val="nil"/>
              <w:left w:val="single" w:sz="4" w:space="0" w:color="000000"/>
              <w:bottom w:val="nil"/>
              <w:right w:val="single" w:sz="4" w:space="0" w:color="000000"/>
            </w:tcBorders>
          </w:tcPr>
          <w:p w:rsidR="00AB2D7B" w:rsidRDefault="00AB2D7B"/>
        </w:tc>
        <w:tc>
          <w:tcPr>
            <w:tcW w:w="150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8"/>
            </w:pPr>
            <w:r>
              <w:rPr>
                <w:sz w:val="20"/>
              </w:rPr>
              <w:t xml:space="preserve">410.72 </w:t>
            </w:r>
            <w:r>
              <w:rPr>
                <w:sz w:val="24"/>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AB2D7B" w:rsidRDefault="0096592D">
            <w:pPr>
              <w:ind w:left="108" w:right="479" w:hanging="10"/>
            </w:pPr>
            <w:r>
              <w:rPr>
                <w:sz w:val="20"/>
              </w:rPr>
              <w:t xml:space="preserve">Subendocardial infarction, </w:t>
            </w:r>
          </w:p>
        </w:tc>
        <w:tc>
          <w:tcPr>
            <w:tcW w:w="0" w:type="auto"/>
            <w:gridSpan w:val="3"/>
            <w:vMerge/>
            <w:tcBorders>
              <w:top w:val="nil"/>
              <w:left w:val="single" w:sz="4" w:space="0" w:color="000000"/>
              <w:bottom w:val="nil"/>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93" w:type="dxa"/>
          <w:left w:w="96" w:type="dxa"/>
          <w:right w:w="115" w:type="dxa"/>
        </w:tblCellMar>
        <w:tblLook w:val="04A0" w:firstRow="1" w:lastRow="0" w:firstColumn="1" w:lastColumn="0" w:noHBand="0" w:noVBand="1"/>
      </w:tblPr>
      <w:tblGrid>
        <w:gridCol w:w="428"/>
        <w:gridCol w:w="1428"/>
        <w:gridCol w:w="79"/>
        <w:gridCol w:w="1381"/>
        <w:gridCol w:w="1334"/>
        <w:gridCol w:w="992"/>
        <w:gridCol w:w="1464"/>
        <w:gridCol w:w="2261"/>
      </w:tblGrid>
      <w:tr w:rsidR="00AB2D7B">
        <w:trPr>
          <w:trHeight w:val="595"/>
        </w:trPr>
        <w:tc>
          <w:tcPr>
            <w:tcW w:w="428" w:type="dxa"/>
            <w:vMerge w:val="restart"/>
            <w:tcBorders>
              <w:top w:val="nil"/>
              <w:left w:val="single" w:sz="4" w:space="0" w:color="000000"/>
              <w:bottom w:val="single" w:sz="4" w:space="0" w:color="000000"/>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53"/>
            </w:pPr>
            <w:r>
              <w:rPr>
                <w:sz w:val="20"/>
              </w:rPr>
              <w:t xml:space="preserve">subsequent episode of care </w:t>
            </w:r>
            <w:r>
              <w:rPr>
                <w:sz w:val="24"/>
              </w:rPr>
              <w:t xml:space="preserve"> </w:t>
            </w:r>
          </w:p>
        </w:tc>
        <w:tc>
          <w:tcPr>
            <w:tcW w:w="4717" w:type="dxa"/>
            <w:gridSpan w:val="3"/>
            <w:vMerge w:val="restart"/>
            <w:tcBorders>
              <w:top w:val="nil"/>
              <w:left w:val="single" w:sz="4" w:space="0" w:color="000000"/>
              <w:bottom w:val="single" w:sz="4" w:space="0" w:color="000000"/>
              <w:right w:val="single" w:sz="4" w:space="0" w:color="000000"/>
            </w:tcBorders>
          </w:tcPr>
          <w:p w:rsidR="00AB2D7B" w:rsidRDefault="00AB2D7B"/>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410.8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24" w:hanging="10"/>
            </w:pPr>
            <w:r>
              <w:rPr>
                <w:sz w:val="20"/>
              </w:rPr>
              <w:t xml:space="preserve">Acute myocardial infarction of other specified sites, episode of care unspecified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410.81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261" w:hanging="10"/>
            </w:pPr>
            <w:r>
              <w:rPr>
                <w:sz w:val="20"/>
              </w:rPr>
              <w:t xml:space="preserve">Acute myocardial infarction of other specified sites, initial episode of care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410.82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line="261" w:lineRule="auto"/>
              <w:ind w:left="10" w:right="316" w:hanging="10"/>
            </w:pPr>
            <w:r>
              <w:rPr>
                <w:sz w:val="20"/>
              </w:rPr>
              <w:t xml:space="preserve">Acute myocardial infarction of other specified sites, subsequent episode </w:t>
            </w:r>
          </w:p>
          <w:p w:rsidR="00AB2D7B" w:rsidRDefault="0096592D">
            <w:pPr>
              <w:ind w:left="10"/>
            </w:pPr>
            <w:r>
              <w:rPr>
                <w:sz w:val="20"/>
              </w:rPr>
              <w:t xml:space="preserve">of care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410.9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20" w:hanging="10"/>
            </w:pPr>
            <w:r>
              <w:rPr>
                <w:sz w:val="20"/>
              </w:rPr>
              <w:t xml:space="preserve">Acute myocardial infarction of unspecified site, episode of care unspecified </w:t>
            </w:r>
            <w:r>
              <w:rPr>
                <w:sz w:val="24"/>
              </w:rPr>
              <w:t xml:space="preserve"> </w:t>
            </w:r>
          </w:p>
        </w:tc>
        <w:tc>
          <w:tcPr>
            <w:tcW w:w="0" w:type="auto"/>
            <w:gridSpan w:val="3"/>
            <w:vMerge/>
            <w:tcBorders>
              <w:top w:val="nil"/>
              <w:left w:val="single" w:sz="4" w:space="0" w:color="000000"/>
              <w:bottom w:val="nil"/>
              <w:right w:val="single" w:sz="4" w:space="0" w:color="000000"/>
            </w:tcBorders>
          </w:tcPr>
          <w:p w:rsidR="00AB2D7B" w:rsidRDefault="00AB2D7B"/>
        </w:tc>
      </w:tr>
      <w:tr w:rsidR="00AB2D7B">
        <w:trPr>
          <w:trHeight w:val="1124"/>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0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410.91 </w:t>
            </w:r>
            <w:r>
              <w:rPr>
                <w:sz w:val="24"/>
              </w:rPr>
              <w:t xml:space="preserve"> </w:t>
            </w:r>
          </w:p>
        </w:tc>
        <w:tc>
          <w:tcPr>
            <w:tcW w:w="27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77" w:hanging="10"/>
            </w:pPr>
            <w:r>
              <w:rPr>
                <w:sz w:val="20"/>
              </w:rPr>
              <w:t xml:space="preserve">Acute myocardial infarction of unspecified site, initial episode of care </w:t>
            </w:r>
            <w:r>
              <w:rPr>
                <w:sz w:val="24"/>
              </w:rPr>
              <w:t xml:space="preserve"> </w:t>
            </w:r>
          </w:p>
        </w:tc>
        <w:tc>
          <w:tcPr>
            <w:tcW w:w="0" w:type="auto"/>
            <w:gridSpan w:val="3"/>
            <w:vMerge/>
            <w:tcBorders>
              <w:top w:val="nil"/>
              <w:left w:val="single" w:sz="4" w:space="0" w:color="000000"/>
              <w:bottom w:val="single" w:sz="4" w:space="0" w:color="000000"/>
              <w:right w:val="single" w:sz="4" w:space="0" w:color="000000"/>
            </w:tcBorders>
          </w:tcPr>
          <w:p w:rsidR="00AB2D7B" w:rsidRDefault="00AB2D7B"/>
        </w:tc>
      </w:tr>
      <w:tr w:rsidR="00AB2D7B">
        <w:trPr>
          <w:trHeight w:val="1385"/>
        </w:trPr>
        <w:tc>
          <w:tcPr>
            <w:tcW w:w="1856"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lastRenderedPageBreak/>
              <w:t xml:space="preserve"> </w:t>
            </w:r>
          </w:p>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410.92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78" w:hanging="12"/>
            </w:pPr>
            <w:r>
              <w:rPr>
                <w:sz w:val="20"/>
              </w:rPr>
              <w:t xml:space="preserve">Acute myocardial infarction of unspecified site, subsequent episode of care </w:t>
            </w:r>
            <w:r>
              <w:rPr>
                <w:sz w:val="24"/>
              </w:rPr>
              <w:t xml:space="preserve"> </w:t>
            </w:r>
          </w:p>
        </w:tc>
        <w:tc>
          <w:tcPr>
            <w:tcW w:w="1464" w:type="dxa"/>
            <w:tcBorders>
              <w:top w:val="single" w:sz="4" w:space="0" w:color="000000"/>
              <w:left w:val="single" w:sz="4" w:space="0" w:color="000000"/>
              <w:bottom w:val="single" w:sz="4" w:space="0" w:color="000000"/>
              <w:right w:val="nil"/>
            </w:tcBorders>
          </w:tcPr>
          <w:p w:rsidR="00AB2D7B" w:rsidRDefault="0096592D">
            <w:pPr>
              <w:ind w:left="7"/>
            </w:pPr>
            <w:r>
              <w:rPr>
                <w:sz w:val="24"/>
              </w:rPr>
              <w:t xml:space="preserve"> </w:t>
            </w:r>
          </w:p>
        </w:tc>
        <w:tc>
          <w:tcPr>
            <w:tcW w:w="2261" w:type="dxa"/>
            <w:tcBorders>
              <w:top w:val="single" w:sz="4" w:space="0" w:color="000000"/>
              <w:left w:val="nil"/>
              <w:bottom w:val="single" w:sz="4" w:space="0" w:color="000000"/>
              <w:right w:val="single" w:sz="4" w:space="0" w:color="000000"/>
            </w:tcBorders>
          </w:tcPr>
          <w:p w:rsidR="00AB2D7B" w:rsidRDefault="00AB2D7B"/>
        </w:tc>
      </w:tr>
      <w:tr w:rsidR="00AB2D7B">
        <w:trPr>
          <w:trHeight w:val="1124"/>
        </w:trPr>
        <w:tc>
          <w:tcPr>
            <w:tcW w:w="0" w:type="auto"/>
            <w:gridSpan w:val="2"/>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411.89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35" w:hanging="12"/>
            </w:pPr>
            <w:r>
              <w:rPr>
                <w:sz w:val="20"/>
              </w:rPr>
              <w:t xml:space="preserve">Other acute and subacute forms of ischemic heart disease, other </w:t>
            </w:r>
            <w:r>
              <w:rPr>
                <w:sz w:val="24"/>
              </w:rPr>
              <w:t xml:space="preserve"> </w:t>
            </w:r>
          </w:p>
        </w:tc>
        <w:tc>
          <w:tcPr>
            <w:tcW w:w="1464" w:type="dxa"/>
            <w:vMerge w:val="restart"/>
            <w:tcBorders>
              <w:top w:val="single" w:sz="4" w:space="0" w:color="000000"/>
              <w:left w:val="single" w:sz="4" w:space="0" w:color="000000"/>
              <w:bottom w:val="single" w:sz="4" w:space="0" w:color="000000"/>
              <w:right w:val="nil"/>
            </w:tcBorders>
            <w:vAlign w:val="bottom"/>
          </w:tcPr>
          <w:p w:rsidR="00AB2D7B" w:rsidRDefault="0096592D">
            <w:r>
              <w:rPr>
                <w:sz w:val="20"/>
              </w:rPr>
              <w:t xml:space="preserve"> </w:t>
            </w:r>
            <w:r>
              <w:rPr>
                <w:sz w:val="24"/>
              </w:rPr>
              <w:t xml:space="preserve"> </w:t>
            </w:r>
          </w:p>
        </w:tc>
        <w:tc>
          <w:tcPr>
            <w:tcW w:w="2261" w:type="dxa"/>
            <w:vMerge w:val="restart"/>
            <w:tcBorders>
              <w:top w:val="single" w:sz="4" w:space="0" w:color="000000"/>
              <w:left w:val="nil"/>
              <w:bottom w:val="single" w:sz="4" w:space="0" w:color="000000"/>
              <w:right w:val="single" w:sz="4" w:space="0" w:color="000000"/>
            </w:tcBorders>
          </w:tcPr>
          <w:p w:rsidR="00AB2D7B" w:rsidRDefault="00AB2D7B"/>
        </w:tc>
      </w:tr>
      <w:tr w:rsidR="00AB2D7B">
        <w:trPr>
          <w:trHeight w:val="540"/>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nil"/>
            </w:tcBorders>
            <w:vAlign w:val="center"/>
          </w:tcPr>
          <w:p w:rsidR="00AB2D7B" w:rsidRDefault="0096592D">
            <w:r>
              <w:rPr>
                <w:sz w:val="20"/>
              </w:rPr>
              <w:t xml:space="preserve"> </w:t>
            </w:r>
            <w:r>
              <w:rPr>
                <w:sz w:val="24"/>
              </w:rPr>
              <w:t xml:space="preserve"> </w:t>
            </w:r>
          </w:p>
        </w:tc>
        <w:tc>
          <w:tcPr>
            <w:tcW w:w="2326" w:type="dxa"/>
            <w:gridSpan w:val="2"/>
            <w:tcBorders>
              <w:top w:val="single" w:sz="4" w:space="0" w:color="000000"/>
              <w:left w:val="nil"/>
              <w:bottom w:val="single" w:sz="4" w:space="0" w:color="000000"/>
              <w:right w:val="single" w:sz="4" w:space="0" w:color="000000"/>
            </w:tcBorders>
            <w:vAlign w:val="center"/>
          </w:tcPr>
          <w:p w:rsidR="00AB2D7B" w:rsidRDefault="0096592D">
            <w:pPr>
              <w:ind w:left="7"/>
            </w:pP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595"/>
        </w:trPr>
        <w:tc>
          <w:tcPr>
            <w:tcW w:w="1856" w:type="dxa"/>
            <w:gridSpan w:val="2"/>
            <w:vMerge w:val="restart"/>
            <w:tcBorders>
              <w:top w:val="single" w:sz="4" w:space="0" w:color="000000"/>
              <w:left w:val="single" w:sz="4" w:space="0" w:color="000000"/>
              <w:bottom w:val="nil"/>
              <w:right w:val="single" w:sz="4" w:space="0" w:color="000000"/>
            </w:tcBorders>
          </w:tcPr>
          <w:p w:rsidR="00AB2D7B" w:rsidRDefault="0096592D">
            <w:r>
              <w:rPr>
                <w:sz w:val="20"/>
              </w:rPr>
              <w:t>Angina</w:t>
            </w:r>
            <w:r>
              <w:rPr>
                <w:sz w:val="20"/>
                <w:vertAlign w:val="superscript"/>
              </w:rPr>
              <w:t>38</w:t>
            </w:r>
            <w:r>
              <w:rPr>
                <w:sz w:val="20"/>
              </w:rPr>
              <w:t xml:space="preserve"> </w:t>
            </w:r>
            <w:r>
              <w:rPr>
                <w:sz w:val="24"/>
              </w:rPr>
              <w:t xml:space="preserve"> </w:t>
            </w:r>
          </w:p>
        </w:tc>
        <w:tc>
          <w:tcPr>
            <w:tcW w:w="1460" w:type="dxa"/>
            <w:gridSpan w:val="2"/>
            <w:tcBorders>
              <w:top w:val="single" w:sz="4" w:space="0" w:color="000000"/>
              <w:left w:val="single" w:sz="4" w:space="0" w:color="000000"/>
              <w:bottom w:val="single" w:sz="4" w:space="0" w:color="000000"/>
              <w:right w:val="nil"/>
            </w:tcBorders>
          </w:tcPr>
          <w:p w:rsidR="00AB2D7B" w:rsidRDefault="0096592D">
            <w:pPr>
              <w:ind w:left="10" w:right="470" w:hanging="10"/>
            </w:pPr>
            <w:r>
              <w:rPr>
                <w:sz w:val="20"/>
              </w:rPr>
              <w:t xml:space="preserve">ICD-9CM </w:t>
            </w:r>
            <w:r>
              <w:rPr>
                <w:sz w:val="24"/>
              </w:rPr>
              <w:t xml:space="preserve"> </w:t>
            </w:r>
          </w:p>
        </w:tc>
        <w:tc>
          <w:tcPr>
            <w:tcW w:w="2326" w:type="dxa"/>
            <w:gridSpan w:val="2"/>
            <w:tcBorders>
              <w:top w:val="single" w:sz="4" w:space="0" w:color="000000"/>
              <w:left w:val="nil"/>
              <w:bottom w:val="single" w:sz="4" w:space="0" w:color="000000"/>
              <w:right w:val="single" w:sz="4" w:space="0" w:color="000000"/>
            </w:tcBorders>
          </w:tcPr>
          <w:p w:rsidR="00AB2D7B" w:rsidRDefault="0096592D">
            <w:pPr>
              <w:ind w:left="7"/>
            </w:pPr>
            <w:r>
              <w:rPr>
                <w:sz w:val="24"/>
              </w:rPr>
              <w:t xml:space="preserve"> </w:t>
            </w:r>
          </w:p>
        </w:tc>
        <w:tc>
          <w:tcPr>
            <w:tcW w:w="1464" w:type="dxa"/>
            <w:tcBorders>
              <w:top w:val="single" w:sz="4" w:space="0" w:color="000000"/>
              <w:left w:val="single" w:sz="4" w:space="0" w:color="000000"/>
              <w:bottom w:val="single" w:sz="4" w:space="0" w:color="000000"/>
              <w:right w:val="nil"/>
            </w:tcBorders>
          </w:tcPr>
          <w:p w:rsidR="00AB2D7B" w:rsidRDefault="0096592D">
            <w:pPr>
              <w:ind w:left="7"/>
            </w:pPr>
            <w:r>
              <w:rPr>
                <w:sz w:val="20"/>
              </w:rPr>
              <w:t xml:space="preserve">ICD-10-CM </w:t>
            </w:r>
            <w:r>
              <w:rPr>
                <w:sz w:val="24"/>
              </w:rPr>
              <w:t xml:space="preserve"> </w:t>
            </w:r>
          </w:p>
        </w:tc>
        <w:tc>
          <w:tcPr>
            <w:tcW w:w="2261" w:type="dxa"/>
            <w:tcBorders>
              <w:top w:val="single" w:sz="4" w:space="0" w:color="000000"/>
              <w:left w:val="nil"/>
              <w:bottom w:val="single" w:sz="4" w:space="0" w:color="000000"/>
              <w:right w:val="single" w:sz="4" w:space="0" w:color="000000"/>
            </w:tcBorders>
          </w:tcPr>
          <w:p w:rsidR="00AB2D7B" w:rsidRDefault="00AB2D7B"/>
        </w:tc>
      </w:tr>
      <w:tr w:rsidR="00AB2D7B">
        <w:trPr>
          <w:trHeight w:val="859"/>
        </w:trPr>
        <w:tc>
          <w:tcPr>
            <w:tcW w:w="0" w:type="auto"/>
            <w:gridSpan w:val="2"/>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411.1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20" w:hanging="12"/>
            </w:pPr>
            <w:r>
              <w:rPr>
                <w:sz w:val="20"/>
              </w:rPr>
              <w:t xml:space="preserve">Intermediate coronary syndrome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I20.0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Unstable angina </w:t>
            </w:r>
            <w:r>
              <w:rPr>
                <w:sz w:val="24"/>
              </w:rPr>
              <w:t xml:space="preserve"> </w:t>
            </w:r>
          </w:p>
        </w:tc>
      </w:tr>
      <w:tr w:rsidR="00AB2D7B">
        <w:trPr>
          <w:trHeight w:val="915"/>
        </w:trPr>
        <w:tc>
          <w:tcPr>
            <w:tcW w:w="0" w:type="auto"/>
            <w:gridSpan w:val="2"/>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413.1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2" w:right="660" w:hanging="12"/>
            </w:pPr>
            <w:r>
              <w:rPr>
                <w:sz w:val="20"/>
              </w:rPr>
              <w:t xml:space="preserve">Prinzmetal angina </w:t>
            </w:r>
            <w:r>
              <w:rPr>
                <w:sz w:val="24"/>
              </w:rPr>
              <w:t xml:space="preserve"> </w:t>
            </w:r>
          </w:p>
          <w:p w:rsidR="00AB2D7B" w:rsidRDefault="0096592D">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I20.1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2" w:right="387" w:hanging="12"/>
            </w:pPr>
            <w:r>
              <w:rPr>
                <w:sz w:val="20"/>
              </w:rPr>
              <w:t xml:space="preserve">Angina pectoris with </w:t>
            </w:r>
          </w:p>
        </w:tc>
      </w:tr>
    </w:tbl>
    <w:p w:rsidR="00AB2D7B" w:rsidRDefault="00AB2D7B">
      <w:pPr>
        <w:spacing w:after="0"/>
        <w:ind w:left="-360" w:right="1247"/>
      </w:pPr>
    </w:p>
    <w:tbl>
      <w:tblPr>
        <w:tblStyle w:val="TableGrid"/>
        <w:tblW w:w="9367" w:type="dxa"/>
        <w:tblInd w:w="540" w:type="dxa"/>
        <w:tblCellMar>
          <w:top w:w="94" w:type="dxa"/>
          <w:left w:w="94" w:type="dxa"/>
          <w:bottom w:w="29" w:type="dxa"/>
          <w:right w:w="115" w:type="dxa"/>
        </w:tblCellMar>
        <w:tblLook w:val="04A0" w:firstRow="1" w:lastRow="0" w:firstColumn="1" w:lastColumn="0" w:noHBand="0" w:noVBand="1"/>
      </w:tblPr>
      <w:tblGrid>
        <w:gridCol w:w="1856"/>
        <w:gridCol w:w="1460"/>
        <w:gridCol w:w="2326"/>
        <w:gridCol w:w="1464"/>
        <w:gridCol w:w="2261"/>
      </w:tblGrid>
      <w:tr w:rsidR="00AB2D7B">
        <w:trPr>
          <w:trHeight w:val="595"/>
        </w:trPr>
        <w:tc>
          <w:tcPr>
            <w:tcW w:w="1856" w:type="dxa"/>
            <w:vMerge w:val="restart"/>
            <w:tcBorders>
              <w:top w:val="nil"/>
              <w:left w:val="single" w:sz="4" w:space="0" w:color="000000"/>
              <w:bottom w:val="single" w:sz="4" w:space="0" w:color="000000"/>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AB2D7B"/>
        </w:tc>
        <w:tc>
          <w:tcPr>
            <w:tcW w:w="2326" w:type="dxa"/>
            <w:tcBorders>
              <w:top w:val="single" w:sz="4" w:space="0" w:color="000000"/>
              <w:left w:val="single" w:sz="4" w:space="0" w:color="000000"/>
              <w:bottom w:val="single" w:sz="4" w:space="0" w:color="000000"/>
              <w:right w:val="single" w:sz="4" w:space="0" w:color="000000"/>
            </w:tcBorders>
          </w:tcPr>
          <w:p w:rsidR="00AB2D7B" w:rsidRDefault="00AB2D7B"/>
        </w:tc>
        <w:tc>
          <w:tcPr>
            <w:tcW w:w="1464" w:type="dxa"/>
            <w:tcBorders>
              <w:top w:val="single" w:sz="4" w:space="0" w:color="000000"/>
              <w:left w:val="single" w:sz="4" w:space="0" w:color="000000"/>
              <w:bottom w:val="single" w:sz="4" w:space="0" w:color="000000"/>
              <w:right w:val="single" w:sz="4" w:space="0" w:color="000000"/>
            </w:tcBorders>
          </w:tcPr>
          <w:p w:rsidR="00AB2D7B" w:rsidRDefault="00AB2D7B"/>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445"/>
            </w:pPr>
            <w:r>
              <w:rPr>
                <w:sz w:val="20"/>
              </w:rPr>
              <w:t xml:space="preserve">documented spasm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413.9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line="250" w:lineRule="auto"/>
              <w:ind w:left="14" w:right="584" w:hanging="12"/>
            </w:pPr>
            <w:r>
              <w:rPr>
                <w:sz w:val="20"/>
              </w:rPr>
              <w:t xml:space="preserve">Other and unspecified angina </w:t>
            </w:r>
            <w:r>
              <w:rPr>
                <w:sz w:val="24"/>
              </w:rPr>
              <w:t xml:space="preserve"> </w:t>
            </w:r>
          </w:p>
          <w:p w:rsidR="00AB2D7B" w:rsidRDefault="0096592D">
            <w:pPr>
              <w:spacing w:after="10"/>
              <w:ind w:left="2"/>
            </w:pPr>
            <w:r>
              <w:rPr>
                <w:sz w:val="20"/>
              </w:rPr>
              <w:t xml:space="preserve">pectoris </w:t>
            </w:r>
            <w:r>
              <w:rPr>
                <w:sz w:val="24"/>
              </w:rPr>
              <w:t xml:space="preserve"> </w:t>
            </w:r>
          </w:p>
          <w:p w:rsidR="00AB2D7B" w:rsidRDefault="0096592D">
            <w:pPr>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I20.8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263" w:hanging="12"/>
            </w:pPr>
            <w:r>
              <w:rPr>
                <w:sz w:val="20"/>
              </w:rPr>
              <w:t xml:space="preserve">Other forms of angina pectoris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786.5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4" w:right="236" w:hanging="12"/>
            </w:pPr>
            <w:r>
              <w:rPr>
                <w:sz w:val="20"/>
              </w:rPr>
              <w:t xml:space="preserve">Chest pain, unspecified </w:t>
            </w:r>
            <w:r>
              <w:rPr>
                <w:sz w:val="24"/>
              </w:rPr>
              <w:t xml:space="preserve"> </w:t>
            </w:r>
          </w:p>
          <w:p w:rsidR="00AB2D7B" w:rsidRDefault="0096592D">
            <w:pPr>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I20.9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Angina pectoris, unspecified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786.51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Precordial pain </w:t>
            </w:r>
            <w:r>
              <w:rPr>
                <w:sz w:val="24"/>
              </w:rPr>
              <w:t xml:space="preserve"> </w:t>
            </w:r>
          </w:p>
          <w:p w:rsidR="00AB2D7B" w:rsidRDefault="0096592D">
            <w:pPr>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R07.1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111" w:hanging="12"/>
            </w:pPr>
            <w:r>
              <w:rPr>
                <w:sz w:val="20"/>
              </w:rPr>
              <w:t xml:space="preserve">Chest pain on breathing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786.52 </w:t>
            </w:r>
            <w:r>
              <w:rPr>
                <w:sz w:val="24"/>
              </w:rPr>
              <w:t xml:space="preserve"> </w:t>
            </w:r>
          </w:p>
          <w:p w:rsidR="00AB2D7B" w:rsidRDefault="0096592D">
            <w:pPr>
              <w:ind w:left="2"/>
            </w:pPr>
            <w:r>
              <w:rPr>
                <w:sz w:val="20"/>
              </w:rPr>
              <w:t xml:space="preserve">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ind w:left="14" w:right="625" w:hanging="12"/>
            </w:pPr>
            <w:r>
              <w:rPr>
                <w:sz w:val="20"/>
              </w:rPr>
              <w:t xml:space="preserve">Painful respiration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R07.2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Precordial pain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786.59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chest pain </w:t>
            </w:r>
            <w:r>
              <w:rPr>
                <w:sz w:val="24"/>
              </w:rPr>
              <w:t xml:space="preserve"> </w:t>
            </w:r>
          </w:p>
          <w:p w:rsidR="00AB2D7B" w:rsidRDefault="0096592D">
            <w:pPr>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R07.81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Pleurodynia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1460" w:type="dxa"/>
            <w:vMerge w:val="restart"/>
            <w:tcBorders>
              <w:top w:val="single" w:sz="4" w:space="0" w:color="000000"/>
              <w:left w:val="single" w:sz="4" w:space="0" w:color="000000"/>
              <w:bottom w:val="single" w:sz="4" w:space="0" w:color="000000"/>
              <w:right w:val="nil"/>
            </w:tcBorders>
            <w:vAlign w:val="center"/>
          </w:tcPr>
          <w:p w:rsidR="00AB2D7B" w:rsidRDefault="0096592D">
            <w:pPr>
              <w:ind w:left="2"/>
            </w:pPr>
            <w:r>
              <w:rPr>
                <w:sz w:val="20"/>
              </w:rPr>
              <w:t xml:space="preserve"> </w:t>
            </w:r>
            <w:r>
              <w:rPr>
                <w:sz w:val="24"/>
              </w:rPr>
              <w:t xml:space="preserve"> </w:t>
            </w:r>
          </w:p>
        </w:tc>
        <w:tc>
          <w:tcPr>
            <w:tcW w:w="2326" w:type="dxa"/>
            <w:vMerge w:val="restart"/>
            <w:tcBorders>
              <w:top w:val="single" w:sz="4" w:space="0" w:color="000000"/>
              <w:left w:val="nil"/>
              <w:bottom w:val="single" w:sz="4" w:space="0" w:color="000000"/>
              <w:right w:val="single" w:sz="4" w:space="0" w:color="000000"/>
            </w:tcBorders>
          </w:tcPr>
          <w:p w:rsidR="00AB2D7B" w:rsidRDefault="0096592D">
            <w:pPr>
              <w:ind w:left="10"/>
            </w:pP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R07.82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Intercostal pain </w:t>
            </w:r>
            <w:r>
              <w:rPr>
                <w:sz w:val="24"/>
              </w:rPr>
              <w:t xml:space="preserve"> </w:t>
            </w:r>
          </w:p>
        </w:tc>
      </w:tr>
      <w:tr w:rsidR="00AB2D7B">
        <w:trPr>
          <w:trHeight w:val="33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R07.89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Other chest pain </w:t>
            </w:r>
            <w:r>
              <w:rPr>
                <w:sz w:val="24"/>
              </w:rPr>
              <w:t xml:space="preserve"> </w:t>
            </w:r>
          </w:p>
        </w:tc>
      </w:tr>
      <w:tr w:rsidR="00AB2D7B">
        <w:trPr>
          <w:trHeight w:val="59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R07.9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172" w:hanging="12"/>
            </w:pPr>
            <w:r>
              <w:rPr>
                <w:sz w:val="20"/>
              </w:rPr>
              <w:t xml:space="preserve">Chest pain, unspecified </w:t>
            </w:r>
            <w:r>
              <w:rPr>
                <w:sz w:val="24"/>
              </w:rPr>
              <w:t xml:space="preserve"> </w:t>
            </w:r>
          </w:p>
        </w:tc>
      </w:tr>
      <w:tr w:rsidR="00AB2D7B">
        <w:trPr>
          <w:trHeight w:val="595"/>
        </w:trPr>
        <w:tc>
          <w:tcPr>
            <w:tcW w:w="1856" w:type="dxa"/>
            <w:vMerge w:val="restart"/>
            <w:tcBorders>
              <w:top w:val="single" w:sz="4" w:space="0" w:color="000000"/>
              <w:left w:val="single" w:sz="4" w:space="0" w:color="000000"/>
              <w:bottom w:val="nil"/>
              <w:right w:val="single" w:sz="4" w:space="0" w:color="000000"/>
            </w:tcBorders>
          </w:tcPr>
          <w:p w:rsidR="00AB2D7B" w:rsidRDefault="0096592D">
            <w:pPr>
              <w:ind w:left="2"/>
            </w:pPr>
            <w:r>
              <w:rPr>
                <w:sz w:val="20"/>
              </w:rPr>
              <w:t>Arrythmia</w:t>
            </w:r>
            <w:r>
              <w:rPr>
                <w:sz w:val="20"/>
                <w:vertAlign w:val="superscript"/>
              </w:rPr>
              <w:t>38</w:t>
            </w:r>
            <w:r>
              <w:rPr>
                <w:sz w:val="20"/>
              </w:rPr>
              <w:t xml:space="preserve"> </w:t>
            </w:r>
            <w:r>
              <w:rPr>
                <w:sz w:val="24"/>
              </w:rPr>
              <w:t xml:space="preserve"> </w:t>
            </w:r>
          </w:p>
        </w:tc>
        <w:tc>
          <w:tcPr>
            <w:tcW w:w="1460" w:type="dxa"/>
            <w:tcBorders>
              <w:top w:val="single" w:sz="4" w:space="0" w:color="000000"/>
              <w:left w:val="single" w:sz="4" w:space="0" w:color="000000"/>
              <w:bottom w:val="single" w:sz="4" w:space="0" w:color="000000"/>
              <w:right w:val="nil"/>
            </w:tcBorders>
          </w:tcPr>
          <w:p w:rsidR="00AB2D7B" w:rsidRDefault="0096592D">
            <w:pPr>
              <w:ind w:left="15" w:right="467" w:hanging="10"/>
            </w:pPr>
            <w:r>
              <w:rPr>
                <w:sz w:val="20"/>
              </w:rPr>
              <w:t xml:space="preserve">ICD-9CM </w:t>
            </w:r>
            <w:r>
              <w:rPr>
                <w:sz w:val="24"/>
              </w:rPr>
              <w:t xml:space="preserve"> </w:t>
            </w:r>
          </w:p>
        </w:tc>
        <w:tc>
          <w:tcPr>
            <w:tcW w:w="2326" w:type="dxa"/>
            <w:tcBorders>
              <w:top w:val="single" w:sz="4" w:space="0" w:color="000000"/>
              <w:left w:val="nil"/>
              <w:bottom w:val="single" w:sz="4" w:space="0" w:color="000000"/>
              <w:right w:val="single" w:sz="4" w:space="0" w:color="000000"/>
            </w:tcBorders>
          </w:tcPr>
          <w:p w:rsidR="00AB2D7B" w:rsidRDefault="0096592D">
            <w:pPr>
              <w:ind w:left="10"/>
            </w:pPr>
            <w:r>
              <w:rPr>
                <w:sz w:val="24"/>
              </w:rPr>
              <w:t xml:space="preserve"> </w:t>
            </w:r>
          </w:p>
        </w:tc>
        <w:tc>
          <w:tcPr>
            <w:tcW w:w="372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ICD-10-CM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427.41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ind w:left="14" w:right="335" w:hanging="12"/>
            </w:pPr>
            <w:r>
              <w:rPr>
                <w:sz w:val="20"/>
              </w:rPr>
              <w:t xml:space="preserve">Ventricular fibrillation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I49.01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2" w:right="270" w:hanging="10"/>
            </w:pPr>
            <w:r>
              <w:rPr>
                <w:sz w:val="20"/>
              </w:rPr>
              <w:t xml:space="preserve">Ventricular fibrillation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427.42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ind w:left="14" w:right="658" w:hanging="12"/>
            </w:pPr>
            <w:r>
              <w:rPr>
                <w:sz w:val="20"/>
              </w:rPr>
              <w:t xml:space="preserve">Ventricular flutter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I49.02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593" w:hanging="12"/>
            </w:pPr>
            <w:r>
              <w:rPr>
                <w:sz w:val="20"/>
              </w:rPr>
              <w:t xml:space="preserve">Ventricular flutter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427.60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Premature beats, unspecified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I49.1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Atrial premature depolarization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427.61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4" w:hanging="12"/>
            </w:pPr>
            <w:r>
              <w:rPr>
                <w:sz w:val="20"/>
              </w:rPr>
              <w:t xml:space="preserve">Supraventricular premature beats </w:t>
            </w:r>
            <w:r>
              <w:rPr>
                <w:sz w:val="24"/>
              </w:rPr>
              <w:t xml:space="preserve"> </w:t>
            </w:r>
          </w:p>
          <w:p w:rsidR="00AB2D7B" w:rsidRDefault="0096592D">
            <w:pPr>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I49.2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315" w:hanging="12"/>
            </w:pPr>
            <w:r>
              <w:rPr>
                <w:sz w:val="20"/>
              </w:rPr>
              <w:t xml:space="preserve">Junctional premature depolarization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427.69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39" w:line="237" w:lineRule="auto"/>
              <w:ind w:left="14" w:right="240" w:hanging="12"/>
            </w:pPr>
            <w:r>
              <w:rPr>
                <w:sz w:val="20"/>
              </w:rPr>
              <w:t xml:space="preserve">Other premature beats </w:t>
            </w:r>
            <w:r>
              <w:rPr>
                <w:sz w:val="24"/>
              </w:rPr>
              <w:t xml:space="preserve"> </w:t>
            </w:r>
          </w:p>
          <w:p w:rsidR="00AB2D7B" w:rsidRDefault="0096592D">
            <w:pPr>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I49.3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237" w:hanging="12"/>
            </w:pPr>
            <w:r>
              <w:rPr>
                <w:sz w:val="20"/>
              </w:rPr>
              <w:t xml:space="preserve">Ventricular premature depolarization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427.81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Sinoatrial node dysfunction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I49.40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182" w:hanging="12"/>
            </w:pPr>
            <w:r>
              <w:rPr>
                <w:sz w:val="20"/>
              </w:rPr>
              <w:t xml:space="preserve">Unspecified premature depolarization </w:t>
            </w:r>
            <w:r>
              <w:rPr>
                <w:sz w:val="24"/>
              </w:rPr>
              <w:t xml:space="preserve"> </w:t>
            </w:r>
          </w:p>
        </w:tc>
      </w:tr>
      <w:tr w:rsidR="00AB2D7B">
        <w:trPr>
          <w:trHeight w:val="1181"/>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427.89 </w:t>
            </w:r>
            <w:r>
              <w:rPr>
                <w:sz w:val="24"/>
              </w:rPr>
              <w:t xml:space="preserve"> </w:t>
            </w:r>
          </w:p>
        </w:tc>
        <w:tc>
          <w:tcPr>
            <w:tcW w:w="2326"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4" w:right="250" w:hanging="12"/>
            </w:pPr>
            <w:r>
              <w:rPr>
                <w:sz w:val="20"/>
              </w:rPr>
              <w:t xml:space="preserve">Other specified cardiac </w:t>
            </w:r>
            <w:r>
              <w:rPr>
                <w:sz w:val="24"/>
              </w:rPr>
              <w:t xml:space="preserve"> </w:t>
            </w:r>
          </w:p>
          <w:p w:rsidR="00AB2D7B" w:rsidRDefault="0096592D">
            <w:pPr>
              <w:spacing w:after="11"/>
              <w:ind w:left="2"/>
            </w:pPr>
            <w:r>
              <w:rPr>
                <w:sz w:val="20"/>
              </w:rPr>
              <w:t xml:space="preserve">dysrhythmias </w:t>
            </w:r>
            <w:r>
              <w:rPr>
                <w:sz w:val="24"/>
              </w:rPr>
              <w:t xml:space="preserve"> </w:t>
            </w:r>
          </w:p>
          <w:p w:rsidR="00AB2D7B" w:rsidRDefault="0096592D">
            <w:pPr>
              <w:ind w:left="2"/>
            </w:pPr>
            <w:r>
              <w:rPr>
                <w:sz w:val="20"/>
              </w:rPr>
              <w:t xml:space="preserve"> </w:t>
            </w:r>
            <w:r>
              <w:rPr>
                <w:sz w:val="24"/>
              </w:rPr>
              <w:t xml:space="preserve"> </w:t>
            </w:r>
          </w:p>
        </w:tc>
        <w:tc>
          <w:tcPr>
            <w:tcW w:w="146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I49.49 </w:t>
            </w:r>
            <w:r>
              <w:rPr>
                <w:sz w:val="24"/>
              </w:rPr>
              <w:t xml:space="preserve"> </w:t>
            </w:r>
          </w:p>
        </w:tc>
        <w:tc>
          <w:tcPr>
            <w:tcW w:w="2261" w:type="dxa"/>
            <w:tcBorders>
              <w:top w:val="single" w:sz="4" w:space="0" w:color="000000"/>
              <w:left w:val="single" w:sz="4" w:space="0" w:color="000000"/>
              <w:bottom w:val="single" w:sz="4" w:space="0" w:color="000000"/>
              <w:right w:val="single" w:sz="4" w:space="0" w:color="000000"/>
            </w:tcBorders>
          </w:tcPr>
          <w:p w:rsidR="00AB2D7B" w:rsidRDefault="0096592D">
            <w:pPr>
              <w:ind w:left="14" w:right="664" w:hanging="12"/>
            </w:pPr>
            <w:r>
              <w:rPr>
                <w:sz w:val="20"/>
              </w:rPr>
              <w:t xml:space="preserve">Other premature depolarization </w:t>
            </w:r>
            <w:r>
              <w:rPr>
                <w:sz w:val="24"/>
              </w:rPr>
              <w:t xml:space="preserve"> </w:t>
            </w:r>
          </w:p>
        </w:tc>
      </w:tr>
    </w:tbl>
    <w:p w:rsidR="00AB2D7B" w:rsidRDefault="00AB2D7B">
      <w:pPr>
        <w:spacing w:after="0"/>
        <w:ind w:left="-360" w:right="1247"/>
      </w:pPr>
    </w:p>
    <w:tbl>
      <w:tblPr>
        <w:tblStyle w:val="TableGrid"/>
        <w:tblW w:w="9367" w:type="dxa"/>
        <w:tblInd w:w="540" w:type="dxa"/>
        <w:tblCellMar>
          <w:top w:w="94" w:type="dxa"/>
          <w:left w:w="96" w:type="dxa"/>
          <w:bottom w:w="29" w:type="dxa"/>
          <w:right w:w="115" w:type="dxa"/>
        </w:tblCellMar>
        <w:tblLook w:val="04A0" w:firstRow="1" w:lastRow="0" w:firstColumn="1" w:lastColumn="0" w:noHBand="0" w:noVBand="1"/>
      </w:tblPr>
      <w:tblGrid>
        <w:gridCol w:w="1752"/>
        <w:gridCol w:w="189"/>
        <w:gridCol w:w="1180"/>
        <w:gridCol w:w="227"/>
        <w:gridCol w:w="1968"/>
        <w:gridCol w:w="386"/>
        <w:gridCol w:w="918"/>
        <w:gridCol w:w="561"/>
        <w:gridCol w:w="1700"/>
        <w:gridCol w:w="486"/>
      </w:tblGrid>
      <w:tr w:rsidR="00AB2D7B">
        <w:trPr>
          <w:gridAfter w:val="1"/>
          <w:wAfter w:w="583" w:type="dxa"/>
          <w:trHeight w:val="859"/>
        </w:trPr>
        <w:tc>
          <w:tcPr>
            <w:tcW w:w="1856" w:type="dxa"/>
            <w:vMerge w:val="restart"/>
            <w:tcBorders>
              <w:top w:val="nil"/>
              <w:left w:val="single" w:sz="4" w:space="0" w:color="000000"/>
              <w:bottom w:val="single" w:sz="4" w:space="0" w:color="000000"/>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427.9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06" w:hanging="12"/>
            </w:pPr>
            <w:r>
              <w:rPr>
                <w:sz w:val="20"/>
              </w:rPr>
              <w:t xml:space="preserve">Cardiac dysrhythmia, unspecified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I49.5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26" w:hanging="12"/>
            </w:pPr>
            <w:r>
              <w:rPr>
                <w:sz w:val="20"/>
              </w:rPr>
              <w:t xml:space="preserve">Sick sinus syndrome </w:t>
            </w:r>
            <w:r>
              <w:rPr>
                <w:sz w:val="24"/>
              </w:rPr>
              <w:t xml:space="preserve"> </w:t>
            </w:r>
          </w:p>
        </w:tc>
      </w:tr>
      <w:tr w:rsidR="00AB2D7B">
        <w:trPr>
          <w:gridAfter w:val="1"/>
          <w:wAfter w:w="583" w:type="dxa"/>
          <w:trHeight w:val="859"/>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785.0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119" w:hanging="12"/>
            </w:pPr>
            <w:r>
              <w:rPr>
                <w:sz w:val="20"/>
              </w:rPr>
              <w:t xml:space="preserve">Tachycardia, unspecified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I49.8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31" w:hanging="12"/>
            </w:pPr>
            <w:r>
              <w:rPr>
                <w:sz w:val="20"/>
              </w:rPr>
              <w:t xml:space="preserve">Other specified cardiac arrhythmias </w:t>
            </w:r>
            <w:r>
              <w:rPr>
                <w:sz w:val="24"/>
              </w:rPr>
              <w:t xml:space="preserve"> </w:t>
            </w:r>
          </w:p>
        </w:tc>
      </w:tr>
      <w:tr w:rsidR="00AB2D7B">
        <w:trPr>
          <w:gridAfter w:val="1"/>
          <w:wAfter w:w="583" w:type="dxa"/>
          <w:trHeight w:val="857"/>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785.1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Palpitations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I49.9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50" w:hanging="12"/>
            </w:pPr>
            <w:r>
              <w:rPr>
                <w:sz w:val="20"/>
              </w:rPr>
              <w:t xml:space="preserve">Cardiac arrhythmia, unspecified </w:t>
            </w:r>
            <w:r>
              <w:rPr>
                <w:sz w:val="24"/>
              </w:rPr>
              <w:t xml:space="preserve"> </w:t>
            </w:r>
          </w:p>
        </w:tc>
      </w:tr>
      <w:tr w:rsidR="00AB2D7B">
        <w:trPr>
          <w:gridAfter w:val="1"/>
          <w:wAfter w:w="583" w:type="dxa"/>
          <w:trHeight w:val="596"/>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785.3 </w:t>
            </w:r>
            <w:r>
              <w:rPr>
                <w:sz w:val="24"/>
              </w:rPr>
              <w:t xml:space="preserve"> </w:t>
            </w:r>
          </w:p>
        </w:tc>
        <w:tc>
          <w:tcPr>
            <w:tcW w:w="232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5" w:hanging="12"/>
            </w:pPr>
            <w:r>
              <w:rPr>
                <w:sz w:val="20"/>
              </w:rPr>
              <w:t xml:space="preserve">Other abnormal heart sounds </w:t>
            </w: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R00.0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4" w:hanging="12"/>
            </w:pPr>
            <w:r>
              <w:rPr>
                <w:sz w:val="20"/>
              </w:rPr>
              <w:t xml:space="preserve">Tachycardia, unspecified </w:t>
            </w:r>
            <w:r>
              <w:rPr>
                <w:sz w:val="24"/>
              </w:rPr>
              <w:t xml:space="preserve"> </w:t>
            </w:r>
          </w:p>
        </w:tc>
      </w:tr>
      <w:tr w:rsidR="00AB2D7B">
        <w:trPr>
          <w:gridAfter w:val="1"/>
          <w:wAfter w:w="583" w:type="dxa"/>
          <w:trHeight w:val="595"/>
        </w:trPr>
        <w:tc>
          <w:tcPr>
            <w:tcW w:w="0" w:type="auto"/>
            <w:vMerge/>
            <w:tcBorders>
              <w:top w:val="nil"/>
              <w:left w:val="single" w:sz="4" w:space="0" w:color="000000"/>
              <w:bottom w:val="nil"/>
              <w:right w:val="single" w:sz="4" w:space="0" w:color="000000"/>
            </w:tcBorders>
          </w:tcPr>
          <w:p w:rsidR="00AB2D7B" w:rsidRDefault="00AB2D7B"/>
        </w:tc>
        <w:tc>
          <w:tcPr>
            <w:tcW w:w="1460" w:type="dxa"/>
            <w:gridSpan w:val="2"/>
            <w:vMerge w:val="restart"/>
            <w:tcBorders>
              <w:top w:val="single" w:sz="4" w:space="0" w:color="000000"/>
              <w:left w:val="single" w:sz="4" w:space="0" w:color="000000"/>
              <w:bottom w:val="single" w:sz="4" w:space="0" w:color="000000"/>
              <w:right w:val="nil"/>
            </w:tcBorders>
            <w:vAlign w:val="center"/>
          </w:tcPr>
          <w:p w:rsidR="00AB2D7B" w:rsidRDefault="0096592D">
            <w:r>
              <w:rPr>
                <w:sz w:val="20"/>
              </w:rPr>
              <w:t xml:space="preserve"> </w:t>
            </w:r>
            <w:r>
              <w:rPr>
                <w:sz w:val="24"/>
              </w:rPr>
              <w:t xml:space="preserve"> </w:t>
            </w:r>
          </w:p>
        </w:tc>
        <w:tc>
          <w:tcPr>
            <w:tcW w:w="2326" w:type="dxa"/>
            <w:gridSpan w:val="2"/>
            <w:vMerge w:val="restart"/>
            <w:tcBorders>
              <w:top w:val="single" w:sz="4" w:space="0" w:color="000000"/>
              <w:left w:val="nil"/>
              <w:bottom w:val="single" w:sz="4" w:space="0" w:color="000000"/>
              <w:right w:val="single" w:sz="4" w:space="0" w:color="000000"/>
            </w:tcBorders>
          </w:tcPr>
          <w:p w:rsidR="00AB2D7B" w:rsidRDefault="0096592D">
            <w:pPr>
              <w:ind w:left="7"/>
            </w:pPr>
            <w:r>
              <w:rPr>
                <w:sz w:val="24"/>
              </w:rPr>
              <w:t xml:space="preserve"> </w:t>
            </w:r>
          </w:p>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R00.1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6" w:hanging="12"/>
            </w:pPr>
            <w:r>
              <w:rPr>
                <w:sz w:val="20"/>
              </w:rPr>
              <w:t xml:space="preserve">Bradycardia, unspecified </w:t>
            </w:r>
            <w:r>
              <w:rPr>
                <w:sz w:val="24"/>
              </w:rPr>
              <w:t xml:space="preserve"> </w:t>
            </w:r>
          </w:p>
        </w:tc>
      </w:tr>
      <w:tr w:rsidR="00AB2D7B">
        <w:trPr>
          <w:gridAfter w:val="1"/>
          <w:wAfter w:w="583" w:type="dxa"/>
          <w:trHeight w:val="33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6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R00.2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Palpitations </w:t>
            </w:r>
            <w:r>
              <w:rPr>
                <w:sz w:val="24"/>
              </w:rPr>
              <w:t xml:space="preserve"> </w:t>
            </w:r>
          </w:p>
        </w:tc>
      </w:tr>
      <w:tr w:rsidR="00AB2D7B">
        <w:trPr>
          <w:gridAfter w:val="1"/>
          <w:wAfter w:w="583" w:type="dxa"/>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6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R00.8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17" w:hanging="12"/>
            </w:pPr>
            <w:r>
              <w:rPr>
                <w:sz w:val="20"/>
              </w:rPr>
              <w:t xml:space="preserve">Other abnormalities of heart beat </w:t>
            </w:r>
            <w:r>
              <w:rPr>
                <w:sz w:val="24"/>
              </w:rPr>
              <w:t xml:space="preserve"> </w:t>
            </w:r>
          </w:p>
        </w:tc>
      </w:tr>
      <w:tr w:rsidR="00AB2D7B">
        <w:trPr>
          <w:gridAfter w:val="1"/>
          <w:wAfter w:w="583" w:type="dxa"/>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46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R00.9* </w:t>
            </w:r>
            <w:r>
              <w:rPr>
                <w:sz w:val="24"/>
              </w:rPr>
              <w:t xml:space="preserve"> </w:t>
            </w:r>
          </w:p>
        </w:tc>
        <w:tc>
          <w:tcPr>
            <w:tcW w:w="22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229" w:hanging="12"/>
            </w:pPr>
            <w:r>
              <w:rPr>
                <w:sz w:val="20"/>
              </w:rPr>
              <w:t xml:space="preserve">Unspecified abnormalities of heart beat </w:t>
            </w:r>
            <w:r>
              <w:rPr>
                <w:sz w:val="24"/>
              </w:rPr>
              <w:t xml:space="preserve"> </w:t>
            </w:r>
          </w:p>
        </w:tc>
      </w:tr>
      <w:tr w:rsidR="00AB2D7B">
        <w:trPr>
          <w:gridAfter w:val="1"/>
          <w:wAfter w:w="583" w:type="dxa"/>
          <w:trHeight w:val="596"/>
        </w:trPr>
        <w:tc>
          <w:tcPr>
            <w:tcW w:w="1856"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1460" w:type="dxa"/>
            <w:gridSpan w:val="2"/>
            <w:tcBorders>
              <w:top w:val="single" w:sz="4" w:space="0" w:color="000000"/>
              <w:left w:val="single" w:sz="4" w:space="0" w:color="000000"/>
              <w:bottom w:val="single" w:sz="4" w:space="0" w:color="000000"/>
              <w:right w:val="nil"/>
            </w:tcBorders>
          </w:tcPr>
          <w:p w:rsidR="00AB2D7B" w:rsidRDefault="0096592D">
            <w:pPr>
              <w:ind w:left="12" w:right="470" w:hanging="12"/>
            </w:pPr>
            <w:r>
              <w:rPr>
                <w:sz w:val="20"/>
              </w:rPr>
              <w:t xml:space="preserve">ICD-9CM </w:t>
            </w:r>
            <w:r>
              <w:rPr>
                <w:sz w:val="24"/>
              </w:rPr>
              <w:t xml:space="preserve"> </w:t>
            </w:r>
          </w:p>
        </w:tc>
        <w:tc>
          <w:tcPr>
            <w:tcW w:w="2326" w:type="dxa"/>
            <w:gridSpan w:val="2"/>
            <w:tcBorders>
              <w:top w:val="single" w:sz="4" w:space="0" w:color="000000"/>
              <w:left w:val="nil"/>
              <w:bottom w:val="single" w:sz="4" w:space="0" w:color="000000"/>
              <w:right w:val="single" w:sz="4" w:space="0" w:color="000000"/>
            </w:tcBorders>
          </w:tcPr>
          <w:p w:rsidR="00AB2D7B" w:rsidRDefault="0096592D">
            <w:pPr>
              <w:ind w:left="7"/>
            </w:pPr>
            <w:r>
              <w:rPr>
                <w:sz w:val="24"/>
              </w:rPr>
              <w:t xml:space="preserve"> </w:t>
            </w:r>
          </w:p>
        </w:tc>
        <w:tc>
          <w:tcPr>
            <w:tcW w:w="1464" w:type="dxa"/>
            <w:gridSpan w:val="2"/>
            <w:tcBorders>
              <w:top w:val="single" w:sz="4" w:space="0" w:color="000000"/>
              <w:left w:val="single" w:sz="4" w:space="0" w:color="000000"/>
              <w:bottom w:val="single" w:sz="4" w:space="0" w:color="000000"/>
              <w:right w:val="nil"/>
            </w:tcBorders>
          </w:tcPr>
          <w:p w:rsidR="00AB2D7B" w:rsidRDefault="0096592D">
            <w:r>
              <w:rPr>
                <w:sz w:val="20"/>
              </w:rPr>
              <w:t xml:space="preserve">ICD-10-CM </w:t>
            </w:r>
            <w:r>
              <w:rPr>
                <w:sz w:val="24"/>
              </w:rPr>
              <w:t xml:space="preserve"> </w:t>
            </w:r>
          </w:p>
        </w:tc>
        <w:tc>
          <w:tcPr>
            <w:tcW w:w="2261" w:type="dxa"/>
            <w:gridSpan w:val="2"/>
            <w:tcBorders>
              <w:top w:val="single" w:sz="4" w:space="0" w:color="000000"/>
              <w:left w:val="nil"/>
              <w:bottom w:val="single" w:sz="4" w:space="0" w:color="000000"/>
              <w:right w:val="single" w:sz="4" w:space="0" w:color="000000"/>
            </w:tcBorders>
          </w:tcPr>
          <w:p w:rsidR="00AB2D7B" w:rsidRDefault="00AB2D7B"/>
        </w:tc>
      </w:tr>
      <w:tr w:rsidR="00AB2D7B">
        <w:tblPrEx>
          <w:tblCellMar>
            <w:top w:w="97" w:type="dxa"/>
            <w:bottom w:w="0" w:type="dxa"/>
          </w:tblCellMar>
        </w:tblPrEx>
        <w:trPr>
          <w:trHeight w:val="1910"/>
        </w:trPr>
        <w:tc>
          <w:tcPr>
            <w:tcW w:w="2045" w:type="dxa"/>
            <w:gridSpan w:val="2"/>
            <w:vMerge w:val="restart"/>
            <w:tcBorders>
              <w:top w:val="single" w:sz="4" w:space="0" w:color="000000"/>
              <w:left w:val="single" w:sz="4" w:space="0" w:color="000000"/>
              <w:bottom w:val="nil"/>
              <w:right w:val="single" w:sz="4" w:space="0" w:color="000000"/>
            </w:tcBorders>
          </w:tcPr>
          <w:p w:rsidR="00AB2D7B" w:rsidRDefault="0096592D">
            <w:pPr>
              <w:spacing w:line="250" w:lineRule="auto"/>
              <w:ind w:right="298"/>
            </w:pPr>
            <w:r>
              <w:rPr>
                <w:sz w:val="20"/>
              </w:rPr>
              <w:t xml:space="preserve">CABG </w:t>
            </w:r>
            <w:r>
              <w:rPr>
                <w:sz w:val="24"/>
              </w:rPr>
              <w:t xml:space="preserve"> </w:t>
            </w:r>
            <w:r>
              <w:rPr>
                <w:sz w:val="20"/>
              </w:rPr>
              <w:t xml:space="preserve">Revasculariza tion/ </w:t>
            </w:r>
            <w:r>
              <w:rPr>
                <w:sz w:val="24"/>
              </w:rPr>
              <w:t xml:space="preserve"> </w:t>
            </w:r>
          </w:p>
          <w:p w:rsidR="00AB2D7B" w:rsidRDefault="0096592D">
            <w:r>
              <w:rPr>
                <w:sz w:val="20"/>
              </w:rPr>
              <w:t xml:space="preserve">Carotid </w:t>
            </w:r>
          </w:p>
          <w:p w:rsidR="00AB2D7B" w:rsidRDefault="0096592D">
            <w:pPr>
              <w:spacing w:after="12" w:line="223" w:lineRule="auto"/>
              <w:ind w:left="12" w:right="286"/>
            </w:pPr>
            <w:r>
              <w:rPr>
                <w:sz w:val="20"/>
              </w:rPr>
              <w:t xml:space="preserve">Revasculariza tion/ </w:t>
            </w:r>
            <w:r>
              <w:rPr>
                <w:sz w:val="24"/>
              </w:rPr>
              <w:t xml:space="preserve"> </w:t>
            </w:r>
          </w:p>
          <w:p w:rsidR="00AB2D7B" w:rsidRDefault="0096592D">
            <w:r>
              <w:rPr>
                <w:sz w:val="20"/>
              </w:rPr>
              <w:t xml:space="preserve">Claudication/ </w:t>
            </w:r>
            <w:r>
              <w:rPr>
                <w:sz w:val="24"/>
              </w:rPr>
              <w:t xml:space="preserve"> </w:t>
            </w:r>
          </w:p>
          <w:p w:rsidR="00AB2D7B" w:rsidRDefault="0096592D">
            <w:r>
              <w:rPr>
                <w:sz w:val="20"/>
              </w:rPr>
              <w:t xml:space="preserve">Surgical </w:t>
            </w:r>
            <w:r>
              <w:rPr>
                <w:sz w:val="24"/>
              </w:rPr>
              <w:t xml:space="preserve"> </w:t>
            </w:r>
          </w:p>
          <w:p w:rsidR="00AB2D7B" w:rsidRDefault="0096592D">
            <w:pPr>
              <w:spacing w:after="11"/>
            </w:pPr>
            <w:r>
              <w:rPr>
                <w:sz w:val="20"/>
              </w:rPr>
              <w:t>Revasculariza</w:t>
            </w:r>
            <w:r>
              <w:rPr>
                <w:sz w:val="24"/>
              </w:rPr>
              <w:t xml:space="preserve"> </w:t>
            </w:r>
          </w:p>
          <w:p w:rsidR="00AB2D7B" w:rsidRDefault="0096592D">
            <w:r>
              <w:rPr>
                <w:sz w:val="20"/>
              </w:rPr>
              <w:t>tion</w:t>
            </w:r>
            <w:r>
              <w:rPr>
                <w:sz w:val="13"/>
              </w:rPr>
              <w:t>36,37</w:t>
            </w:r>
            <w:r>
              <w:rPr>
                <w:sz w:val="20"/>
              </w:rPr>
              <w:t xml:space="preserve"> </w:t>
            </w:r>
            <w:r>
              <w:rPr>
                <w:sz w:val="24"/>
              </w:rPr>
              <w:t xml:space="preserve"> </w:t>
            </w:r>
          </w:p>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433.1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616"/>
            </w:pPr>
            <w:r>
              <w:rPr>
                <w:sz w:val="20"/>
              </w:rPr>
              <w:t xml:space="preserve">Carotid </w:t>
            </w:r>
            <w:r>
              <w:rPr>
                <w:sz w:val="20"/>
              </w:rPr>
              <w:tab/>
              <w:t xml:space="preserve">artery occlusion </w:t>
            </w:r>
            <w:r>
              <w:rPr>
                <w:sz w:val="20"/>
              </w:rPr>
              <w:tab/>
              <w:t xml:space="preserve">and stenosis </w:t>
            </w:r>
            <w:r>
              <w:rPr>
                <w:sz w:val="20"/>
              </w:rPr>
              <w:tab/>
              <w:t xml:space="preserve">without mention of </w:t>
            </w:r>
            <w:r>
              <w:rPr>
                <w:sz w:val="24"/>
              </w:rPr>
              <w:t xml:space="preserve"> </w:t>
            </w:r>
            <w:r>
              <w:rPr>
                <w:sz w:val="20"/>
              </w:rPr>
              <w:t xml:space="preserve">cerebral infarction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I63.139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723" w:hanging="2"/>
            </w:pPr>
            <w:r>
              <w:rPr>
                <w:sz w:val="20"/>
              </w:rPr>
              <w:t xml:space="preserve">Carotid artery occlusion and stenosis without mention of cerebral infarction </w:t>
            </w:r>
            <w:r>
              <w:rPr>
                <w:sz w:val="24"/>
              </w:rPr>
              <w:t xml:space="preserve"> </w:t>
            </w:r>
          </w:p>
        </w:tc>
      </w:tr>
      <w:tr w:rsidR="00AB2D7B">
        <w:tblPrEx>
          <w:tblCellMar>
            <w:top w:w="97" w:type="dxa"/>
            <w:bottom w:w="0" w:type="dxa"/>
          </w:tblCellMar>
        </w:tblPrEx>
        <w:trPr>
          <w:trHeight w:val="1913"/>
        </w:trPr>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433.11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509" w:hanging="12"/>
            </w:pPr>
            <w:r>
              <w:rPr>
                <w:sz w:val="20"/>
              </w:rPr>
              <w:t xml:space="preserve">Carotid artery occlusion and stenosis with cerebral infarction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I63.239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704" w:hanging="2"/>
            </w:pPr>
            <w:r>
              <w:rPr>
                <w:sz w:val="20"/>
              </w:rPr>
              <w:t xml:space="preserve">Cerebral infarction due to unspecified occlusion or stenosis of unspecified carotid artery </w:t>
            </w:r>
            <w:r>
              <w:rPr>
                <w:sz w:val="24"/>
              </w:rPr>
              <w:t xml:space="preserve"> </w:t>
            </w:r>
          </w:p>
        </w:tc>
      </w:tr>
      <w:tr w:rsidR="00AB2D7B">
        <w:tblPrEx>
          <w:tblCellMar>
            <w:top w:w="97" w:type="dxa"/>
            <w:bottom w:w="0" w:type="dxa"/>
          </w:tblCellMar>
        </w:tblPrEx>
        <w:trPr>
          <w:trHeight w:val="1911"/>
        </w:trPr>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433.3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703" w:hanging="12"/>
            </w:pPr>
            <w:r>
              <w:rPr>
                <w:sz w:val="20"/>
              </w:rPr>
              <w:t xml:space="preserve">Multiple and bilateral carotid artery occlusion and stenosis without mention of cerebral infarction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I65.8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703" w:hanging="2"/>
            </w:pPr>
            <w:r>
              <w:rPr>
                <w:sz w:val="20"/>
              </w:rPr>
              <w:t xml:space="preserve">Occlusion and stenosis of other precerebral arteries </w:t>
            </w:r>
            <w:r>
              <w:rPr>
                <w:sz w:val="24"/>
              </w:rPr>
              <w:t xml:space="preserve"> </w:t>
            </w:r>
          </w:p>
        </w:tc>
      </w:tr>
    </w:tbl>
    <w:p w:rsidR="00AB2D7B" w:rsidRDefault="00AB2D7B">
      <w:pPr>
        <w:spacing w:after="0"/>
        <w:ind w:left="-360" w:right="664"/>
      </w:pPr>
    </w:p>
    <w:tbl>
      <w:tblPr>
        <w:tblStyle w:val="TableGrid"/>
        <w:tblW w:w="9950" w:type="dxa"/>
        <w:tblInd w:w="540" w:type="dxa"/>
        <w:tblCellMar>
          <w:top w:w="97" w:type="dxa"/>
          <w:left w:w="96" w:type="dxa"/>
          <w:right w:w="741" w:type="dxa"/>
        </w:tblCellMar>
        <w:tblLook w:val="04A0" w:firstRow="1" w:lastRow="0" w:firstColumn="1" w:lastColumn="0" w:noHBand="0" w:noVBand="1"/>
      </w:tblPr>
      <w:tblGrid>
        <w:gridCol w:w="2045"/>
        <w:gridCol w:w="1498"/>
        <w:gridCol w:w="2508"/>
        <w:gridCol w:w="1616"/>
        <w:gridCol w:w="2283"/>
      </w:tblGrid>
      <w:tr w:rsidR="00AB2D7B">
        <w:trPr>
          <w:trHeight w:val="1913"/>
        </w:trPr>
        <w:tc>
          <w:tcPr>
            <w:tcW w:w="2045" w:type="dxa"/>
            <w:vMerge w:val="restart"/>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433.31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right="11" w:hanging="12"/>
            </w:pPr>
            <w:r>
              <w:rPr>
                <w:sz w:val="20"/>
              </w:rPr>
              <w:t xml:space="preserve">Multiple and bilateral carotid artery occlusion and stenosis with cerebral infarction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I63.59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ind w:left="12" w:right="79" w:hanging="2"/>
            </w:pPr>
            <w:r>
              <w:rPr>
                <w:sz w:val="20"/>
              </w:rPr>
              <w:t xml:space="preserve">Cerebral infarction due to unspecified occlusion or stenosis of other cerebral artery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435.9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Transient cerebral ischemia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G45.9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ind w:left="12" w:right="22" w:hanging="2"/>
            </w:pPr>
            <w:r>
              <w:rPr>
                <w:sz w:val="20"/>
              </w:rPr>
              <w:t xml:space="preserve">Transient cerebral ischemic attack, unspecified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362.34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Amaurosis fugax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I67.848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ind w:left="12" w:hanging="5"/>
            </w:pPr>
            <w:r>
              <w:rPr>
                <w:sz w:val="20"/>
              </w:rPr>
              <w:t xml:space="preserve">Other cerebrovascular vasospasm and vasoconstriction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38.12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Carotid endarterectomy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H34.00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ind w:left="12" w:right="102" w:hanging="2"/>
            </w:pPr>
            <w:r>
              <w:rPr>
                <w:sz w:val="20"/>
              </w:rPr>
              <w:t xml:space="preserve">Transient retinal artery occlusion, unspecified eye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39.5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58" w:lineRule="auto"/>
              <w:ind w:left="14" w:hanging="12"/>
            </w:pPr>
            <w:r>
              <w:rPr>
                <w:sz w:val="20"/>
              </w:rPr>
              <w:t xml:space="preserve">Angioplasty or atherectomy of </w:t>
            </w:r>
          </w:p>
          <w:p w:rsidR="00AB2D7B" w:rsidRDefault="0096592D">
            <w:pPr>
              <w:spacing w:after="29"/>
              <w:ind w:left="14"/>
            </w:pPr>
            <w:r>
              <w:rPr>
                <w:sz w:val="20"/>
              </w:rPr>
              <w:t xml:space="preserve">noncoronary </w:t>
            </w:r>
          </w:p>
          <w:p w:rsidR="00AB2D7B" w:rsidRDefault="0096592D">
            <w:pPr>
              <w:ind w:left="14"/>
            </w:pPr>
            <w:r>
              <w:rPr>
                <w:sz w:val="20"/>
              </w:rPr>
              <w:t xml:space="preserve">vessel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03CH0Z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Extirpation of </w:t>
            </w:r>
          </w:p>
          <w:p w:rsidR="00AB2D7B" w:rsidRDefault="0096592D">
            <w:pPr>
              <w:spacing w:after="31"/>
              <w:ind w:left="12"/>
            </w:pPr>
            <w:r>
              <w:rPr>
                <w:sz w:val="20"/>
              </w:rPr>
              <w:t xml:space="preserve">Matter from </w:t>
            </w:r>
          </w:p>
          <w:p w:rsidR="00AB2D7B" w:rsidRDefault="0096592D">
            <w:pPr>
              <w:ind w:left="12"/>
            </w:pPr>
            <w:r>
              <w:rPr>
                <w:sz w:val="20"/>
              </w:rPr>
              <w:t xml:space="preserve">Right Common </w:t>
            </w:r>
            <w:r>
              <w:rPr>
                <w:sz w:val="24"/>
              </w:rPr>
              <w:t xml:space="preserve"> </w:t>
            </w:r>
          </w:p>
          <w:p w:rsidR="00AB2D7B" w:rsidRDefault="0096592D">
            <w:pPr>
              <w:spacing w:after="31"/>
            </w:pPr>
            <w:r>
              <w:rPr>
                <w:sz w:val="20"/>
              </w:rPr>
              <w:t xml:space="preserve">Carotid Artery, </w:t>
            </w:r>
          </w:p>
          <w:p w:rsidR="00AB2D7B" w:rsidRDefault="0096592D">
            <w:pPr>
              <w:ind w:left="12"/>
            </w:pPr>
            <w:r>
              <w:rPr>
                <w:sz w:val="20"/>
              </w:rPr>
              <w:t xml:space="preserve">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39.7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right="64" w:hanging="12"/>
            </w:pPr>
            <w:r>
              <w:rPr>
                <w:sz w:val="20"/>
              </w:rPr>
              <w:t xml:space="preserve">Endovascular repair of vessel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03CH4Z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Extirpation of </w:t>
            </w:r>
          </w:p>
          <w:p w:rsidR="00AB2D7B" w:rsidRDefault="0096592D">
            <w:pPr>
              <w:spacing w:after="31"/>
              <w:ind w:left="12"/>
            </w:pPr>
            <w:r>
              <w:rPr>
                <w:sz w:val="20"/>
              </w:rPr>
              <w:t xml:space="preserve">Matter from </w:t>
            </w:r>
          </w:p>
          <w:p w:rsidR="00AB2D7B" w:rsidRDefault="0096592D">
            <w:pPr>
              <w:spacing w:line="273" w:lineRule="auto"/>
              <w:ind w:firstLine="12"/>
            </w:pPr>
            <w:r>
              <w:rPr>
                <w:sz w:val="20"/>
              </w:rPr>
              <w:t xml:space="preserve">Right Common </w:t>
            </w:r>
            <w:r>
              <w:rPr>
                <w:sz w:val="24"/>
              </w:rPr>
              <w:t xml:space="preserve"> </w:t>
            </w:r>
            <w:r>
              <w:rPr>
                <w:sz w:val="20"/>
              </w:rPr>
              <w:t xml:space="preserve">Carotid Artery, </w:t>
            </w:r>
          </w:p>
          <w:p w:rsidR="00AB2D7B" w:rsidRDefault="0096592D">
            <w:pPr>
              <w:spacing w:after="1"/>
              <w:ind w:left="12"/>
            </w:pPr>
            <w:r>
              <w:rPr>
                <w:sz w:val="20"/>
              </w:rPr>
              <w:t xml:space="preserve">Percutaneous </w:t>
            </w:r>
          </w:p>
          <w:p w:rsidR="00AB2D7B" w:rsidRDefault="0096592D">
            <w:pPr>
              <w:ind w:left="12"/>
            </w:pPr>
            <w:r>
              <w:rPr>
                <w:sz w:val="20"/>
              </w:rPr>
              <w:t xml:space="preserve">Endoscopic Approach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39.9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right="79" w:hanging="12"/>
            </w:pPr>
            <w:r>
              <w:rPr>
                <w:sz w:val="20"/>
              </w:rPr>
              <w:t xml:space="preserve">Insertion of noncoronary artery stent or stents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03CJ0ZZ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78"/>
                <w:tab w:val="center" w:pos="1263"/>
              </w:tabs>
              <w:spacing w:after="1"/>
            </w:pPr>
            <w:r>
              <w:tab/>
            </w:r>
            <w:r>
              <w:rPr>
                <w:sz w:val="20"/>
              </w:rPr>
              <w:t xml:space="preserve"> Extirpation </w:t>
            </w:r>
            <w:r>
              <w:rPr>
                <w:sz w:val="20"/>
              </w:rPr>
              <w:tab/>
              <w:t xml:space="preserve">of </w:t>
            </w:r>
          </w:p>
          <w:p w:rsidR="00AB2D7B" w:rsidRDefault="0096592D">
            <w:pPr>
              <w:spacing w:line="261" w:lineRule="auto"/>
              <w:ind w:left="12"/>
              <w:jc w:val="both"/>
            </w:pPr>
            <w:r>
              <w:rPr>
                <w:sz w:val="20"/>
              </w:rPr>
              <w:t xml:space="preserve">Matter from Left Common </w:t>
            </w:r>
          </w:p>
          <w:p w:rsidR="00AB2D7B" w:rsidRDefault="0096592D">
            <w:pPr>
              <w:spacing w:after="28"/>
              <w:ind w:left="12"/>
            </w:pPr>
            <w:r>
              <w:rPr>
                <w:sz w:val="20"/>
              </w:rPr>
              <w:t xml:space="preserve">Carotid Artery, </w:t>
            </w:r>
          </w:p>
          <w:p w:rsidR="00AB2D7B" w:rsidRDefault="0096592D">
            <w:pPr>
              <w:ind w:left="12"/>
            </w:pPr>
            <w:r>
              <w:rPr>
                <w:sz w:val="20"/>
              </w:rPr>
              <w:t xml:space="preserve">Open Approach </w:t>
            </w:r>
            <w:r>
              <w:rPr>
                <w:sz w:val="24"/>
              </w:rPr>
              <w:t xml:space="preserve"> </w:t>
            </w:r>
          </w:p>
        </w:tc>
      </w:tr>
      <w:tr w:rsidR="00AB2D7B">
        <w:trPr>
          <w:trHeight w:val="191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0.63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Percutaneous insertion of carotid artery stent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03CJ4ZZ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Extirpation of </w:t>
            </w:r>
          </w:p>
          <w:p w:rsidR="00AB2D7B" w:rsidRDefault="0096592D">
            <w:pPr>
              <w:spacing w:after="1"/>
              <w:ind w:left="12"/>
            </w:pPr>
            <w:r>
              <w:rPr>
                <w:sz w:val="20"/>
              </w:rPr>
              <w:t xml:space="preserve">Matter from </w:t>
            </w:r>
          </w:p>
          <w:p w:rsidR="00AB2D7B" w:rsidRDefault="0096592D">
            <w:pPr>
              <w:ind w:left="12"/>
            </w:pPr>
            <w:r>
              <w:rPr>
                <w:sz w:val="20"/>
              </w:rPr>
              <w:t xml:space="preserve">Left Common </w:t>
            </w:r>
          </w:p>
          <w:p w:rsidR="00AB2D7B" w:rsidRDefault="0096592D">
            <w:pPr>
              <w:spacing w:after="1"/>
              <w:ind w:left="12"/>
            </w:pPr>
            <w:r>
              <w:rPr>
                <w:sz w:val="20"/>
              </w:rPr>
              <w:t xml:space="preserve">Carotid Artery, </w:t>
            </w:r>
          </w:p>
          <w:p w:rsidR="00AB2D7B" w:rsidRDefault="0096592D">
            <w:pPr>
              <w:spacing w:after="1"/>
              <w:ind w:left="12"/>
            </w:pPr>
            <w:r>
              <w:rPr>
                <w:sz w:val="20"/>
              </w:rPr>
              <w:t xml:space="preserve">Percutaneous </w:t>
            </w:r>
          </w:p>
          <w:p w:rsidR="00AB2D7B" w:rsidRDefault="0096592D">
            <w:pPr>
              <w:ind w:left="12"/>
            </w:pPr>
            <w:r>
              <w:rPr>
                <w:sz w:val="20"/>
              </w:rPr>
              <w:t xml:space="preserve">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right="57" w:hanging="12"/>
            </w:pPr>
            <w:r>
              <w:rPr>
                <w:sz w:val="20"/>
              </w:rPr>
              <w:t xml:space="preserve">Bypass anastomosis for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03CK0Z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2"/>
            </w:pPr>
            <w:r>
              <w:rPr>
                <w:sz w:val="20"/>
              </w:rPr>
              <w:t xml:space="preserve"> Extirpation of </w:t>
            </w:r>
          </w:p>
          <w:p w:rsidR="00AB2D7B" w:rsidRDefault="0096592D">
            <w:pPr>
              <w:spacing w:after="31"/>
              <w:ind w:left="12"/>
            </w:pPr>
            <w:r>
              <w:rPr>
                <w:sz w:val="20"/>
              </w:rPr>
              <w:t xml:space="preserve">Matter from </w:t>
            </w:r>
          </w:p>
          <w:p w:rsidR="00AB2D7B" w:rsidRDefault="0096592D">
            <w:pPr>
              <w:ind w:left="12"/>
            </w:pPr>
            <w:r>
              <w:rPr>
                <w:sz w:val="20"/>
              </w:rPr>
              <w:t xml:space="preserve">Right Internal </w:t>
            </w:r>
            <w:r>
              <w:rPr>
                <w:sz w:val="24"/>
              </w:rPr>
              <w:t xml:space="preserve"> </w:t>
            </w:r>
          </w:p>
        </w:tc>
      </w:tr>
    </w:tbl>
    <w:p w:rsidR="00AB2D7B" w:rsidRDefault="00AB2D7B">
      <w:pPr>
        <w:spacing w:after="0"/>
        <w:ind w:left="-360" w:right="664"/>
      </w:pPr>
    </w:p>
    <w:tbl>
      <w:tblPr>
        <w:tblStyle w:val="TableGrid"/>
        <w:tblW w:w="9950" w:type="dxa"/>
        <w:tblInd w:w="540" w:type="dxa"/>
        <w:tblCellMar>
          <w:top w:w="97" w:type="dxa"/>
          <w:left w:w="96" w:type="dxa"/>
          <w:right w:w="115" w:type="dxa"/>
        </w:tblCellMar>
        <w:tblLook w:val="04A0" w:firstRow="1" w:lastRow="0" w:firstColumn="1" w:lastColumn="0" w:noHBand="0" w:noVBand="1"/>
      </w:tblPr>
      <w:tblGrid>
        <w:gridCol w:w="2045"/>
        <w:gridCol w:w="1498"/>
        <w:gridCol w:w="2508"/>
        <w:gridCol w:w="1616"/>
        <w:gridCol w:w="2283"/>
      </w:tblGrid>
      <w:tr w:rsidR="00AB2D7B">
        <w:trPr>
          <w:trHeight w:val="595"/>
        </w:trPr>
        <w:tc>
          <w:tcPr>
            <w:tcW w:w="2045" w:type="dxa"/>
            <w:vMerge w:val="restart"/>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AB2D7B"/>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right="426"/>
            </w:pPr>
            <w:r>
              <w:rPr>
                <w:sz w:val="20"/>
              </w:rPr>
              <w:t xml:space="preserve">heart revascularization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AB2D7B"/>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ind w:left="12" w:right="385" w:hanging="12"/>
            </w:pPr>
            <w:r>
              <w:rPr>
                <w:sz w:val="20"/>
              </w:rPr>
              <w:t xml:space="preserve">Carotid Artery, 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36.10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ind w:left="14" w:right="533" w:hanging="12"/>
            </w:pPr>
            <w:r>
              <w:rPr>
                <w:sz w:val="20"/>
              </w:rPr>
              <w:t xml:space="preserve">Aortocoronary bypass for heart revascularization, not otherwise specified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03CK4Z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Extirpation of </w:t>
            </w:r>
          </w:p>
          <w:p w:rsidR="00AB2D7B" w:rsidRDefault="0096592D">
            <w:pPr>
              <w:spacing w:after="31"/>
              <w:ind w:left="12"/>
            </w:pPr>
            <w:r>
              <w:rPr>
                <w:sz w:val="20"/>
              </w:rPr>
              <w:t xml:space="preserve">Matter from </w:t>
            </w:r>
          </w:p>
          <w:p w:rsidR="00AB2D7B" w:rsidRDefault="0096592D">
            <w:pPr>
              <w:ind w:left="12"/>
            </w:pPr>
            <w:r>
              <w:rPr>
                <w:sz w:val="20"/>
              </w:rPr>
              <w:t xml:space="preserve">Right Internal </w:t>
            </w:r>
            <w:r>
              <w:rPr>
                <w:sz w:val="24"/>
              </w:rPr>
              <w:t xml:space="preserve"> </w:t>
            </w:r>
          </w:p>
          <w:p w:rsidR="00AB2D7B" w:rsidRDefault="0096592D">
            <w:pPr>
              <w:spacing w:after="1"/>
            </w:pPr>
            <w:r>
              <w:rPr>
                <w:sz w:val="20"/>
              </w:rPr>
              <w:t xml:space="preserve">Carotid Artery, </w:t>
            </w:r>
          </w:p>
          <w:p w:rsidR="00AB2D7B" w:rsidRDefault="0096592D">
            <w:pPr>
              <w:spacing w:after="1"/>
              <w:ind w:left="12"/>
            </w:pPr>
            <w:r>
              <w:rPr>
                <w:sz w:val="20"/>
              </w:rPr>
              <w:t xml:space="preserve">Percutaneous </w:t>
            </w:r>
          </w:p>
          <w:p w:rsidR="00AB2D7B" w:rsidRDefault="0096592D">
            <w:pPr>
              <w:ind w:left="12" w:right="313"/>
            </w:pPr>
            <w:r>
              <w:rPr>
                <w:sz w:val="20"/>
              </w:rPr>
              <w:t xml:space="preserve">Endoscopic Approach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36.11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2"/>
            </w:pPr>
            <w:r>
              <w:rPr>
                <w:sz w:val="20"/>
              </w:rPr>
              <w:t xml:space="preserve">(Aorto)coronary </w:t>
            </w:r>
          </w:p>
          <w:p w:rsidR="00AB2D7B" w:rsidRDefault="0096592D">
            <w:pPr>
              <w:tabs>
                <w:tab w:val="center" w:pos="291"/>
                <w:tab w:val="center" w:pos="913"/>
                <w:tab w:val="center" w:pos="1414"/>
              </w:tabs>
              <w:spacing w:after="31"/>
            </w:pPr>
            <w:r>
              <w:tab/>
            </w:r>
            <w:r>
              <w:rPr>
                <w:sz w:val="20"/>
              </w:rPr>
              <w:t xml:space="preserve">bypass </w:t>
            </w:r>
            <w:r>
              <w:rPr>
                <w:sz w:val="20"/>
              </w:rPr>
              <w:tab/>
              <w:t xml:space="preserve">of </w:t>
            </w:r>
            <w:r>
              <w:rPr>
                <w:sz w:val="20"/>
              </w:rPr>
              <w:tab/>
              <w:t xml:space="preserve">one </w:t>
            </w:r>
          </w:p>
          <w:p w:rsidR="00AB2D7B" w:rsidRDefault="0096592D">
            <w:pPr>
              <w:ind w:left="14"/>
            </w:pPr>
            <w:r>
              <w:rPr>
                <w:sz w:val="20"/>
              </w:rPr>
              <w:t xml:space="preserve">coronary artery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03CL0Z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68"/>
                <w:tab w:val="center" w:pos="1263"/>
              </w:tabs>
              <w:spacing w:after="15"/>
            </w:pPr>
            <w:r>
              <w:tab/>
            </w:r>
            <w:r>
              <w:rPr>
                <w:sz w:val="20"/>
              </w:rPr>
              <w:t xml:space="preserve"> Extirpation </w:t>
            </w:r>
            <w:r>
              <w:rPr>
                <w:sz w:val="20"/>
              </w:rPr>
              <w:tab/>
              <w:t xml:space="preserve">of </w:t>
            </w:r>
          </w:p>
          <w:p w:rsidR="00AB2D7B" w:rsidRDefault="0096592D">
            <w:pPr>
              <w:spacing w:after="20" w:line="267" w:lineRule="auto"/>
              <w:ind w:left="12" w:right="374"/>
            </w:pPr>
            <w:r>
              <w:rPr>
                <w:sz w:val="20"/>
              </w:rPr>
              <w:t xml:space="preserve">Matter </w:t>
            </w:r>
            <w:r>
              <w:rPr>
                <w:sz w:val="20"/>
              </w:rPr>
              <w:tab/>
              <w:t xml:space="preserve">from Left </w:t>
            </w:r>
            <w:r>
              <w:rPr>
                <w:sz w:val="20"/>
              </w:rPr>
              <w:tab/>
              <w:t xml:space="preserve">Internal Carotid Artery, </w:t>
            </w:r>
          </w:p>
          <w:p w:rsidR="00AB2D7B" w:rsidRDefault="0096592D">
            <w:pPr>
              <w:ind w:left="12"/>
            </w:pPr>
            <w:r>
              <w:rPr>
                <w:sz w:val="20"/>
              </w:rPr>
              <w:t xml:space="preserve">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36.12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15"/>
              <w:ind w:left="2"/>
            </w:pPr>
            <w:r>
              <w:rPr>
                <w:sz w:val="20"/>
              </w:rPr>
              <w:t xml:space="preserve">(Aorto)coronary </w:t>
            </w:r>
          </w:p>
          <w:p w:rsidR="00AB2D7B" w:rsidRDefault="0096592D">
            <w:pPr>
              <w:tabs>
                <w:tab w:val="center" w:pos="291"/>
                <w:tab w:val="center" w:pos="910"/>
                <w:tab w:val="center" w:pos="1411"/>
              </w:tabs>
              <w:spacing w:after="31"/>
            </w:pPr>
            <w:r>
              <w:tab/>
            </w:r>
            <w:r>
              <w:rPr>
                <w:sz w:val="20"/>
              </w:rPr>
              <w:t xml:space="preserve">bypass </w:t>
            </w:r>
            <w:r>
              <w:rPr>
                <w:sz w:val="20"/>
              </w:rPr>
              <w:tab/>
              <w:t xml:space="preserve">of </w:t>
            </w:r>
            <w:r>
              <w:rPr>
                <w:sz w:val="20"/>
              </w:rPr>
              <w:tab/>
              <w:t xml:space="preserve">two </w:t>
            </w:r>
          </w:p>
          <w:p w:rsidR="00AB2D7B" w:rsidRDefault="0096592D">
            <w:pPr>
              <w:ind w:left="14"/>
            </w:pPr>
            <w:r>
              <w:rPr>
                <w:sz w:val="20"/>
              </w:rPr>
              <w:t xml:space="preserve">coronary arteries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03CL4Z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Extirpation of </w:t>
            </w:r>
          </w:p>
          <w:p w:rsidR="00AB2D7B" w:rsidRDefault="0096592D">
            <w:pPr>
              <w:spacing w:after="30"/>
              <w:ind w:left="12"/>
            </w:pPr>
            <w:r>
              <w:rPr>
                <w:sz w:val="20"/>
              </w:rPr>
              <w:t xml:space="preserve">Matter from </w:t>
            </w:r>
          </w:p>
          <w:p w:rsidR="00AB2D7B" w:rsidRDefault="0096592D">
            <w:pPr>
              <w:ind w:left="12"/>
            </w:pPr>
            <w:r>
              <w:rPr>
                <w:sz w:val="20"/>
              </w:rPr>
              <w:t xml:space="preserve">Left Internal </w:t>
            </w:r>
            <w:r>
              <w:rPr>
                <w:sz w:val="24"/>
              </w:rPr>
              <w:t xml:space="preserve"> </w:t>
            </w:r>
          </w:p>
          <w:p w:rsidR="00AB2D7B" w:rsidRDefault="0096592D">
            <w:r>
              <w:rPr>
                <w:sz w:val="20"/>
              </w:rPr>
              <w:t xml:space="preserve">Carotid Artery, </w:t>
            </w:r>
          </w:p>
          <w:p w:rsidR="00AB2D7B" w:rsidRDefault="0096592D">
            <w:pPr>
              <w:spacing w:after="1"/>
              <w:ind w:left="12"/>
            </w:pPr>
            <w:r>
              <w:rPr>
                <w:sz w:val="20"/>
              </w:rPr>
              <w:t xml:space="preserve">Percutaneous </w:t>
            </w:r>
          </w:p>
          <w:p w:rsidR="00AB2D7B" w:rsidRDefault="0096592D">
            <w:pPr>
              <w:ind w:left="12" w:right="313"/>
            </w:pPr>
            <w:r>
              <w:rPr>
                <w:sz w:val="20"/>
              </w:rPr>
              <w:t xml:space="preserve">Endoscopic 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36.13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71" w:lineRule="auto"/>
              <w:ind w:left="14" w:right="388" w:hanging="12"/>
            </w:pPr>
            <w:r>
              <w:rPr>
                <w:sz w:val="20"/>
              </w:rPr>
              <w:t xml:space="preserve">(Aorto)coronary bypass </w:t>
            </w:r>
            <w:r>
              <w:rPr>
                <w:sz w:val="20"/>
              </w:rPr>
              <w:tab/>
              <w:t xml:space="preserve">of </w:t>
            </w:r>
            <w:r>
              <w:rPr>
                <w:sz w:val="20"/>
              </w:rPr>
              <w:tab/>
              <w:t xml:space="preserve">three </w:t>
            </w:r>
          </w:p>
          <w:p w:rsidR="00AB2D7B" w:rsidRDefault="0096592D">
            <w:pPr>
              <w:ind w:left="14"/>
            </w:pPr>
            <w:r>
              <w:rPr>
                <w:sz w:val="20"/>
              </w:rPr>
              <w:t xml:space="preserve">coronary arteries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03CM0Z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Extirpation of </w:t>
            </w:r>
          </w:p>
          <w:p w:rsidR="00AB2D7B" w:rsidRDefault="0096592D">
            <w:pPr>
              <w:spacing w:after="31"/>
              <w:ind w:left="12"/>
            </w:pPr>
            <w:r>
              <w:rPr>
                <w:sz w:val="20"/>
              </w:rPr>
              <w:t xml:space="preserve">Matter from </w:t>
            </w:r>
          </w:p>
          <w:p w:rsidR="00AB2D7B" w:rsidRDefault="0096592D">
            <w:pPr>
              <w:ind w:left="12"/>
            </w:pPr>
            <w:r>
              <w:rPr>
                <w:sz w:val="20"/>
              </w:rPr>
              <w:t xml:space="preserve">Right External </w:t>
            </w:r>
            <w:r>
              <w:rPr>
                <w:sz w:val="24"/>
              </w:rPr>
              <w:t xml:space="preserve"> </w:t>
            </w:r>
          </w:p>
          <w:p w:rsidR="00AB2D7B" w:rsidRDefault="0096592D">
            <w:pPr>
              <w:spacing w:after="31"/>
            </w:pPr>
            <w:r>
              <w:rPr>
                <w:sz w:val="20"/>
              </w:rPr>
              <w:t xml:space="preserve">Carotid Artery, </w:t>
            </w:r>
          </w:p>
          <w:p w:rsidR="00AB2D7B" w:rsidRDefault="0096592D">
            <w:pPr>
              <w:ind w:left="12"/>
            </w:pPr>
            <w:r>
              <w:rPr>
                <w:sz w:val="20"/>
              </w:rPr>
              <w:t xml:space="preserve">Open Approach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36.14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2" w:line="258" w:lineRule="auto"/>
              <w:ind w:left="14" w:right="388" w:hanging="12"/>
            </w:pPr>
            <w:r>
              <w:rPr>
                <w:sz w:val="20"/>
              </w:rPr>
              <w:t xml:space="preserve">(Aorto)coronary bypass of four or </w:t>
            </w:r>
          </w:p>
          <w:p w:rsidR="00AB2D7B" w:rsidRDefault="0096592D">
            <w:pPr>
              <w:spacing w:after="30"/>
              <w:ind w:left="14"/>
            </w:pPr>
            <w:r>
              <w:rPr>
                <w:sz w:val="20"/>
              </w:rPr>
              <w:t xml:space="preserve">more coronary </w:t>
            </w:r>
          </w:p>
          <w:p w:rsidR="00AB2D7B" w:rsidRDefault="0096592D">
            <w:pPr>
              <w:ind w:left="14"/>
            </w:pPr>
            <w:r>
              <w:rPr>
                <w:sz w:val="20"/>
              </w:rPr>
              <w:t xml:space="preserve">arteries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03CM4Z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Extirpation of </w:t>
            </w:r>
          </w:p>
          <w:p w:rsidR="00AB2D7B" w:rsidRDefault="0096592D">
            <w:pPr>
              <w:spacing w:after="31"/>
              <w:ind w:left="12"/>
            </w:pPr>
            <w:r>
              <w:rPr>
                <w:sz w:val="20"/>
              </w:rPr>
              <w:t xml:space="preserve">Matter from </w:t>
            </w:r>
          </w:p>
          <w:p w:rsidR="00AB2D7B" w:rsidRDefault="0096592D">
            <w:pPr>
              <w:ind w:left="12"/>
            </w:pPr>
            <w:r>
              <w:rPr>
                <w:sz w:val="20"/>
              </w:rPr>
              <w:t xml:space="preserve">Right External </w:t>
            </w:r>
            <w:r>
              <w:rPr>
                <w:sz w:val="24"/>
              </w:rPr>
              <w:t xml:space="preserve"> </w:t>
            </w:r>
          </w:p>
          <w:p w:rsidR="00AB2D7B" w:rsidRDefault="0096592D">
            <w:pPr>
              <w:spacing w:after="1"/>
            </w:pPr>
            <w:r>
              <w:rPr>
                <w:sz w:val="20"/>
              </w:rPr>
              <w:t xml:space="preserve">Carotid Artery, </w:t>
            </w:r>
          </w:p>
          <w:p w:rsidR="00AB2D7B" w:rsidRDefault="0096592D">
            <w:pPr>
              <w:spacing w:after="1"/>
              <w:ind w:left="12"/>
            </w:pPr>
            <w:r>
              <w:rPr>
                <w:sz w:val="20"/>
              </w:rPr>
              <w:t xml:space="preserve">Percutaneous </w:t>
            </w:r>
          </w:p>
          <w:p w:rsidR="00AB2D7B" w:rsidRDefault="0096592D">
            <w:pPr>
              <w:ind w:left="12" w:right="313"/>
            </w:pPr>
            <w:r>
              <w:rPr>
                <w:sz w:val="20"/>
              </w:rPr>
              <w:t xml:space="preserve">Endoscopic Approach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36.15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hanging="12"/>
            </w:pPr>
            <w:r>
              <w:rPr>
                <w:sz w:val="20"/>
              </w:rPr>
              <w:t xml:space="preserve">Single </w:t>
            </w:r>
            <w:r>
              <w:rPr>
                <w:sz w:val="20"/>
              </w:rPr>
              <w:tab/>
              <w:t xml:space="preserve">internal mammarycoronary </w:t>
            </w:r>
          </w:p>
          <w:p w:rsidR="00AB2D7B" w:rsidRDefault="0096592D">
            <w:pPr>
              <w:ind w:left="14"/>
            </w:pPr>
            <w:r>
              <w:rPr>
                <w:sz w:val="20"/>
              </w:rPr>
              <w:t xml:space="preserve">artery bypass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03CN0Z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Extirpation of </w:t>
            </w:r>
          </w:p>
          <w:p w:rsidR="00AB2D7B" w:rsidRDefault="0096592D">
            <w:pPr>
              <w:spacing w:after="31"/>
              <w:ind w:left="12"/>
            </w:pPr>
            <w:r>
              <w:rPr>
                <w:sz w:val="20"/>
              </w:rPr>
              <w:t xml:space="preserve">Matter from </w:t>
            </w:r>
          </w:p>
          <w:p w:rsidR="00AB2D7B" w:rsidRDefault="0096592D">
            <w:pPr>
              <w:ind w:left="12"/>
            </w:pPr>
            <w:r>
              <w:rPr>
                <w:sz w:val="20"/>
              </w:rPr>
              <w:t xml:space="preserve">Left External </w:t>
            </w:r>
            <w:r>
              <w:rPr>
                <w:sz w:val="24"/>
              </w:rPr>
              <w:t xml:space="preserve"> </w:t>
            </w:r>
          </w:p>
          <w:p w:rsidR="00AB2D7B" w:rsidRDefault="0096592D">
            <w:pPr>
              <w:spacing w:after="31"/>
            </w:pPr>
            <w:r>
              <w:rPr>
                <w:sz w:val="20"/>
              </w:rPr>
              <w:t xml:space="preserve">Carotid Artery, </w:t>
            </w:r>
          </w:p>
          <w:p w:rsidR="00AB2D7B" w:rsidRDefault="0096592D">
            <w:pPr>
              <w:ind w:left="12"/>
            </w:pPr>
            <w:r>
              <w:rPr>
                <w:sz w:val="20"/>
              </w:rPr>
              <w:t xml:space="preserve">Open Approach </w:t>
            </w:r>
            <w:r>
              <w:rPr>
                <w:sz w:val="24"/>
              </w:rPr>
              <w:t xml:space="preserve"> </w:t>
            </w:r>
          </w:p>
        </w:tc>
      </w:tr>
      <w:tr w:rsidR="00AB2D7B">
        <w:trPr>
          <w:trHeight w:val="1913"/>
        </w:trPr>
        <w:tc>
          <w:tcPr>
            <w:tcW w:w="0" w:type="auto"/>
            <w:vMerge/>
            <w:tcBorders>
              <w:top w:val="nil"/>
              <w:left w:val="single" w:sz="4" w:space="0" w:color="000000"/>
              <w:bottom w:val="nil"/>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36.16  </w:t>
            </w:r>
            <w:r>
              <w:rPr>
                <w:sz w:val="24"/>
              </w:rPr>
              <w:t xml:space="preserve"> </w:t>
            </w:r>
          </w:p>
        </w:tc>
        <w:tc>
          <w:tcPr>
            <w:tcW w:w="2508"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hanging="12"/>
            </w:pPr>
            <w:r>
              <w:rPr>
                <w:sz w:val="20"/>
              </w:rPr>
              <w:t xml:space="preserve">Double </w:t>
            </w:r>
            <w:r>
              <w:rPr>
                <w:sz w:val="20"/>
              </w:rPr>
              <w:tab/>
              <w:t xml:space="preserve">internal mammarycoronary </w:t>
            </w:r>
          </w:p>
          <w:p w:rsidR="00AB2D7B" w:rsidRDefault="0096592D">
            <w:pPr>
              <w:ind w:left="14"/>
            </w:pPr>
            <w:r>
              <w:rPr>
                <w:sz w:val="20"/>
              </w:rPr>
              <w:t xml:space="preserve">artery bypass </w:t>
            </w:r>
            <w:r>
              <w:rPr>
                <w:sz w:val="24"/>
              </w:rPr>
              <w:t xml:space="preserve"> </w:t>
            </w:r>
          </w:p>
        </w:tc>
        <w:tc>
          <w:tcPr>
            <w:tcW w:w="1616"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03CN4Z</w:t>
            </w:r>
            <w:r>
              <w:rPr>
                <w:sz w:val="24"/>
              </w:rPr>
              <w:t xml:space="preserve"> </w:t>
            </w:r>
          </w:p>
          <w:p w:rsidR="00AB2D7B" w:rsidRDefault="0096592D">
            <w:pPr>
              <w:ind w:left="2"/>
            </w:pPr>
            <w:r>
              <w:rPr>
                <w:sz w:val="20"/>
              </w:rPr>
              <w:t xml:space="preserve">Z </w:t>
            </w:r>
            <w:r>
              <w:rPr>
                <w:sz w:val="24"/>
              </w:rPr>
              <w:t xml:space="preserve"> </w:t>
            </w:r>
          </w:p>
        </w:tc>
        <w:tc>
          <w:tcPr>
            <w:tcW w:w="2283"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Extirpation of </w:t>
            </w:r>
          </w:p>
          <w:p w:rsidR="00AB2D7B" w:rsidRDefault="0096592D">
            <w:pPr>
              <w:spacing w:after="31"/>
              <w:ind w:left="12"/>
            </w:pPr>
            <w:r>
              <w:rPr>
                <w:sz w:val="20"/>
              </w:rPr>
              <w:t xml:space="preserve">Matter from </w:t>
            </w:r>
          </w:p>
          <w:p w:rsidR="00AB2D7B" w:rsidRDefault="0096592D">
            <w:pPr>
              <w:ind w:left="12"/>
            </w:pPr>
            <w:r>
              <w:rPr>
                <w:sz w:val="20"/>
              </w:rPr>
              <w:t xml:space="preserve">Left External </w:t>
            </w:r>
            <w:r>
              <w:rPr>
                <w:sz w:val="24"/>
              </w:rPr>
              <w:t xml:space="preserve"> </w:t>
            </w:r>
          </w:p>
          <w:p w:rsidR="00AB2D7B" w:rsidRDefault="0096592D">
            <w:pPr>
              <w:spacing w:after="1"/>
            </w:pPr>
            <w:r>
              <w:rPr>
                <w:sz w:val="20"/>
              </w:rPr>
              <w:t xml:space="preserve">Carotid Artery, </w:t>
            </w:r>
          </w:p>
          <w:p w:rsidR="00AB2D7B" w:rsidRDefault="0096592D">
            <w:pPr>
              <w:ind w:left="12"/>
            </w:pPr>
            <w:r>
              <w:rPr>
                <w:sz w:val="20"/>
              </w:rPr>
              <w:t xml:space="preserve">Percutaneous </w:t>
            </w:r>
          </w:p>
          <w:p w:rsidR="00AB2D7B" w:rsidRDefault="0096592D">
            <w:pPr>
              <w:ind w:left="12" w:right="313"/>
            </w:pPr>
            <w:r>
              <w:rPr>
                <w:sz w:val="20"/>
              </w:rPr>
              <w:t xml:space="preserve">Endoscopic Approach </w:t>
            </w:r>
            <w:r>
              <w:rPr>
                <w:sz w:val="24"/>
              </w:rPr>
              <w:t xml:space="preserve"> </w:t>
            </w:r>
          </w:p>
        </w:tc>
      </w:tr>
    </w:tbl>
    <w:p w:rsidR="00AB2D7B" w:rsidRDefault="00AB2D7B">
      <w:pPr>
        <w:spacing w:after="0"/>
        <w:ind w:left="-360" w:right="664"/>
      </w:pPr>
    </w:p>
    <w:tbl>
      <w:tblPr>
        <w:tblStyle w:val="TableGrid"/>
        <w:tblW w:w="9950" w:type="dxa"/>
        <w:tblInd w:w="540" w:type="dxa"/>
        <w:tblCellMar>
          <w:top w:w="97" w:type="dxa"/>
          <w:left w:w="96" w:type="dxa"/>
          <w:right w:w="115" w:type="dxa"/>
        </w:tblCellMar>
        <w:tblLook w:val="04A0" w:firstRow="1" w:lastRow="0" w:firstColumn="1" w:lastColumn="0" w:noHBand="0" w:noVBand="1"/>
      </w:tblPr>
      <w:tblGrid>
        <w:gridCol w:w="408"/>
        <w:gridCol w:w="1411"/>
        <w:gridCol w:w="226"/>
        <w:gridCol w:w="1498"/>
        <w:gridCol w:w="1003"/>
        <w:gridCol w:w="1505"/>
        <w:gridCol w:w="197"/>
        <w:gridCol w:w="1419"/>
        <w:gridCol w:w="1699"/>
        <w:gridCol w:w="584"/>
      </w:tblGrid>
      <w:tr w:rsidR="00AB2D7B">
        <w:trPr>
          <w:trHeight w:val="1390"/>
        </w:trPr>
        <w:tc>
          <w:tcPr>
            <w:tcW w:w="2045"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36.17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535" w:hanging="12"/>
            </w:pPr>
            <w:r>
              <w:rPr>
                <w:sz w:val="20"/>
              </w:rPr>
              <w:t xml:space="preserve">Abdominal - coronary artery bypass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03CP0Z</w:t>
            </w:r>
            <w:r>
              <w:rPr>
                <w:sz w:val="24"/>
              </w:rPr>
              <w:t xml:space="preserve"> </w:t>
            </w:r>
          </w:p>
          <w:p w:rsidR="00AB2D7B" w:rsidRDefault="0096592D">
            <w:pPr>
              <w:ind w:left="2"/>
            </w:pPr>
            <w:r>
              <w:rPr>
                <w:sz w:val="20"/>
              </w:rPr>
              <w:t xml:space="preserve">Z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Extirpation of </w:t>
            </w:r>
          </w:p>
          <w:p w:rsidR="00AB2D7B" w:rsidRDefault="0096592D">
            <w:pPr>
              <w:spacing w:after="31"/>
              <w:ind w:left="12"/>
            </w:pPr>
            <w:r>
              <w:rPr>
                <w:sz w:val="20"/>
              </w:rPr>
              <w:t xml:space="preserve">Matter from </w:t>
            </w:r>
          </w:p>
          <w:p w:rsidR="00AB2D7B" w:rsidRDefault="0096592D">
            <w:pPr>
              <w:ind w:left="12"/>
            </w:pPr>
            <w:r>
              <w:rPr>
                <w:sz w:val="20"/>
              </w:rPr>
              <w:t xml:space="preserve">Right Vertebral </w:t>
            </w:r>
            <w:r>
              <w:rPr>
                <w:sz w:val="24"/>
              </w:rPr>
              <w:t xml:space="preserve"> </w:t>
            </w:r>
          </w:p>
          <w:p w:rsidR="00AB2D7B" w:rsidRDefault="0096592D">
            <w:pPr>
              <w:ind w:left="12" w:right="194" w:hanging="12"/>
            </w:pPr>
            <w:r>
              <w:rPr>
                <w:sz w:val="20"/>
              </w:rPr>
              <w:t xml:space="preserve">Artery, Open Approach </w:t>
            </w:r>
            <w:r>
              <w:rPr>
                <w:sz w:val="24"/>
              </w:rPr>
              <w:t xml:space="preserve"> </w:t>
            </w:r>
          </w:p>
        </w:tc>
      </w:tr>
      <w:tr w:rsidR="00AB2D7B">
        <w:trPr>
          <w:trHeight w:val="1913"/>
        </w:trPr>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49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36.19 </w:t>
            </w:r>
            <w:r>
              <w:rPr>
                <w:sz w:val="24"/>
              </w:rPr>
              <w:t xml:space="preserve"> </w:t>
            </w:r>
          </w:p>
        </w:tc>
        <w:tc>
          <w:tcPr>
            <w:tcW w:w="250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4" w:right="509" w:hanging="12"/>
            </w:pPr>
            <w:r>
              <w:rPr>
                <w:sz w:val="20"/>
              </w:rPr>
              <w:t xml:space="preserve">Other bypass anastomosis for heart </w:t>
            </w:r>
          </w:p>
          <w:p w:rsidR="00AB2D7B" w:rsidRDefault="0096592D">
            <w:pPr>
              <w:ind w:left="14"/>
            </w:pPr>
            <w:r>
              <w:rPr>
                <w:sz w:val="20"/>
              </w:rPr>
              <w:t xml:space="preserve">revascularization </w:t>
            </w:r>
            <w:r>
              <w:rPr>
                <w:sz w:val="24"/>
              </w:rPr>
              <w:t xml:space="preserve"> </w:t>
            </w:r>
          </w:p>
        </w:tc>
        <w:tc>
          <w:tcPr>
            <w:tcW w:w="16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03CP4Z</w:t>
            </w:r>
            <w:r>
              <w:rPr>
                <w:sz w:val="24"/>
              </w:rPr>
              <w:t xml:space="preserve"> </w:t>
            </w:r>
          </w:p>
          <w:p w:rsidR="00AB2D7B" w:rsidRDefault="0096592D">
            <w:pPr>
              <w:ind w:left="2"/>
            </w:pPr>
            <w:r>
              <w:rPr>
                <w:sz w:val="20"/>
              </w:rPr>
              <w:t xml:space="preserve">Z </w:t>
            </w:r>
            <w:r>
              <w:rPr>
                <w:sz w:val="24"/>
              </w:rPr>
              <w:t xml:space="preserve"> </w:t>
            </w:r>
          </w:p>
        </w:tc>
        <w:tc>
          <w:tcPr>
            <w:tcW w:w="228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 Extirpation of </w:t>
            </w:r>
          </w:p>
          <w:p w:rsidR="00AB2D7B" w:rsidRDefault="0096592D">
            <w:pPr>
              <w:spacing w:after="31"/>
              <w:ind w:left="12"/>
            </w:pPr>
            <w:r>
              <w:rPr>
                <w:sz w:val="20"/>
              </w:rPr>
              <w:t xml:space="preserve">Matter from </w:t>
            </w:r>
          </w:p>
          <w:p w:rsidR="00AB2D7B" w:rsidRDefault="0096592D">
            <w:pPr>
              <w:spacing w:line="273" w:lineRule="auto"/>
              <w:ind w:right="168" w:firstLine="12"/>
            </w:pPr>
            <w:r>
              <w:rPr>
                <w:sz w:val="20"/>
              </w:rPr>
              <w:t xml:space="preserve">Right Vertebral </w:t>
            </w:r>
            <w:r>
              <w:rPr>
                <w:sz w:val="24"/>
              </w:rPr>
              <w:t xml:space="preserve"> </w:t>
            </w:r>
            <w:r>
              <w:rPr>
                <w:sz w:val="20"/>
              </w:rPr>
              <w:t xml:space="preserve">Artery, </w:t>
            </w:r>
          </w:p>
          <w:p w:rsidR="00AB2D7B" w:rsidRDefault="0096592D">
            <w:pPr>
              <w:ind w:left="12"/>
            </w:pPr>
            <w:r>
              <w:rPr>
                <w:sz w:val="20"/>
              </w:rPr>
              <w:t xml:space="preserve">Percutaneous </w:t>
            </w:r>
          </w:p>
          <w:p w:rsidR="00AB2D7B" w:rsidRDefault="0096592D">
            <w:pPr>
              <w:ind w:left="12" w:right="313"/>
            </w:pPr>
            <w:r>
              <w:rPr>
                <w:sz w:val="20"/>
              </w:rPr>
              <w:t xml:space="preserve">Endoscopic Approach </w:t>
            </w:r>
            <w:r>
              <w:rPr>
                <w:sz w:val="24"/>
              </w:rPr>
              <w:t xml:space="preserve"> </w:t>
            </w:r>
          </w:p>
        </w:tc>
      </w:tr>
      <w:tr w:rsidR="00AB2D7B">
        <w:tblPrEx>
          <w:tblCellMar>
            <w:left w:w="94" w:type="dxa"/>
            <w:right w:w="251" w:type="dxa"/>
          </w:tblCellMar>
        </w:tblPrEx>
        <w:trPr>
          <w:gridAfter w:val="1"/>
          <w:wAfter w:w="584" w:type="dxa"/>
          <w:trHeight w:val="864"/>
        </w:trPr>
        <w:tc>
          <w:tcPr>
            <w:tcW w:w="408"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36.2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5" w:right="502" w:hanging="10"/>
            </w:pPr>
            <w:r>
              <w:rPr>
                <w:sz w:val="20"/>
              </w:rPr>
              <w:t xml:space="preserve">Heart revascularization by arterial implant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03CQ0Z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line="241" w:lineRule="auto"/>
              <w:ind w:left="15" w:right="567" w:hanging="10"/>
            </w:pPr>
            <w:r>
              <w:rPr>
                <w:sz w:val="20"/>
              </w:rPr>
              <w:t xml:space="preserve"> Extirpation of Matter from Left Vertebral </w:t>
            </w:r>
            <w:r>
              <w:rPr>
                <w:sz w:val="24"/>
              </w:rPr>
              <w:t xml:space="preserve"> </w:t>
            </w:r>
          </w:p>
          <w:p w:rsidR="00AB2D7B" w:rsidRDefault="0096592D">
            <w:pPr>
              <w:ind w:left="5"/>
            </w:pPr>
            <w:r>
              <w:rPr>
                <w:sz w:val="20"/>
              </w:rPr>
              <w:t xml:space="preserve">Artery, Open Approach </w:t>
            </w:r>
            <w:r>
              <w:rPr>
                <w:sz w:val="24"/>
              </w:rPr>
              <w:t xml:space="preserve"> </w:t>
            </w:r>
          </w:p>
        </w:tc>
      </w:tr>
      <w:tr w:rsidR="00AB2D7B">
        <w:tblPrEx>
          <w:tblCellMar>
            <w:left w:w="94" w:type="dxa"/>
            <w:right w:w="251" w:type="dxa"/>
          </w:tblCellMar>
        </w:tblPrEx>
        <w:trPr>
          <w:gridAfter w:val="1"/>
          <w:wAfter w:w="584" w:type="dxa"/>
          <w:trHeight w:val="1130"/>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34.20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flaccid hemiplegia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03CQ4Z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41" w:lineRule="auto"/>
              <w:ind w:left="15" w:right="567" w:hanging="10"/>
            </w:pPr>
            <w:r>
              <w:rPr>
                <w:sz w:val="20"/>
              </w:rPr>
              <w:t xml:space="preserve"> Extirpation of Matter from Left Vertebral </w:t>
            </w:r>
            <w:r>
              <w:rPr>
                <w:sz w:val="24"/>
              </w:rPr>
              <w:t xml:space="preserve"> </w:t>
            </w:r>
          </w:p>
          <w:p w:rsidR="00AB2D7B" w:rsidRDefault="0096592D">
            <w:pPr>
              <w:spacing w:after="29"/>
              <w:ind w:left="5"/>
            </w:pPr>
            <w:r>
              <w:rPr>
                <w:sz w:val="20"/>
              </w:rPr>
              <w:t xml:space="preserve">Artery, Percutaneous </w:t>
            </w:r>
          </w:p>
          <w:p w:rsidR="00AB2D7B" w:rsidRDefault="0096592D">
            <w:pPr>
              <w:ind w:left="14"/>
            </w:pPr>
            <w:r>
              <w:rPr>
                <w:sz w:val="20"/>
              </w:rPr>
              <w:t xml:space="preserve">Endoscopic Approach </w:t>
            </w:r>
            <w:r>
              <w:rPr>
                <w:sz w:val="24"/>
              </w:rPr>
              <w:t xml:space="preserve"> </w:t>
            </w:r>
          </w:p>
        </w:tc>
      </w:tr>
      <w:tr w:rsidR="00AB2D7B">
        <w:tblPrEx>
          <w:tblCellMar>
            <w:left w:w="94" w:type="dxa"/>
            <w:right w:w="251" w:type="dxa"/>
          </w:tblCellMar>
        </w:tblPrEx>
        <w:trPr>
          <w:gridAfter w:val="1"/>
          <w:wAfter w:w="584" w:type="dxa"/>
          <w:trHeight w:val="864"/>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42.70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5" w:right="74" w:hanging="10"/>
            </w:pPr>
            <w:r>
              <w:rPr>
                <w:sz w:val="20"/>
              </w:rPr>
              <w:t xml:space="preserve">paroxysmal supraventricular tachycardia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03CR0Z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ind w:left="15" w:right="197" w:hanging="10"/>
            </w:pPr>
            <w:r>
              <w:rPr>
                <w:sz w:val="20"/>
              </w:rPr>
              <w:t xml:space="preserve">Extirpation of Matter from Face Artery, </w:t>
            </w:r>
            <w:r>
              <w:rPr>
                <w:sz w:val="24"/>
              </w:rPr>
              <w:t xml:space="preserve"> </w:t>
            </w:r>
          </w:p>
          <w:p w:rsidR="00AB2D7B" w:rsidRDefault="0096592D">
            <w:pPr>
              <w:ind w:left="5"/>
            </w:pPr>
            <w:r>
              <w:rPr>
                <w:sz w:val="20"/>
              </w:rPr>
              <w:t xml:space="preserve">Open Approach </w:t>
            </w:r>
            <w:r>
              <w:rPr>
                <w:sz w:val="24"/>
              </w:rPr>
              <w:t xml:space="preserve"> </w:t>
            </w:r>
          </w:p>
        </w:tc>
      </w:tr>
      <w:tr w:rsidR="00AB2D7B">
        <w:tblPrEx>
          <w:tblCellMar>
            <w:left w:w="94" w:type="dxa"/>
            <w:right w:w="251" w:type="dxa"/>
          </w:tblCellMar>
        </w:tblPrEx>
        <w:trPr>
          <w:gridAfter w:val="1"/>
          <w:wAfter w:w="584" w:type="dxa"/>
          <w:trHeight w:val="866"/>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42.73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29"/>
              <w:ind w:left="5"/>
            </w:pPr>
            <w:r>
              <w:rPr>
                <w:sz w:val="20"/>
              </w:rPr>
              <w:t xml:space="preserve">atrial fibrillation and </w:t>
            </w:r>
          </w:p>
          <w:p w:rsidR="00AB2D7B" w:rsidRDefault="0096592D">
            <w:pPr>
              <w:ind w:left="14"/>
            </w:pPr>
            <w:r>
              <w:rPr>
                <w:sz w:val="20"/>
              </w:rPr>
              <w:t xml:space="preserve">flutter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03CR3Z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ind w:left="15" w:right="567" w:hanging="10"/>
              <w:jc w:val="both"/>
            </w:pPr>
            <w:r>
              <w:rPr>
                <w:sz w:val="20"/>
              </w:rPr>
              <w:t xml:space="preserve"> Extirpation of Matter from Face Artery, </w:t>
            </w:r>
            <w:r>
              <w:rPr>
                <w:sz w:val="24"/>
              </w:rPr>
              <w:t xml:space="preserve"> </w:t>
            </w:r>
          </w:p>
          <w:p w:rsidR="00AB2D7B" w:rsidRDefault="0096592D">
            <w:pPr>
              <w:ind w:left="5"/>
            </w:pPr>
            <w:r>
              <w:rPr>
                <w:sz w:val="20"/>
              </w:rPr>
              <w:t xml:space="preserve">Percutaneous Approach </w:t>
            </w:r>
            <w:r>
              <w:rPr>
                <w:sz w:val="24"/>
              </w:rPr>
              <w:t xml:space="preserve"> </w:t>
            </w:r>
          </w:p>
        </w:tc>
      </w:tr>
      <w:tr w:rsidR="00AB2D7B">
        <w:tblPrEx>
          <w:tblCellMar>
            <w:left w:w="94" w:type="dxa"/>
            <w:right w:w="251" w:type="dxa"/>
          </w:tblCellMar>
        </w:tblPrEx>
        <w:trPr>
          <w:gridAfter w:val="1"/>
          <w:wAfter w:w="584" w:type="dxa"/>
          <w:trHeight w:val="1126"/>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42.74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ventricular fibrillation </w:t>
            </w:r>
          </w:p>
          <w:p w:rsidR="00AB2D7B" w:rsidRDefault="0096592D">
            <w:pPr>
              <w:ind w:left="14"/>
            </w:pPr>
            <w:r>
              <w:rPr>
                <w:sz w:val="20"/>
              </w:rPr>
              <w:t xml:space="preserve">and flutter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03CR4Z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5" w:right="567" w:hanging="10"/>
              <w:jc w:val="both"/>
            </w:pPr>
            <w:r>
              <w:rPr>
                <w:sz w:val="20"/>
              </w:rPr>
              <w:t xml:space="preserve"> Extirpation of Matter from Face Artery, </w:t>
            </w:r>
          </w:p>
          <w:p w:rsidR="00AB2D7B" w:rsidRDefault="0096592D">
            <w:pPr>
              <w:spacing w:after="30"/>
              <w:ind w:left="14"/>
            </w:pPr>
            <w:r>
              <w:rPr>
                <w:sz w:val="20"/>
              </w:rPr>
              <w:t xml:space="preserve">Percutaneous Endoscopic </w:t>
            </w:r>
          </w:p>
          <w:p w:rsidR="00AB2D7B" w:rsidRDefault="0096592D">
            <w:pPr>
              <w:ind w:left="14"/>
            </w:pPr>
            <w:r>
              <w:rPr>
                <w:sz w:val="20"/>
              </w:rPr>
              <w:t xml:space="preserve">Approach </w:t>
            </w:r>
            <w:r>
              <w:rPr>
                <w:sz w:val="24"/>
              </w:rPr>
              <w:t xml:space="preserve"> </w:t>
            </w:r>
          </w:p>
        </w:tc>
      </w:tr>
      <w:tr w:rsidR="00AB2D7B">
        <w:tblPrEx>
          <w:tblCellMar>
            <w:left w:w="94" w:type="dxa"/>
            <w:right w:w="251" w:type="dxa"/>
          </w:tblCellMar>
        </w:tblPrEx>
        <w:trPr>
          <w:gridAfter w:val="1"/>
          <w:wAfter w:w="584" w:type="dxa"/>
          <w:trHeight w:val="865"/>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42.75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cardiac arrest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03CS0Z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39" w:lineRule="auto"/>
              <w:ind w:left="15" w:right="567" w:hanging="10"/>
              <w:jc w:val="both"/>
            </w:pPr>
            <w:r>
              <w:rPr>
                <w:sz w:val="20"/>
              </w:rPr>
              <w:t xml:space="preserve"> Extirpation of Matter from Right Temporal </w:t>
            </w:r>
            <w:r>
              <w:rPr>
                <w:sz w:val="24"/>
              </w:rPr>
              <w:t xml:space="preserve"> </w:t>
            </w:r>
          </w:p>
          <w:p w:rsidR="00AB2D7B" w:rsidRDefault="0096592D">
            <w:pPr>
              <w:ind w:left="5"/>
            </w:pPr>
            <w:r>
              <w:rPr>
                <w:sz w:val="20"/>
              </w:rPr>
              <w:t xml:space="preserve">Artery, Open Approach </w:t>
            </w:r>
            <w:r>
              <w:rPr>
                <w:sz w:val="24"/>
              </w:rPr>
              <w:t xml:space="preserve"> </w:t>
            </w:r>
          </w:p>
        </w:tc>
      </w:tr>
      <w:tr w:rsidR="00AB2D7B">
        <w:tblPrEx>
          <w:tblCellMar>
            <w:left w:w="94" w:type="dxa"/>
            <w:right w:w="251" w:type="dxa"/>
          </w:tblCellMar>
        </w:tblPrEx>
        <w:trPr>
          <w:gridAfter w:val="1"/>
          <w:wAfter w:w="584" w:type="dxa"/>
          <w:trHeight w:val="1130"/>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42.78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other specified </w:t>
            </w:r>
          </w:p>
          <w:p w:rsidR="00AB2D7B" w:rsidRDefault="0096592D">
            <w:pPr>
              <w:ind w:left="14"/>
            </w:pPr>
            <w:r>
              <w:rPr>
                <w:sz w:val="20"/>
              </w:rPr>
              <w:t xml:space="preserve">cardiac dysrhythmias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03CS3Z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41" w:lineRule="auto"/>
              <w:ind w:left="15" w:right="567" w:hanging="10"/>
              <w:jc w:val="both"/>
            </w:pPr>
            <w:r>
              <w:rPr>
                <w:sz w:val="20"/>
              </w:rPr>
              <w:t xml:space="preserve"> Extirpation of Matter from Right Temporal </w:t>
            </w:r>
            <w:r>
              <w:rPr>
                <w:sz w:val="24"/>
              </w:rPr>
              <w:t xml:space="preserve"> </w:t>
            </w:r>
          </w:p>
          <w:p w:rsidR="00AB2D7B" w:rsidRDefault="0096592D">
            <w:pPr>
              <w:ind w:left="15" w:right="217" w:hanging="10"/>
            </w:pPr>
            <w:r>
              <w:rPr>
                <w:sz w:val="20"/>
              </w:rPr>
              <w:t xml:space="preserve">Artery, Percutaneous Approach </w:t>
            </w:r>
            <w:r>
              <w:rPr>
                <w:sz w:val="24"/>
              </w:rPr>
              <w:t xml:space="preserve"> </w:t>
            </w:r>
          </w:p>
        </w:tc>
      </w:tr>
      <w:tr w:rsidR="00AB2D7B">
        <w:tblPrEx>
          <w:tblCellMar>
            <w:left w:w="94" w:type="dxa"/>
            <w:right w:w="251" w:type="dxa"/>
          </w:tblCellMar>
        </w:tblPrEx>
        <w:trPr>
          <w:gridAfter w:val="1"/>
          <w:wAfter w:w="584" w:type="dxa"/>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42.79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unspecified cardiac </w:t>
            </w:r>
          </w:p>
          <w:p w:rsidR="00AB2D7B" w:rsidRDefault="0096592D">
            <w:pPr>
              <w:ind w:left="14"/>
            </w:pPr>
            <w:r>
              <w:rPr>
                <w:sz w:val="20"/>
              </w:rPr>
              <w:t xml:space="preserve">dysrhythmia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03CS4Z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57" w:lineRule="auto"/>
              <w:ind w:left="5" w:right="1006"/>
              <w:jc w:val="both"/>
            </w:pPr>
            <w:r>
              <w:rPr>
                <w:sz w:val="20"/>
              </w:rPr>
              <w:t xml:space="preserve"> Extirpation of Matter from Right Temporal </w:t>
            </w:r>
            <w:r>
              <w:rPr>
                <w:sz w:val="24"/>
              </w:rPr>
              <w:t xml:space="preserve"> </w:t>
            </w:r>
            <w:r>
              <w:rPr>
                <w:sz w:val="20"/>
              </w:rPr>
              <w:t xml:space="preserve">Artery, Percutaneous </w:t>
            </w:r>
          </w:p>
          <w:p w:rsidR="00AB2D7B" w:rsidRDefault="0096592D">
            <w:pPr>
              <w:ind w:left="14"/>
            </w:pPr>
            <w:r>
              <w:rPr>
                <w:sz w:val="20"/>
              </w:rPr>
              <w:t xml:space="preserve">Endoscopic Approach </w:t>
            </w:r>
            <w:r>
              <w:rPr>
                <w:sz w:val="24"/>
              </w:rPr>
              <w:t xml:space="preserve"> </w:t>
            </w:r>
          </w:p>
        </w:tc>
      </w:tr>
      <w:tr w:rsidR="00AB2D7B">
        <w:tblPrEx>
          <w:tblCellMar>
            <w:left w:w="94" w:type="dxa"/>
            <w:right w:w="251" w:type="dxa"/>
          </w:tblCellMar>
        </w:tblPrEx>
        <w:trPr>
          <w:gridAfter w:val="1"/>
          <w:wAfter w:w="584" w:type="dxa"/>
          <w:trHeight w:val="867"/>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42.80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congestive heart </w:t>
            </w:r>
          </w:p>
          <w:p w:rsidR="00AB2D7B" w:rsidRDefault="0096592D">
            <w:pPr>
              <w:ind w:left="14"/>
            </w:pPr>
            <w:r>
              <w:rPr>
                <w:sz w:val="20"/>
              </w:rPr>
              <w:t xml:space="preserve">failure unspecified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03CT0Z</w:t>
            </w:r>
            <w:r>
              <w:rPr>
                <w:sz w:val="24"/>
              </w:rPr>
              <w:t xml:space="preserve"> </w:t>
            </w:r>
          </w:p>
          <w:p w:rsidR="00AB2D7B" w:rsidRDefault="0096592D">
            <w:pPr>
              <w:ind w:left="2"/>
            </w:pPr>
            <w:r>
              <w:rPr>
                <w:sz w:val="20"/>
              </w:rPr>
              <w:t xml:space="preserve">Z </w:t>
            </w:r>
            <w:r>
              <w:rPr>
                <w:sz w:val="24"/>
              </w:rPr>
              <w:t xml:space="preserve"> </w:t>
            </w:r>
          </w:p>
        </w:tc>
        <w:tc>
          <w:tcPr>
            <w:tcW w:w="311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4" w:line="241" w:lineRule="auto"/>
              <w:ind w:left="15" w:right="567" w:hanging="10"/>
            </w:pPr>
            <w:r>
              <w:rPr>
                <w:sz w:val="20"/>
              </w:rPr>
              <w:t xml:space="preserve"> Extirpation of Matter from Left Temporal </w:t>
            </w:r>
            <w:r>
              <w:rPr>
                <w:sz w:val="24"/>
              </w:rPr>
              <w:t xml:space="preserve"> </w:t>
            </w:r>
          </w:p>
          <w:p w:rsidR="00AB2D7B" w:rsidRDefault="0096592D">
            <w:pPr>
              <w:ind w:left="5"/>
            </w:pPr>
            <w:r>
              <w:rPr>
                <w:sz w:val="20"/>
              </w:rPr>
              <w:t xml:space="preserve">Artery, Open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bottom w:w="29" w:type="dxa"/>
          <w:right w:w="757" w:type="dxa"/>
        </w:tblCellMar>
        <w:tblLook w:val="04A0" w:firstRow="1" w:lastRow="0" w:firstColumn="1" w:lastColumn="0" w:noHBand="0" w:noVBand="1"/>
      </w:tblPr>
      <w:tblGrid>
        <w:gridCol w:w="859"/>
        <w:gridCol w:w="1387"/>
        <w:gridCol w:w="2618"/>
        <w:gridCol w:w="1651"/>
        <w:gridCol w:w="2852"/>
      </w:tblGrid>
      <w:tr w:rsidR="00AB2D7B">
        <w:trPr>
          <w:trHeight w:val="864"/>
        </w:trPr>
        <w:tc>
          <w:tcPr>
            <w:tcW w:w="408" w:type="dxa"/>
            <w:vMerge w:val="restart"/>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42.81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left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03CT0Z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 Extirpation </w:t>
            </w:r>
            <w:r>
              <w:rPr>
                <w:sz w:val="20"/>
              </w:rPr>
              <w:tab/>
              <w:t xml:space="preserve">of </w:t>
            </w:r>
            <w:r>
              <w:rPr>
                <w:sz w:val="20"/>
              </w:rPr>
              <w:tab/>
              <w:t xml:space="preserve">Matter from Left Temporal Artery, Open Approach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42.82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systolic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03CT3Z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line="241" w:lineRule="auto"/>
              <w:ind w:left="12" w:right="61" w:hanging="10"/>
            </w:pPr>
            <w:r>
              <w:rPr>
                <w:sz w:val="20"/>
              </w:rPr>
              <w:t xml:space="preserve"> Extirpation of Matter from Left Temporal </w:t>
            </w:r>
            <w:r>
              <w:rPr>
                <w:sz w:val="24"/>
              </w:rPr>
              <w:t xml:space="preserve"> </w:t>
            </w:r>
          </w:p>
          <w:p w:rsidR="00AB2D7B" w:rsidRDefault="0096592D">
            <w:pPr>
              <w:ind w:left="12" w:hanging="10"/>
            </w:pPr>
            <w:r>
              <w:rPr>
                <w:sz w:val="20"/>
              </w:rPr>
              <w:t xml:space="preserve">Artery, Percutaneous Approach </w:t>
            </w:r>
            <w:r>
              <w:rPr>
                <w:sz w:val="24"/>
              </w:rPr>
              <w:t xml:space="preserve"> </w:t>
            </w:r>
          </w:p>
        </w:tc>
      </w:tr>
      <w:tr w:rsidR="00AB2D7B">
        <w:trPr>
          <w:trHeight w:val="1131"/>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42.83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diastolic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03CT4Z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line="241" w:lineRule="auto"/>
              <w:ind w:left="12" w:right="61" w:hanging="10"/>
            </w:pPr>
            <w:r>
              <w:rPr>
                <w:sz w:val="20"/>
              </w:rPr>
              <w:t xml:space="preserve"> Extirpation of Matter from Left Temporal </w:t>
            </w:r>
            <w:r>
              <w:rPr>
                <w:sz w:val="24"/>
              </w:rPr>
              <w:t xml:space="preserve"> </w:t>
            </w:r>
          </w:p>
          <w:p w:rsidR="00AB2D7B" w:rsidRDefault="0096592D">
            <w:pPr>
              <w:spacing w:after="29"/>
              <w:ind w:left="2"/>
            </w:pPr>
            <w:r>
              <w:rPr>
                <w:sz w:val="20"/>
              </w:rPr>
              <w:t xml:space="preserve">Artery, Percutaneous </w:t>
            </w:r>
          </w:p>
          <w:p w:rsidR="00AB2D7B" w:rsidRDefault="0096592D">
            <w:pPr>
              <w:ind w:left="12"/>
            </w:pPr>
            <w:r>
              <w:rPr>
                <w:sz w:val="20"/>
              </w:rPr>
              <w:t xml:space="preserve">Endoscopic Approach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42.84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combined systolic </w:t>
            </w:r>
          </w:p>
          <w:p w:rsidR="00AB2D7B" w:rsidRDefault="0096592D">
            <w:pPr>
              <w:ind w:left="12"/>
            </w:pPr>
            <w:r>
              <w:rPr>
                <w:sz w:val="20"/>
              </w:rPr>
              <w:t xml:space="preserve">and diastolic heart 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03CU0Z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2" w:right="61" w:hanging="10"/>
              <w:jc w:val="both"/>
            </w:pPr>
            <w:r>
              <w:rPr>
                <w:sz w:val="20"/>
              </w:rPr>
              <w:t xml:space="preserve"> Extirpation of Matter from Right Thyroid </w:t>
            </w:r>
            <w:r>
              <w:rPr>
                <w:sz w:val="24"/>
              </w:rPr>
              <w:t xml:space="preserve"> </w:t>
            </w:r>
          </w:p>
          <w:p w:rsidR="00AB2D7B" w:rsidRDefault="0096592D">
            <w:pPr>
              <w:ind w:left="2"/>
            </w:pPr>
            <w:r>
              <w:rPr>
                <w:sz w:val="20"/>
              </w:rPr>
              <w:t xml:space="preserve">Artery, Open Approach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42.89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7"/>
              <w:ind w:left="2"/>
            </w:pPr>
            <w:r>
              <w:rPr>
                <w:sz w:val="20"/>
              </w:rPr>
              <w:t xml:space="preserve">unspecified heart </w:t>
            </w:r>
          </w:p>
          <w:p w:rsidR="00AB2D7B" w:rsidRDefault="0096592D">
            <w:pPr>
              <w:ind w:left="12"/>
            </w:pPr>
            <w:r>
              <w:rPr>
                <w:sz w:val="20"/>
              </w:rPr>
              <w:t xml:space="preserve">failure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03CU3Z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right="61" w:hanging="10"/>
              <w:jc w:val="both"/>
            </w:pPr>
            <w:r>
              <w:rPr>
                <w:sz w:val="20"/>
              </w:rPr>
              <w:t xml:space="preserve"> Extirpation of Matter from Right Thyroid </w:t>
            </w:r>
            <w:r>
              <w:rPr>
                <w:sz w:val="24"/>
              </w:rPr>
              <w:t xml:space="preserve"> </w:t>
            </w:r>
          </w:p>
          <w:p w:rsidR="00AB2D7B" w:rsidRDefault="0096592D">
            <w:pPr>
              <w:ind w:left="12" w:hanging="10"/>
            </w:pPr>
            <w:r>
              <w:rPr>
                <w:sz w:val="20"/>
              </w:rPr>
              <w:t xml:space="preserve">Artery, Percutaneous Approach </w:t>
            </w:r>
            <w:r>
              <w:rPr>
                <w:sz w:val="24"/>
              </w:rPr>
              <w:t xml:space="preserve"> </w:t>
            </w:r>
          </w:p>
        </w:tc>
      </w:tr>
      <w:tr w:rsidR="00AB2D7B">
        <w:trPr>
          <w:trHeight w:val="1131"/>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43.40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cerebral thrombosis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03CU4Z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right="61" w:hanging="10"/>
              <w:jc w:val="both"/>
            </w:pPr>
            <w:r>
              <w:rPr>
                <w:sz w:val="20"/>
              </w:rPr>
              <w:t xml:space="preserve"> Extirpation of Matter from Right Thyroid </w:t>
            </w:r>
            <w:r>
              <w:rPr>
                <w:sz w:val="24"/>
              </w:rPr>
              <w:t xml:space="preserve"> </w:t>
            </w:r>
          </w:p>
          <w:p w:rsidR="00AB2D7B" w:rsidRDefault="0096592D">
            <w:pPr>
              <w:spacing w:after="31"/>
              <w:ind w:left="2"/>
            </w:pPr>
            <w:r>
              <w:rPr>
                <w:sz w:val="20"/>
              </w:rPr>
              <w:t xml:space="preserve">Artery, Percutaneous </w:t>
            </w:r>
          </w:p>
          <w:p w:rsidR="00AB2D7B" w:rsidRDefault="0096592D">
            <w:pPr>
              <w:ind w:left="12"/>
            </w:pPr>
            <w:r>
              <w:rPr>
                <w:sz w:val="20"/>
              </w:rPr>
              <w:t xml:space="preserve">Endoscopic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43.50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0"/>
              <w:ind w:left="2"/>
            </w:pPr>
            <w:r>
              <w:rPr>
                <w:sz w:val="20"/>
              </w:rPr>
              <w:t xml:space="preserve">basilar artery </w:t>
            </w:r>
          </w:p>
          <w:p w:rsidR="00AB2D7B" w:rsidRDefault="0096592D">
            <w:pPr>
              <w:ind w:left="12"/>
            </w:pPr>
            <w:r>
              <w:rPr>
                <w:sz w:val="20"/>
              </w:rPr>
              <w:t xml:space="preserve">syndrome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03CV0Z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 Extirpation </w:t>
            </w:r>
            <w:r>
              <w:rPr>
                <w:sz w:val="20"/>
              </w:rPr>
              <w:tab/>
              <w:t xml:space="preserve">of </w:t>
            </w:r>
            <w:r>
              <w:rPr>
                <w:sz w:val="20"/>
              </w:rPr>
              <w:tab/>
              <w:t xml:space="preserve">Matter from Left Thyroid Artery, Open Approach </w:t>
            </w:r>
            <w:r>
              <w:rPr>
                <w:sz w:val="24"/>
              </w:rPr>
              <w:t xml:space="preserve"> </w:t>
            </w:r>
          </w:p>
        </w:tc>
      </w:tr>
      <w:tr w:rsidR="00AB2D7B">
        <w:trPr>
          <w:trHeight w:val="1130"/>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51.84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8"/>
              <w:ind w:left="2"/>
            </w:pPr>
            <w:r>
              <w:rPr>
                <w:sz w:val="20"/>
              </w:rPr>
              <w:t xml:space="preserve">unspecified acute </w:t>
            </w:r>
          </w:p>
          <w:p w:rsidR="00AB2D7B" w:rsidRDefault="0096592D">
            <w:pPr>
              <w:ind w:left="12"/>
            </w:pPr>
            <w:r>
              <w:rPr>
                <w:sz w:val="20"/>
              </w:rPr>
              <w:t xml:space="preserve">edema of lung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03CV3Z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right="61" w:hanging="10"/>
            </w:pPr>
            <w:r>
              <w:rPr>
                <w:sz w:val="20"/>
              </w:rPr>
              <w:t xml:space="preserve"> Extirpation of Matter from Left Thyroid </w:t>
            </w:r>
            <w:r>
              <w:rPr>
                <w:sz w:val="24"/>
              </w:rPr>
              <w:t xml:space="preserve"> </w:t>
            </w:r>
          </w:p>
          <w:p w:rsidR="00AB2D7B" w:rsidRDefault="0096592D">
            <w:pPr>
              <w:ind w:left="12" w:hanging="10"/>
            </w:pPr>
            <w:r>
              <w:rPr>
                <w:sz w:val="20"/>
              </w:rPr>
              <w:t xml:space="preserve">Artery, Percutaneous Approach </w:t>
            </w:r>
            <w:r>
              <w:rPr>
                <w:sz w:val="24"/>
              </w:rPr>
              <w:t xml:space="preserve"> </w:t>
            </w:r>
          </w:p>
        </w:tc>
      </w:tr>
      <w:tr w:rsidR="00AB2D7B">
        <w:trPr>
          <w:trHeight w:val="1129"/>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51.85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pulmonary </w:t>
            </w:r>
          </w:p>
          <w:p w:rsidR="00AB2D7B" w:rsidRDefault="0096592D">
            <w:pPr>
              <w:ind w:left="12" w:right="59"/>
            </w:pPr>
            <w:r>
              <w:rPr>
                <w:sz w:val="20"/>
              </w:rPr>
              <w:t xml:space="preserve">insufficiency following trauma&amp;surgery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03CV4Z</w:t>
            </w:r>
            <w:r>
              <w:rPr>
                <w:sz w:val="24"/>
              </w:rPr>
              <w:t xml:space="preserve"> </w:t>
            </w:r>
          </w:p>
          <w:p w:rsidR="00AB2D7B" w:rsidRDefault="0096592D">
            <w:r>
              <w:rPr>
                <w:sz w:val="20"/>
              </w:rPr>
              <w:t xml:space="preserve">Z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right="61" w:hanging="10"/>
            </w:pPr>
            <w:r>
              <w:rPr>
                <w:sz w:val="20"/>
              </w:rPr>
              <w:t xml:space="preserve"> Extirpation of Matter from Left Thyroid </w:t>
            </w:r>
            <w:r>
              <w:rPr>
                <w:sz w:val="24"/>
              </w:rPr>
              <w:t xml:space="preserve"> </w:t>
            </w:r>
          </w:p>
          <w:p w:rsidR="00AB2D7B" w:rsidRDefault="0096592D">
            <w:pPr>
              <w:spacing w:after="32"/>
              <w:ind w:left="2"/>
            </w:pPr>
            <w:r>
              <w:rPr>
                <w:sz w:val="20"/>
              </w:rPr>
              <w:t xml:space="preserve">Artery, Percutaneous </w:t>
            </w:r>
          </w:p>
          <w:p w:rsidR="00AB2D7B" w:rsidRDefault="0096592D">
            <w:pPr>
              <w:ind w:left="12"/>
            </w:pPr>
            <w:r>
              <w:rPr>
                <w:sz w:val="20"/>
              </w:rPr>
              <w:t xml:space="preserve">Endoscopic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55.70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acute vascular </w:t>
            </w:r>
          </w:p>
          <w:p w:rsidR="00AB2D7B" w:rsidRDefault="0096592D">
            <w:pPr>
              <w:ind w:left="12"/>
            </w:pPr>
            <w:r>
              <w:rPr>
                <w:sz w:val="20"/>
              </w:rPr>
              <w:t xml:space="preserve">insufficiency of intestine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027x-</w:t>
            </w:r>
            <w:r>
              <w:rPr>
                <w:sz w:val="24"/>
              </w:rPr>
              <w:t xml:space="preserve"> </w:t>
            </w:r>
          </w:p>
          <w:p w:rsidR="00AB2D7B" w:rsidRDefault="0096592D">
            <w:r>
              <w:rPr>
                <w:sz w:val="20"/>
              </w:rPr>
              <w:t xml:space="preserve">037x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right="32" w:hanging="10"/>
            </w:pPr>
            <w:r>
              <w:rPr>
                <w:sz w:val="20"/>
              </w:rPr>
              <w:t xml:space="preserve">Dilation of multiple arteries and veins using various devices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55.79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3" w:line="274" w:lineRule="auto"/>
              <w:ind w:left="12" w:hanging="10"/>
            </w:pPr>
            <w:r>
              <w:rPr>
                <w:sz w:val="20"/>
              </w:rPr>
              <w:t xml:space="preserve">unspecified vascular insufficiency </w:t>
            </w:r>
            <w:r>
              <w:rPr>
                <w:sz w:val="20"/>
              </w:rPr>
              <w:tab/>
              <w:t xml:space="preserve">of </w:t>
            </w:r>
          </w:p>
          <w:p w:rsidR="00AB2D7B" w:rsidRDefault="0096592D">
            <w:pPr>
              <w:ind w:left="12"/>
            </w:pPr>
            <w:r>
              <w:rPr>
                <w:sz w:val="20"/>
              </w:rPr>
              <w:t xml:space="preserve">intestine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u w:val="single" w:color="000000"/>
              </w:rPr>
              <w:t>021008</w:t>
            </w:r>
            <w:r>
              <w:rPr>
                <w:sz w:val="24"/>
              </w:rPr>
              <w:t xml:space="preserve"> </w:t>
            </w:r>
          </w:p>
          <w:p w:rsidR="00AB2D7B" w:rsidRDefault="0096592D">
            <w:r>
              <w:rPr>
                <w:sz w:val="20"/>
                <w:u w:val="single" w:color="000000"/>
              </w:rPr>
              <w:t>W</w:t>
            </w:r>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Bypass Coronary Artery, One Artery from </w:t>
            </w:r>
            <w:r>
              <w:rPr>
                <w:sz w:val="24"/>
              </w:rPr>
              <w:t xml:space="preserve"> </w:t>
            </w:r>
          </w:p>
          <w:p w:rsidR="00AB2D7B" w:rsidRDefault="0096592D">
            <w:pPr>
              <w:spacing w:after="15" w:line="238" w:lineRule="auto"/>
              <w:ind w:left="12" w:hanging="10"/>
            </w:pPr>
            <w:r>
              <w:rPr>
                <w:sz w:val="20"/>
              </w:rPr>
              <w:t xml:space="preserve">Aorta with Zooplastic Tissue,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56.09 </w:t>
            </w:r>
            <w:r>
              <w:rPr>
                <w:sz w:val="24"/>
              </w:rPr>
              <w:t xml:space="preserve"> </w:t>
            </w:r>
          </w:p>
        </w:tc>
        <w:tc>
          <w:tcPr>
            <w:tcW w:w="2727"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0"/>
              <w:ind w:left="2"/>
            </w:pPr>
            <w:r>
              <w:rPr>
                <w:sz w:val="20"/>
              </w:rPr>
              <w:t xml:space="preserve">unspecified intestinal </w:t>
            </w:r>
          </w:p>
          <w:p w:rsidR="00AB2D7B" w:rsidRDefault="0096592D">
            <w:pPr>
              <w:ind w:left="12"/>
            </w:pPr>
            <w:r>
              <w:rPr>
                <w:sz w:val="20"/>
              </w:rPr>
              <w:t xml:space="preserve">obstruction </w:t>
            </w:r>
            <w:r>
              <w:rPr>
                <w:sz w:val="24"/>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u w:val="single" w:color="000000"/>
              </w:rPr>
              <w:t>021009</w:t>
            </w:r>
            <w:r>
              <w:rPr>
                <w:sz w:val="24"/>
              </w:rPr>
              <w:t xml:space="preserve"> </w:t>
            </w:r>
          </w:p>
          <w:p w:rsidR="00AB2D7B" w:rsidRDefault="0096592D">
            <w:r>
              <w:rPr>
                <w:sz w:val="20"/>
                <w:u w:val="single" w:color="000000"/>
              </w:rPr>
              <w:t>W</w:t>
            </w:r>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Bypass Coronary Artery, One Artery from </w:t>
            </w:r>
            <w:r>
              <w:rPr>
                <w:sz w:val="24"/>
              </w:rPr>
              <w:t xml:space="preserve"> </w:t>
            </w:r>
          </w:p>
          <w:p w:rsidR="00AB2D7B" w:rsidRDefault="0096592D">
            <w:pPr>
              <w:ind w:left="12" w:hanging="10"/>
              <w:jc w:val="both"/>
            </w:pPr>
            <w:r>
              <w:rPr>
                <w:sz w:val="20"/>
              </w:rPr>
              <w:t xml:space="preserve">Aorta with Autologous Venous Tissue,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115" w:type="dxa"/>
        </w:tblCellMar>
        <w:tblLook w:val="04A0" w:firstRow="1" w:lastRow="0" w:firstColumn="1" w:lastColumn="0" w:noHBand="0" w:noVBand="1"/>
      </w:tblPr>
      <w:tblGrid>
        <w:gridCol w:w="409"/>
        <w:gridCol w:w="1411"/>
        <w:gridCol w:w="29"/>
        <w:gridCol w:w="2653"/>
        <w:gridCol w:w="45"/>
        <w:gridCol w:w="1587"/>
        <w:gridCol w:w="115"/>
        <w:gridCol w:w="3118"/>
      </w:tblGrid>
      <w:tr w:rsidR="00AB2D7B">
        <w:trPr>
          <w:trHeight w:val="770"/>
        </w:trPr>
        <w:tc>
          <w:tcPr>
            <w:tcW w:w="408" w:type="dxa"/>
            <w:vMerge w:val="restart"/>
            <w:tcBorders>
              <w:top w:val="nil"/>
              <w:left w:val="single" w:sz="4" w:space="0" w:color="000000"/>
              <w:bottom w:val="single" w:sz="4" w:space="0" w:color="000000"/>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AB2D7B"/>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AB2D7B"/>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Open Approach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59.33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9"/>
              <w:ind w:left="2"/>
            </w:pPr>
            <w:r>
              <w:rPr>
                <w:sz w:val="20"/>
              </w:rPr>
              <w:t xml:space="preserve">stricture or kinking of </w:t>
            </w:r>
          </w:p>
          <w:p w:rsidR="00AB2D7B" w:rsidRDefault="0096592D">
            <w:pPr>
              <w:ind w:left="12"/>
            </w:pPr>
            <w:r>
              <w:rPr>
                <w:sz w:val="20"/>
              </w:rPr>
              <w:t xml:space="preserve">ureter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u w:val="single" w:color="000000"/>
              </w:rPr>
              <w:t>02100A</w:t>
            </w:r>
            <w:r>
              <w:rPr>
                <w:sz w:val="24"/>
              </w:rPr>
              <w:t xml:space="preserve"> </w:t>
            </w:r>
          </w:p>
          <w:p w:rsidR="00AB2D7B" w:rsidRDefault="0096592D">
            <w:r>
              <w:rPr>
                <w:sz w:val="20"/>
                <w:u w:val="single" w:color="000000"/>
              </w:rPr>
              <w:t>W</w:t>
            </w:r>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right="569" w:hanging="10"/>
            </w:pPr>
            <w:r>
              <w:rPr>
                <w:sz w:val="20"/>
              </w:rPr>
              <w:t xml:space="preserve">Bypass Coronary Artery, One Artery from </w:t>
            </w:r>
            <w:r>
              <w:rPr>
                <w:sz w:val="24"/>
              </w:rPr>
              <w:t xml:space="preserve"> </w:t>
            </w:r>
          </w:p>
          <w:p w:rsidR="00AB2D7B" w:rsidRDefault="0096592D">
            <w:pPr>
              <w:spacing w:after="13"/>
              <w:ind w:left="12" w:right="423" w:hanging="10"/>
            </w:pPr>
            <w:r>
              <w:rPr>
                <w:sz w:val="20"/>
              </w:rPr>
              <w:t xml:space="preserve">Aorta with Autologous Arterial Tissue, </w:t>
            </w:r>
            <w:r>
              <w:rPr>
                <w:sz w:val="24"/>
              </w:rPr>
              <w:t xml:space="preserve"> </w:t>
            </w:r>
          </w:p>
          <w:p w:rsidR="00AB2D7B" w:rsidRDefault="0096592D">
            <w:pPr>
              <w:ind w:left="2"/>
            </w:pPr>
            <w:r>
              <w:rPr>
                <w:sz w:val="20"/>
              </w:rPr>
              <w:t xml:space="preserve">Open Approach </w:t>
            </w:r>
            <w:r>
              <w:rPr>
                <w:sz w:val="24"/>
              </w:rPr>
              <w:t xml:space="preserve"> </w:t>
            </w:r>
          </w:p>
        </w:tc>
      </w:tr>
      <w:tr w:rsidR="00AB2D7B">
        <w:trPr>
          <w:trHeight w:val="1393"/>
        </w:trPr>
        <w:tc>
          <w:tcPr>
            <w:tcW w:w="0" w:type="auto"/>
            <w:vMerge/>
            <w:tcBorders>
              <w:top w:val="nil"/>
              <w:left w:val="single" w:sz="4" w:space="0" w:color="000000"/>
              <w:bottom w:val="nil"/>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59.39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0"/>
              <w:ind w:left="2"/>
            </w:pPr>
            <w:r>
              <w:rPr>
                <w:sz w:val="20"/>
              </w:rPr>
              <w:t xml:space="preserve">unspecified disorder of kidney </w:t>
            </w:r>
          </w:p>
          <w:p w:rsidR="00AB2D7B" w:rsidRDefault="0096592D">
            <w:pPr>
              <w:ind w:left="12"/>
            </w:pPr>
            <w:r>
              <w:rPr>
                <w:sz w:val="20"/>
              </w:rPr>
              <w:t xml:space="preserve">and ureter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5"/>
            </w:pPr>
            <w:r>
              <w:rPr>
                <w:sz w:val="20"/>
                <w:u w:val="single" w:color="000000"/>
              </w:rPr>
              <w:t>02100JW</w:t>
            </w:r>
            <w:r>
              <w:rPr>
                <w:sz w:val="24"/>
              </w:rPr>
              <w:t xml:space="preserve"> </w:t>
            </w:r>
          </w:p>
          <w:p w:rsidR="00AB2D7B" w:rsidRDefault="0096592D">
            <w:r>
              <w:rPr>
                <w:sz w:val="20"/>
              </w:rPr>
              <w:t xml:space="preserve">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ind w:left="12" w:right="569" w:hanging="10"/>
            </w:pPr>
            <w:r>
              <w:rPr>
                <w:sz w:val="20"/>
              </w:rPr>
              <w:t xml:space="preserve">Bypass Coronary Artery, One Artery from </w:t>
            </w:r>
            <w:r>
              <w:rPr>
                <w:sz w:val="24"/>
              </w:rPr>
              <w:t xml:space="preserve"> </w:t>
            </w:r>
          </w:p>
          <w:p w:rsidR="00AB2D7B" w:rsidRDefault="0096592D">
            <w:pPr>
              <w:spacing w:after="2"/>
              <w:ind w:left="2"/>
            </w:pPr>
            <w:r>
              <w:rPr>
                <w:sz w:val="20"/>
              </w:rPr>
              <w:t xml:space="preserve">Aorta with Synthetic </w:t>
            </w:r>
          </w:p>
          <w:p w:rsidR="00AB2D7B" w:rsidRDefault="0096592D">
            <w:pPr>
              <w:spacing w:after="30"/>
              <w:ind w:left="12"/>
            </w:pPr>
            <w:r>
              <w:rPr>
                <w:sz w:val="20"/>
              </w:rPr>
              <w:t xml:space="preserve">Substitute, Open </w:t>
            </w:r>
          </w:p>
          <w:p w:rsidR="00AB2D7B" w:rsidRDefault="0096592D">
            <w:pPr>
              <w:ind w:left="12"/>
            </w:pPr>
            <w:r>
              <w:rPr>
                <w:sz w:val="20"/>
              </w:rPr>
              <w:t xml:space="preserve">Approach </w:t>
            </w:r>
            <w:r>
              <w:rPr>
                <w:sz w:val="24"/>
              </w:rPr>
              <w:t xml:space="preserve"> </w:t>
            </w:r>
          </w:p>
        </w:tc>
      </w:tr>
      <w:tr w:rsidR="00AB2D7B">
        <w:trPr>
          <w:trHeight w:val="1394"/>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1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7810 </w:t>
            </w:r>
            <w:r>
              <w:rPr>
                <w:sz w:val="24"/>
              </w:rPr>
              <w:t xml:space="preserve"> </w:t>
            </w:r>
          </w:p>
        </w:tc>
        <w:tc>
          <w:tcPr>
            <w:tcW w:w="2727" w:type="dxa"/>
            <w:gridSpan w:val="3"/>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abnormal involuntary </w:t>
            </w:r>
          </w:p>
          <w:p w:rsidR="00AB2D7B" w:rsidRDefault="0096592D">
            <w:pPr>
              <w:ind w:left="12"/>
            </w:pPr>
            <w:r>
              <w:rPr>
                <w:sz w:val="20"/>
              </w:rPr>
              <w:t xml:space="preserve">movements </w:t>
            </w:r>
            <w:r>
              <w:rPr>
                <w:sz w:val="24"/>
              </w:rPr>
              <w:t xml:space="preserve"> </w:t>
            </w:r>
          </w:p>
        </w:tc>
        <w:tc>
          <w:tcPr>
            <w:tcW w:w="17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021048 W  </w:t>
            </w:r>
            <w:r>
              <w:rPr>
                <w:sz w:val="24"/>
              </w:rPr>
              <w:t xml:space="preserve"> </w:t>
            </w:r>
          </w:p>
        </w:tc>
        <w:tc>
          <w:tcPr>
            <w:tcW w:w="3118"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right="569" w:hanging="10"/>
            </w:pPr>
            <w:r>
              <w:rPr>
                <w:sz w:val="20"/>
              </w:rPr>
              <w:t xml:space="preserve">Bypass Coronary Artery, One Artery from </w:t>
            </w:r>
            <w:r>
              <w:rPr>
                <w:sz w:val="24"/>
              </w:rPr>
              <w:t xml:space="preserve"> </w:t>
            </w:r>
          </w:p>
          <w:p w:rsidR="00AB2D7B" w:rsidRDefault="0096592D">
            <w:pPr>
              <w:spacing w:after="13" w:line="241" w:lineRule="auto"/>
              <w:ind w:left="12" w:right="580" w:hanging="10"/>
            </w:pPr>
            <w:r>
              <w:rPr>
                <w:sz w:val="20"/>
              </w:rPr>
              <w:t xml:space="preserve">Aorta with Zooplastic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654"/>
        </w:trPr>
        <w:tc>
          <w:tcPr>
            <w:tcW w:w="408"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9970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nervous system </w:t>
            </w:r>
          </w:p>
          <w:p w:rsidR="00AB2D7B" w:rsidRDefault="0096592D">
            <w:pPr>
              <w:ind w:left="12"/>
            </w:pPr>
            <w:r>
              <w:rPr>
                <w:sz w:val="20"/>
              </w:rPr>
              <w:t xml:space="preserve">complications nec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021049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Bypass Coronary Artery, One Artery from </w:t>
            </w:r>
            <w:r>
              <w:rPr>
                <w:sz w:val="24"/>
              </w:rPr>
              <w:t xml:space="preserve"> </w:t>
            </w:r>
          </w:p>
          <w:p w:rsidR="00AB2D7B" w:rsidRDefault="0096592D">
            <w:pPr>
              <w:ind w:left="12" w:right="409" w:hanging="10"/>
              <w:jc w:val="both"/>
            </w:pPr>
            <w:r>
              <w:rPr>
                <w:sz w:val="20"/>
              </w:rPr>
              <w:t xml:space="preserve">Aorta with Autologous Venous Tissue, </w:t>
            </w:r>
            <w:r>
              <w:rPr>
                <w:sz w:val="24"/>
              </w:rPr>
              <w:t xml:space="preserve"> </w:t>
            </w:r>
          </w:p>
          <w:p w:rsidR="00AB2D7B" w:rsidRDefault="0096592D">
            <w:pPr>
              <w:ind w:left="12"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9971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cardiac complications </w:t>
            </w:r>
          </w:p>
          <w:p w:rsidR="00AB2D7B" w:rsidRDefault="0096592D">
            <w:pPr>
              <w:ind w:left="12"/>
            </w:pPr>
            <w:r>
              <w:rPr>
                <w:sz w:val="20"/>
              </w:rPr>
              <w:t xml:space="preserve">nec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02104A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Bypass Coronary Artery, One Artery from </w:t>
            </w:r>
            <w:r>
              <w:rPr>
                <w:sz w:val="24"/>
              </w:rPr>
              <w:t xml:space="preserve"> </w:t>
            </w:r>
          </w:p>
          <w:p w:rsidR="00AB2D7B" w:rsidRDefault="0096592D">
            <w:pPr>
              <w:ind w:left="12" w:right="407" w:hanging="10"/>
            </w:pPr>
            <w:r>
              <w:rPr>
                <w:sz w:val="20"/>
              </w:rPr>
              <w:t xml:space="preserve">Aorta with Autologous Arterial Tissue, </w:t>
            </w:r>
            <w:r>
              <w:rPr>
                <w:sz w:val="24"/>
              </w:rPr>
              <w:t xml:space="preserve"> </w:t>
            </w:r>
          </w:p>
          <w:p w:rsidR="00AB2D7B" w:rsidRDefault="0096592D">
            <w:pPr>
              <w:ind w:left="12"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9973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2"/>
            </w:pPr>
            <w:r>
              <w:rPr>
                <w:sz w:val="20"/>
              </w:rPr>
              <w:t xml:space="preserve">respiratory </w:t>
            </w:r>
          </w:p>
          <w:p w:rsidR="00AB2D7B" w:rsidRDefault="0096592D">
            <w:pPr>
              <w:ind w:left="12"/>
            </w:pPr>
            <w:r>
              <w:rPr>
                <w:sz w:val="20"/>
              </w:rPr>
              <w:t xml:space="preserve">complications nec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02104JW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hanging="10"/>
            </w:pPr>
            <w:r>
              <w:rPr>
                <w:sz w:val="20"/>
              </w:rPr>
              <w:t xml:space="preserve">Bypass Coronary Artery, One Artery from </w:t>
            </w:r>
            <w:r>
              <w:rPr>
                <w:sz w:val="24"/>
              </w:rPr>
              <w:t xml:space="preserve"> </w:t>
            </w:r>
          </w:p>
          <w:p w:rsidR="00AB2D7B" w:rsidRDefault="0096592D">
            <w:pPr>
              <w:ind w:left="12" w:right="304" w:hanging="10"/>
            </w:pPr>
            <w:r>
              <w:rPr>
                <w:sz w:val="20"/>
              </w:rPr>
              <w:t xml:space="preserve">Aorta with Synthetic Substitute, </w:t>
            </w:r>
            <w:r>
              <w:rPr>
                <w:sz w:val="24"/>
              </w:rPr>
              <w:t xml:space="preserve"> </w:t>
            </w:r>
          </w:p>
          <w:p w:rsidR="00AB2D7B" w:rsidRDefault="0096592D">
            <w:pPr>
              <w:ind w:left="12" w:hanging="10"/>
            </w:pPr>
            <w:r>
              <w:rPr>
                <w:sz w:val="20"/>
              </w:rPr>
              <w:t xml:space="preserve">Percutaneous Endoscopic Approach </w:t>
            </w:r>
            <w:r>
              <w:rPr>
                <w:sz w:val="24"/>
              </w:rPr>
              <w:t xml:space="preserve"> </w:t>
            </w:r>
          </w:p>
        </w:tc>
      </w:tr>
      <w:tr w:rsidR="00AB2D7B">
        <w:trPr>
          <w:trHeight w:val="1920"/>
        </w:trPr>
        <w:tc>
          <w:tcPr>
            <w:tcW w:w="0" w:type="auto"/>
            <w:vMerge/>
            <w:tcBorders>
              <w:top w:val="nil"/>
              <w:left w:val="single" w:sz="4" w:space="0" w:color="000000"/>
              <w:bottom w:val="nil"/>
              <w:right w:val="single" w:sz="4" w:space="0" w:color="000000"/>
            </w:tcBorders>
          </w:tcPr>
          <w:p w:rsidR="00AB2D7B" w:rsidRDefault="00AB2D7B"/>
        </w:tc>
        <w:tc>
          <w:tcPr>
            <w:tcW w:w="144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9974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digestive system </w:t>
            </w:r>
          </w:p>
          <w:p w:rsidR="00AB2D7B" w:rsidRDefault="0096592D">
            <w:pPr>
              <w:ind w:left="12"/>
            </w:pPr>
            <w:r>
              <w:rPr>
                <w:sz w:val="20"/>
              </w:rPr>
              <w:t xml:space="preserve">complication nec </w:t>
            </w:r>
            <w:r>
              <w:rPr>
                <w:sz w:val="24"/>
              </w:rPr>
              <w:t xml:space="preserve"> </w:t>
            </w:r>
          </w:p>
        </w:tc>
        <w:tc>
          <w:tcPr>
            <w:tcW w:w="163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02104K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hanging="10"/>
            </w:pPr>
            <w:r>
              <w:rPr>
                <w:sz w:val="20"/>
              </w:rPr>
              <w:t xml:space="preserve">Bypass Coronary Artery, One Artery from </w:t>
            </w:r>
            <w:r>
              <w:rPr>
                <w:sz w:val="24"/>
              </w:rPr>
              <w:t xml:space="preserve"> </w:t>
            </w:r>
          </w:p>
          <w:p w:rsidR="00AB2D7B" w:rsidRDefault="0096592D">
            <w:pPr>
              <w:spacing w:line="239" w:lineRule="auto"/>
              <w:ind w:left="12" w:right="191" w:hanging="10"/>
            </w:pPr>
            <w:r>
              <w:rPr>
                <w:sz w:val="20"/>
              </w:rPr>
              <w:t xml:space="preserve">Aorta with Nonautologous Tissue </w:t>
            </w:r>
            <w:r>
              <w:rPr>
                <w:sz w:val="24"/>
              </w:rPr>
              <w:t xml:space="preserve"> </w:t>
            </w:r>
          </w:p>
          <w:p w:rsidR="00AB2D7B" w:rsidRDefault="0096592D">
            <w:pPr>
              <w:spacing w:after="13"/>
              <w:ind w:left="12" w:hanging="10"/>
            </w:pPr>
            <w:r>
              <w:rPr>
                <w:sz w:val="20"/>
              </w:rPr>
              <w:t xml:space="preserve">Substitute, Percutaneous Endoscopic </w:t>
            </w:r>
            <w:r>
              <w:rPr>
                <w:sz w:val="24"/>
              </w:rPr>
              <w:t xml:space="preserve"> </w:t>
            </w:r>
          </w:p>
          <w:p w:rsidR="00AB2D7B" w:rsidRDefault="0096592D">
            <w:pPr>
              <w:ind w:left="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right w:w="59" w:type="dxa"/>
        </w:tblCellMar>
        <w:tblLook w:val="04A0" w:firstRow="1" w:lastRow="0" w:firstColumn="1" w:lastColumn="0" w:noHBand="0" w:noVBand="1"/>
      </w:tblPr>
      <w:tblGrid>
        <w:gridCol w:w="404"/>
        <w:gridCol w:w="1445"/>
        <w:gridCol w:w="2653"/>
        <w:gridCol w:w="1632"/>
        <w:gridCol w:w="3233"/>
      </w:tblGrid>
      <w:tr w:rsidR="00AB2D7B">
        <w:trPr>
          <w:trHeight w:val="1392"/>
        </w:trPr>
        <w:tc>
          <w:tcPr>
            <w:tcW w:w="404" w:type="dxa"/>
            <w:vMerge w:val="restart"/>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9975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surg complication </w:t>
            </w:r>
          </w:p>
          <w:p w:rsidR="00AB2D7B" w:rsidRDefault="0096592D">
            <w:pPr>
              <w:ind w:left="14"/>
            </w:pPr>
            <w:r>
              <w:rPr>
                <w:sz w:val="20"/>
              </w:rPr>
              <w:t xml:space="preserve">urinary tract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021108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5" w:right="734" w:hanging="10"/>
            </w:pPr>
            <w:r>
              <w:rPr>
                <w:sz w:val="20"/>
              </w:rPr>
              <w:t xml:space="preserve">Bypass Coronary Artery, Two Arteries from </w:t>
            </w:r>
            <w:r>
              <w:rPr>
                <w:sz w:val="24"/>
              </w:rPr>
              <w:t xml:space="preserve"> </w:t>
            </w:r>
          </w:p>
          <w:p w:rsidR="00AB2D7B" w:rsidRDefault="0096592D">
            <w:pPr>
              <w:spacing w:after="13" w:line="239" w:lineRule="auto"/>
              <w:ind w:left="15" w:right="262" w:hanging="10"/>
            </w:pPr>
            <w:r>
              <w:rPr>
                <w:sz w:val="20"/>
              </w:rPr>
              <w:t xml:space="preserve">Aorta with Zooplastic Tissue, Open </w:t>
            </w:r>
            <w:r>
              <w:rPr>
                <w:sz w:val="24"/>
              </w:rPr>
              <w:t xml:space="preserve"> </w:t>
            </w:r>
          </w:p>
          <w:p w:rsidR="00AB2D7B" w:rsidRDefault="0096592D">
            <w:pPr>
              <w:ind w:left="5"/>
            </w:pPr>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9985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postoperative </w:t>
            </w:r>
          </w:p>
          <w:p w:rsidR="00AB2D7B" w:rsidRDefault="0096592D">
            <w:pPr>
              <w:ind w:left="14" w:right="563"/>
            </w:pPr>
            <w:r>
              <w:rPr>
                <w:sz w:val="20"/>
              </w:rPr>
              <w:t xml:space="preserve">infection not elsewhere classified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021109</w:t>
            </w:r>
            <w:r>
              <w:rPr>
                <w:sz w:val="24"/>
              </w:rPr>
              <w:t xml:space="preserve"> </w:t>
            </w:r>
          </w:p>
          <w:p w:rsidR="00AB2D7B" w:rsidRDefault="0096592D">
            <w:pPr>
              <w:ind w:left="2"/>
            </w:pPr>
            <w:r>
              <w:rPr>
                <w:sz w:val="20"/>
              </w:rPr>
              <w:t xml:space="preserve">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5" w:right="734" w:hanging="10"/>
            </w:pPr>
            <w:r>
              <w:rPr>
                <w:sz w:val="20"/>
              </w:rPr>
              <w:t xml:space="preserve">Bypass Coronary Artery, Two Arteries from </w:t>
            </w:r>
            <w:r>
              <w:rPr>
                <w:sz w:val="24"/>
              </w:rPr>
              <w:t xml:space="preserve"> </w:t>
            </w:r>
          </w:p>
          <w:p w:rsidR="00AB2D7B" w:rsidRDefault="0096592D">
            <w:pPr>
              <w:spacing w:after="13"/>
              <w:ind w:left="15" w:right="596" w:hanging="10"/>
              <w:jc w:val="both"/>
            </w:pPr>
            <w:r>
              <w:rPr>
                <w:sz w:val="20"/>
              </w:rPr>
              <w:t xml:space="preserve">Aorta with Autologous Venous Tissue, </w:t>
            </w:r>
            <w:r>
              <w:rPr>
                <w:sz w:val="24"/>
              </w:rPr>
              <w:t xml:space="preserve"> </w:t>
            </w:r>
          </w:p>
          <w:p w:rsidR="00AB2D7B" w:rsidRDefault="0096592D">
            <w:pPr>
              <w:ind w:left="5"/>
            </w:pPr>
            <w:r>
              <w:rPr>
                <w:sz w:val="20"/>
              </w:rPr>
              <w:t xml:space="preserve">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59.33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5"/>
            </w:pPr>
            <w:r>
              <w:rPr>
                <w:sz w:val="20"/>
              </w:rPr>
              <w:t xml:space="preserve">stricture or kinking of </w:t>
            </w:r>
          </w:p>
          <w:p w:rsidR="00AB2D7B" w:rsidRDefault="0096592D">
            <w:pPr>
              <w:ind w:left="14"/>
            </w:pPr>
            <w:r>
              <w:rPr>
                <w:sz w:val="20"/>
              </w:rPr>
              <w:t xml:space="preserve">ureter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02110A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5" w:right="734" w:hanging="10"/>
            </w:pPr>
            <w:r>
              <w:rPr>
                <w:sz w:val="20"/>
              </w:rPr>
              <w:t xml:space="preserve">Bypass Coronary Artery, Two Arteries from </w:t>
            </w:r>
            <w:r>
              <w:rPr>
                <w:sz w:val="24"/>
              </w:rPr>
              <w:t xml:space="preserve"> </w:t>
            </w:r>
          </w:p>
          <w:p w:rsidR="00AB2D7B" w:rsidRDefault="0096592D">
            <w:pPr>
              <w:spacing w:after="15" w:line="238" w:lineRule="auto"/>
              <w:ind w:left="15" w:right="594" w:hanging="10"/>
            </w:pPr>
            <w:r>
              <w:rPr>
                <w:sz w:val="20"/>
              </w:rPr>
              <w:t xml:space="preserve">Aorta with Autologous Arterial Tissue, </w:t>
            </w:r>
            <w:r>
              <w:rPr>
                <w:sz w:val="24"/>
              </w:rPr>
              <w:t xml:space="preserve"> </w:t>
            </w:r>
          </w:p>
          <w:p w:rsidR="00AB2D7B" w:rsidRDefault="0096592D">
            <w:pPr>
              <w:ind w:left="5"/>
            </w:pPr>
            <w:r>
              <w:rPr>
                <w:sz w:val="20"/>
              </w:rPr>
              <w:t xml:space="preserve">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59.39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unspecified disorder of kidney </w:t>
            </w:r>
          </w:p>
          <w:p w:rsidR="00AB2D7B" w:rsidRDefault="0096592D">
            <w:pPr>
              <w:ind w:left="14"/>
            </w:pPr>
            <w:r>
              <w:rPr>
                <w:sz w:val="20"/>
              </w:rPr>
              <w:t xml:space="preserve">and ureter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02110JW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4" w:right="62"/>
              <w:jc w:val="both"/>
            </w:pPr>
            <w:r>
              <w:rPr>
                <w:sz w:val="20"/>
              </w:rPr>
              <w:t xml:space="preserve">Bypass Coronary Artery, Two Arteries from Aorta with Synthetic 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78.10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5"/>
            </w:pPr>
            <w:r>
              <w:rPr>
                <w:sz w:val="20"/>
              </w:rPr>
              <w:t xml:space="preserve">abnormal involuntary </w:t>
            </w:r>
          </w:p>
          <w:p w:rsidR="00AB2D7B" w:rsidRDefault="0096592D">
            <w:pPr>
              <w:ind w:left="14"/>
            </w:pPr>
            <w:r>
              <w:rPr>
                <w:sz w:val="20"/>
              </w:rPr>
              <w:t xml:space="preserve">movements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02110K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5" w:right="734" w:hanging="10"/>
            </w:pPr>
            <w:r>
              <w:rPr>
                <w:sz w:val="20"/>
              </w:rPr>
              <w:t xml:space="preserve">Bypass Coronary Artery, Two Arteries from </w:t>
            </w:r>
            <w:r>
              <w:rPr>
                <w:sz w:val="24"/>
              </w:rPr>
              <w:t xml:space="preserve"> </w:t>
            </w:r>
          </w:p>
          <w:p w:rsidR="00AB2D7B" w:rsidRDefault="0096592D">
            <w:pPr>
              <w:spacing w:after="14" w:line="239" w:lineRule="auto"/>
              <w:ind w:left="15" w:right="378" w:hanging="10"/>
            </w:pPr>
            <w:r>
              <w:rPr>
                <w:sz w:val="20"/>
              </w:rPr>
              <w:t xml:space="preserve">Aorta with Nonautologous Tissue </w:t>
            </w:r>
            <w:r>
              <w:rPr>
                <w:sz w:val="24"/>
              </w:rPr>
              <w:t xml:space="preserve"> </w:t>
            </w:r>
          </w:p>
          <w:p w:rsidR="00AB2D7B" w:rsidRDefault="0096592D">
            <w:pPr>
              <w:ind w:left="5"/>
            </w:pPr>
            <w:r>
              <w:rPr>
                <w:sz w:val="20"/>
              </w:rPr>
              <w:t xml:space="preserve">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99.70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5"/>
            </w:pPr>
            <w:r>
              <w:rPr>
                <w:sz w:val="20"/>
              </w:rPr>
              <w:t xml:space="preserve">nervous system </w:t>
            </w:r>
          </w:p>
          <w:p w:rsidR="00AB2D7B" w:rsidRDefault="0096592D">
            <w:pPr>
              <w:ind w:left="14"/>
            </w:pPr>
            <w:r>
              <w:rPr>
                <w:sz w:val="20"/>
              </w:rPr>
              <w:t xml:space="preserve">complications nec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021148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5" w:right="734" w:hanging="10"/>
            </w:pPr>
            <w:r>
              <w:rPr>
                <w:sz w:val="20"/>
              </w:rPr>
              <w:t xml:space="preserve">Bypass Coronary Artery, Two Arteries from </w:t>
            </w:r>
            <w:r>
              <w:rPr>
                <w:sz w:val="24"/>
              </w:rPr>
              <w:t xml:space="preserve"> </w:t>
            </w:r>
          </w:p>
          <w:p w:rsidR="00AB2D7B" w:rsidRDefault="0096592D">
            <w:pPr>
              <w:spacing w:after="13"/>
              <w:ind w:left="15" w:hanging="10"/>
            </w:pPr>
            <w:r>
              <w:rPr>
                <w:sz w:val="20"/>
              </w:rPr>
              <w:t xml:space="preserve">Aorta with Zooplastic Tissue, Percutaneous </w:t>
            </w:r>
            <w:r>
              <w:rPr>
                <w:sz w:val="24"/>
              </w:rPr>
              <w:t xml:space="preserve"> </w:t>
            </w:r>
          </w:p>
          <w:p w:rsidR="00AB2D7B" w:rsidRDefault="0096592D">
            <w:pPr>
              <w:ind w:left="5"/>
            </w:pPr>
            <w:r>
              <w:rPr>
                <w:sz w:val="20"/>
              </w:rPr>
              <w:t xml:space="preserve">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99.71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5"/>
            </w:pPr>
            <w:r>
              <w:rPr>
                <w:sz w:val="20"/>
              </w:rPr>
              <w:t xml:space="preserve">cardiac complications </w:t>
            </w:r>
          </w:p>
          <w:p w:rsidR="00AB2D7B" w:rsidRDefault="0096592D">
            <w:pPr>
              <w:ind w:left="14"/>
            </w:pPr>
            <w:r>
              <w:rPr>
                <w:sz w:val="20"/>
              </w:rPr>
              <w:t xml:space="preserve">nec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021149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5" w:right="734" w:hanging="10"/>
            </w:pPr>
            <w:r>
              <w:rPr>
                <w:sz w:val="20"/>
              </w:rPr>
              <w:t xml:space="preserve">Bypass Coronary Artery, Two Arteries from </w:t>
            </w:r>
            <w:r>
              <w:rPr>
                <w:sz w:val="24"/>
              </w:rPr>
              <w:t xml:space="preserve"> </w:t>
            </w:r>
          </w:p>
          <w:p w:rsidR="00AB2D7B" w:rsidRDefault="0096592D">
            <w:pPr>
              <w:spacing w:line="238" w:lineRule="auto"/>
              <w:ind w:left="15" w:right="596" w:hanging="10"/>
              <w:jc w:val="both"/>
            </w:pPr>
            <w:r>
              <w:rPr>
                <w:sz w:val="20"/>
              </w:rPr>
              <w:t xml:space="preserve">Aorta with Autologous Venous Tissue, </w:t>
            </w:r>
            <w:r>
              <w:rPr>
                <w:sz w:val="24"/>
              </w:rPr>
              <w:t xml:space="preserve"> </w:t>
            </w:r>
          </w:p>
          <w:p w:rsidR="00AB2D7B" w:rsidRDefault="0096592D">
            <w:pPr>
              <w:ind w:left="15" w:right="169" w:hanging="10"/>
            </w:pPr>
            <w:r>
              <w:rPr>
                <w:sz w:val="20"/>
              </w:rPr>
              <w:t xml:space="preserve">Percutaneous Endoscopic Approach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99.73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respiratory </w:t>
            </w:r>
          </w:p>
          <w:p w:rsidR="00AB2D7B" w:rsidRDefault="0096592D">
            <w:pPr>
              <w:ind w:left="14"/>
            </w:pPr>
            <w:r>
              <w:rPr>
                <w:sz w:val="20"/>
              </w:rPr>
              <w:t xml:space="preserve">complications nec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02114A 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5" w:right="734" w:hanging="10"/>
            </w:pPr>
            <w:r>
              <w:rPr>
                <w:sz w:val="20"/>
              </w:rPr>
              <w:t xml:space="preserve">Bypass Coronary Artery, Two Arteries from </w:t>
            </w:r>
            <w:r>
              <w:rPr>
                <w:sz w:val="24"/>
              </w:rPr>
              <w:t xml:space="preserve"> </w:t>
            </w:r>
          </w:p>
          <w:p w:rsidR="00AB2D7B" w:rsidRDefault="0096592D">
            <w:pPr>
              <w:spacing w:after="1"/>
              <w:ind w:left="5"/>
            </w:pPr>
            <w:r>
              <w:rPr>
                <w:sz w:val="20"/>
              </w:rPr>
              <w:t xml:space="preserve">Aorta with Autologous </w:t>
            </w:r>
          </w:p>
          <w:p w:rsidR="00AB2D7B" w:rsidRDefault="0096592D">
            <w:pPr>
              <w:ind w:left="14"/>
            </w:pPr>
            <w:r>
              <w:rPr>
                <w:sz w:val="20"/>
              </w:rPr>
              <w:t xml:space="preserve">Arterial Tissue, </w:t>
            </w:r>
          </w:p>
          <w:p w:rsidR="00AB2D7B" w:rsidRDefault="0096592D">
            <w:pPr>
              <w:spacing w:after="30"/>
              <w:ind w:left="14"/>
            </w:pPr>
            <w:r>
              <w:rPr>
                <w:sz w:val="20"/>
              </w:rPr>
              <w:t xml:space="preserve">Percutaneous Endoscopic </w:t>
            </w:r>
          </w:p>
          <w:p w:rsidR="00AB2D7B" w:rsidRDefault="0096592D">
            <w:pPr>
              <w:ind w:left="14"/>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99.74 </w:t>
            </w:r>
            <w:r>
              <w:rPr>
                <w:sz w:val="24"/>
              </w:rP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5"/>
            </w:pPr>
            <w:r>
              <w:rPr>
                <w:sz w:val="20"/>
              </w:rPr>
              <w:t xml:space="preserve">digestive system </w:t>
            </w:r>
          </w:p>
          <w:p w:rsidR="00AB2D7B" w:rsidRDefault="0096592D">
            <w:pPr>
              <w:ind w:left="14"/>
            </w:pPr>
            <w:r>
              <w:rPr>
                <w:sz w:val="20"/>
              </w:rPr>
              <w:t xml:space="preserve">complication nec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02114JW </w:t>
            </w:r>
            <w:r>
              <w:rPr>
                <w:sz w:val="24"/>
              </w:rPr>
              <w:t xml:space="preserve"> </w:t>
            </w:r>
          </w:p>
        </w:tc>
        <w:tc>
          <w:tcPr>
            <w:tcW w:w="3233" w:type="dxa"/>
            <w:tcBorders>
              <w:top w:val="single" w:sz="4" w:space="0" w:color="000000"/>
              <w:left w:val="single" w:sz="4" w:space="0" w:color="000000"/>
              <w:bottom w:val="single" w:sz="4" w:space="0" w:color="000000"/>
              <w:right w:val="single" w:sz="4" w:space="0" w:color="000000"/>
            </w:tcBorders>
          </w:tcPr>
          <w:p w:rsidR="00AB2D7B" w:rsidRDefault="0096592D">
            <w:pPr>
              <w:ind w:left="10" w:right="47" w:hanging="10"/>
            </w:pPr>
            <w:r>
              <w:rPr>
                <w:sz w:val="20"/>
              </w:rPr>
              <w:t xml:space="preserve">Bypass Coronary Artery, Two Arteries from </w:t>
            </w:r>
            <w:r>
              <w:rPr>
                <w:sz w:val="24"/>
              </w:rPr>
              <w:t xml:space="preserve"> </w:t>
            </w:r>
          </w:p>
          <w:p w:rsidR="00AB2D7B" w:rsidRDefault="0096592D">
            <w:pPr>
              <w:spacing w:line="238" w:lineRule="auto"/>
              <w:ind w:left="15" w:right="491" w:hanging="10"/>
            </w:pPr>
            <w:r>
              <w:rPr>
                <w:sz w:val="20"/>
              </w:rPr>
              <w:t xml:space="preserve">Aorta with Synthetic Substitute, </w:t>
            </w:r>
            <w:r>
              <w:rPr>
                <w:sz w:val="24"/>
              </w:rPr>
              <w:t xml:space="preserve"> </w:t>
            </w:r>
          </w:p>
          <w:p w:rsidR="00AB2D7B" w:rsidRDefault="0096592D">
            <w:pPr>
              <w:ind w:left="15" w:right="169" w:hanging="10"/>
            </w:pPr>
            <w:r>
              <w:rPr>
                <w:sz w:val="20"/>
              </w:rPr>
              <w:t xml:space="preserve">Percutaneous Endoscopic 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47" w:type="dxa"/>
        </w:tblCellMar>
        <w:tblLook w:val="04A0" w:firstRow="1" w:lastRow="0" w:firstColumn="1" w:lastColumn="0" w:noHBand="0" w:noVBand="1"/>
      </w:tblPr>
      <w:tblGrid>
        <w:gridCol w:w="403"/>
        <w:gridCol w:w="1445"/>
        <w:gridCol w:w="48"/>
        <w:gridCol w:w="2605"/>
        <w:gridCol w:w="1632"/>
        <w:gridCol w:w="65"/>
        <w:gridCol w:w="3169"/>
      </w:tblGrid>
      <w:tr w:rsidR="00AB2D7B">
        <w:trPr>
          <w:trHeight w:val="1922"/>
        </w:trPr>
        <w:tc>
          <w:tcPr>
            <w:tcW w:w="404" w:type="dxa"/>
            <w:vMerge w:val="restart"/>
            <w:tcBorders>
              <w:top w:val="nil"/>
              <w:left w:val="single" w:sz="4" w:space="0" w:color="000000"/>
              <w:bottom w:val="single" w:sz="4" w:space="0" w:color="000000"/>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99.75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surg complication </w:t>
            </w:r>
          </w:p>
          <w:p w:rsidR="00AB2D7B" w:rsidRDefault="0096592D">
            <w:pPr>
              <w:ind w:left="12"/>
            </w:pPr>
            <w:r>
              <w:rPr>
                <w:sz w:val="20"/>
              </w:rPr>
              <w:t xml:space="preserve">urinary tract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02114K 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78" w:hanging="10"/>
            </w:pPr>
            <w:r>
              <w:rPr>
                <w:sz w:val="20"/>
              </w:rPr>
              <w:t xml:space="preserve">Bypass Coronary Artery, Two Arteries from </w:t>
            </w:r>
            <w:r>
              <w:rPr>
                <w:sz w:val="24"/>
              </w:rPr>
              <w:t xml:space="preserve"> </w:t>
            </w:r>
          </w:p>
          <w:p w:rsidR="00AB2D7B" w:rsidRDefault="0096592D">
            <w:pPr>
              <w:spacing w:line="239" w:lineRule="auto"/>
              <w:ind w:left="12" w:right="322" w:hanging="10"/>
            </w:pPr>
            <w:r>
              <w:rPr>
                <w:sz w:val="20"/>
              </w:rPr>
              <w:t xml:space="preserve">Aorta with Nonautologous Tissue </w:t>
            </w:r>
            <w:r>
              <w:rPr>
                <w:sz w:val="24"/>
              </w:rPr>
              <w:t xml:space="preserve"> </w:t>
            </w:r>
          </w:p>
          <w:p w:rsidR="00AB2D7B" w:rsidRDefault="0096592D">
            <w:pPr>
              <w:spacing w:after="13"/>
              <w:ind w:left="12" w:right="18" w:hanging="10"/>
            </w:pPr>
            <w:r>
              <w:rPr>
                <w:sz w:val="20"/>
              </w:rPr>
              <w:t xml:space="preserve">Substitute,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99.85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postoperative </w:t>
            </w:r>
          </w:p>
          <w:p w:rsidR="00AB2D7B" w:rsidRDefault="0096592D">
            <w:pPr>
              <w:ind w:left="12" w:right="507"/>
            </w:pPr>
            <w:r>
              <w:rPr>
                <w:sz w:val="20"/>
              </w:rPr>
              <w:t xml:space="preserve">infection not elsewhere classified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021208</w:t>
            </w:r>
            <w:r>
              <w:rPr>
                <w:sz w:val="24"/>
              </w:rPr>
              <w:t xml:space="preserve"> </w:t>
            </w:r>
          </w:p>
          <w:p w:rsidR="00AB2D7B" w:rsidRDefault="0096592D">
            <w:r>
              <w:rPr>
                <w:sz w:val="20"/>
              </w:rPr>
              <w:t xml:space="preserve">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Bypass Coronary Artery, Three </w:t>
            </w:r>
          </w:p>
          <w:p w:rsidR="00AB2D7B" w:rsidRDefault="0096592D">
            <w:pPr>
              <w:ind w:left="12"/>
            </w:pPr>
            <w:r>
              <w:rPr>
                <w:sz w:val="20"/>
              </w:rPr>
              <w:t xml:space="preserve">Arteries from Aorta with Zooplastic Tissue, Open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342.00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flacid hemiplegia </w:t>
            </w:r>
          </w:p>
          <w:p w:rsidR="00AB2D7B" w:rsidRDefault="0096592D">
            <w:pPr>
              <w:ind w:left="12" w:right="367"/>
            </w:pPr>
            <w:r>
              <w:rPr>
                <w:sz w:val="20"/>
              </w:rPr>
              <w:t xml:space="preserve">affecting unspecified side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021209</w:t>
            </w:r>
            <w:r>
              <w:rPr>
                <w:sz w:val="24"/>
              </w:rPr>
              <w:t xml:space="preserve"> </w:t>
            </w:r>
          </w:p>
          <w:p w:rsidR="00AB2D7B" w:rsidRDefault="0096592D">
            <w:r>
              <w:rPr>
                <w:sz w:val="20"/>
              </w:rPr>
              <w:t xml:space="preserve">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Bypass Coronary Artery, Three Arteries from Aorta with Autologous Venous Tissue, Open Approach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4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342.01 </w:t>
            </w:r>
            <w:r>
              <w:rPr>
                <w:sz w:val="24"/>
              </w:rPr>
              <w:t xml:space="preserve"> </w:t>
            </w:r>
          </w:p>
        </w:tc>
        <w:tc>
          <w:tcPr>
            <w:tcW w:w="26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flacid hemiplegia </w:t>
            </w:r>
          </w:p>
          <w:p w:rsidR="00AB2D7B" w:rsidRDefault="0096592D">
            <w:pPr>
              <w:ind w:left="12" w:right="511"/>
            </w:pPr>
            <w:r>
              <w:rPr>
                <w:sz w:val="20"/>
              </w:rPr>
              <w:t xml:space="preserve">affecting dominant side </w:t>
            </w:r>
            <w:r>
              <w:rPr>
                <w:sz w:val="24"/>
              </w:rPr>
              <w:t xml:space="preserve"> </w:t>
            </w:r>
          </w:p>
        </w:tc>
        <w:tc>
          <w:tcPr>
            <w:tcW w:w="1632"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02120A</w:t>
            </w:r>
            <w:r>
              <w:rPr>
                <w:sz w:val="24"/>
              </w:rPr>
              <w:t xml:space="preserve"> </w:t>
            </w:r>
          </w:p>
          <w:p w:rsidR="00AB2D7B" w:rsidRDefault="0096592D">
            <w:r>
              <w:rPr>
                <w:sz w:val="20"/>
              </w:rPr>
              <w:t xml:space="preserve">W </w:t>
            </w:r>
            <w:r>
              <w:rPr>
                <w:sz w:val="24"/>
              </w:rPr>
              <w:t xml:space="preserve"> </w:t>
            </w:r>
          </w:p>
        </w:tc>
        <w:tc>
          <w:tcPr>
            <w:tcW w:w="323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Bypass Coronary Artery, Three Arteries from Aorta with Autologous Arterial Tissue, Open Approach </w:t>
            </w:r>
            <w:r>
              <w:rPr>
                <w:sz w:val="24"/>
              </w:rPr>
              <w:t xml:space="preserve"> </w:t>
            </w:r>
          </w:p>
        </w:tc>
      </w:tr>
      <w:tr w:rsidR="00AB2D7B">
        <w:trPr>
          <w:trHeight w:val="1121"/>
        </w:trPr>
        <w:tc>
          <w:tcPr>
            <w:tcW w:w="404"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342.02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flacid hemiplegia </w:t>
            </w:r>
          </w:p>
          <w:p w:rsidR="00AB2D7B" w:rsidRDefault="0096592D">
            <w:pPr>
              <w:ind w:left="14" w:right="598"/>
            </w:pPr>
            <w:r>
              <w:rPr>
                <w:sz w:val="20"/>
              </w:rPr>
              <w:t xml:space="preserve">affecting nondominant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02120JW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49" w:hanging="2"/>
            </w:pPr>
            <w:r>
              <w:rPr>
                <w:sz w:val="20"/>
              </w:rPr>
              <w:t xml:space="preserve">Bypass Coronary Artery, Three Arteries from Aorta with Synthetic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342.10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ind w:left="14" w:right="770" w:hanging="12"/>
            </w:pPr>
            <w:r>
              <w:rPr>
                <w:sz w:val="20"/>
              </w:rPr>
              <w:t xml:space="preserve">spastic hemiplegia affecting unspecified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02120K</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58" w:hanging="12"/>
            </w:pPr>
            <w:r>
              <w:rPr>
                <w:sz w:val="20"/>
              </w:rPr>
              <w:t xml:space="preserve">Bypass Coronary Artery, Three Arteries from Aorta with Nonautologous Tissue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342.11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spastic hemiplegia </w:t>
            </w:r>
          </w:p>
          <w:p w:rsidR="00AB2D7B" w:rsidRDefault="0096592D">
            <w:pPr>
              <w:ind w:left="14" w:right="541"/>
            </w:pPr>
            <w:r>
              <w:rPr>
                <w:sz w:val="20"/>
              </w:rPr>
              <w:t xml:space="preserve">affecting 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02120K</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58" w:hanging="12"/>
            </w:pPr>
            <w:r>
              <w:rPr>
                <w:sz w:val="20"/>
              </w:rPr>
              <w:t xml:space="preserve">Bypass Coronary Artery, Three Arteries from Aorta with Nonautologous Tissue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342.12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ind w:left="14" w:right="598" w:hanging="12"/>
            </w:pPr>
            <w:r>
              <w:rPr>
                <w:sz w:val="20"/>
              </w:rPr>
              <w:t xml:space="preserve">spastic hemiplegia affecting nondominant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002120K</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58" w:hanging="12"/>
            </w:pPr>
            <w:r>
              <w:rPr>
                <w:sz w:val="20"/>
              </w:rPr>
              <w:t xml:space="preserve">Bypass Coronary Artery, Three Arteries from Aorta with Nonautologous Tissue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342.80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other spec </w:t>
            </w:r>
          </w:p>
          <w:p w:rsidR="00AB2D7B" w:rsidRDefault="0096592D">
            <w:pPr>
              <w:ind w:left="14" w:right="186"/>
            </w:pPr>
            <w:r>
              <w:rPr>
                <w:sz w:val="20"/>
              </w:rPr>
              <w:t xml:space="preserve">hemiplegia affecting unspec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02124A</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Bypass Coronary Artery, Three </w:t>
            </w:r>
          </w:p>
          <w:p w:rsidR="00AB2D7B" w:rsidRDefault="0096592D">
            <w:pPr>
              <w:spacing w:after="1"/>
              <w:ind w:left="12"/>
            </w:pPr>
            <w:r>
              <w:rPr>
                <w:sz w:val="20"/>
              </w:rPr>
              <w:t xml:space="preserve">Arteries from Aorta with </w:t>
            </w:r>
          </w:p>
          <w:p w:rsidR="00AB2D7B" w:rsidRDefault="0096592D">
            <w:pPr>
              <w:spacing w:after="31"/>
              <w:ind w:left="12"/>
            </w:pPr>
            <w:r>
              <w:rPr>
                <w:sz w:val="20"/>
              </w:rPr>
              <w:t xml:space="preserve">Autologous Arterial Tissue, </w:t>
            </w:r>
          </w:p>
          <w:p w:rsidR="00AB2D7B" w:rsidRDefault="0096592D">
            <w:pPr>
              <w:ind w:left="12"/>
            </w:pPr>
            <w:r>
              <w:rPr>
                <w:sz w:val="20"/>
              </w:rPr>
              <w:t xml:space="preserve">Percutaneous Endoscopic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342.81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other spec </w:t>
            </w:r>
          </w:p>
          <w:p w:rsidR="00AB2D7B" w:rsidRDefault="0096592D">
            <w:pPr>
              <w:ind w:left="14"/>
            </w:pPr>
            <w:r>
              <w:rPr>
                <w:sz w:val="20"/>
              </w:rPr>
              <w:t xml:space="preserve">hemiplegia affecting 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02124JW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right="549" w:hanging="2"/>
            </w:pPr>
            <w:r>
              <w:rPr>
                <w:sz w:val="20"/>
              </w:rPr>
              <w:t xml:space="preserve">Bypass Coronary Artery, Three Arteries from Aorta with Synthetic Substitute,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996"/>
        </w:trPr>
        <w:tc>
          <w:tcPr>
            <w:tcW w:w="0" w:type="auto"/>
            <w:vMerge/>
            <w:tcBorders>
              <w:top w:val="nil"/>
              <w:left w:val="single" w:sz="4" w:space="0" w:color="000000"/>
              <w:bottom w:val="nil"/>
              <w:right w:val="single" w:sz="4" w:space="0" w:color="000000"/>
            </w:tcBorders>
          </w:tcPr>
          <w:p w:rsidR="00AB2D7B" w:rsidRDefault="00AB2D7B"/>
        </w:tc>
        <w:tc>
          <w:tcPr>
            <w:tcW w:w="149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342.82 </w:t>
            </w:r>
            <w:r>
              <w:rPr>
                <w:sz w:val="24"/>
              </w:rPr>
              <w:t xml:space="preserve"> </w:t>
            </w:r>
          </w:p>
        </w:tc>
        <w:tc>
          <w:tcPr>
            <w:tcW w:w="2605"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
              <w:ind w:left="2"/>
            </w:pPr>
            <w:r>
              <w:rPr>
                <w:sz w:val="20"/>
              </w:rPr>
              <w:t xml:space="preserve">other spec </w:t>
            </w:r>
          </w:p>
          <w:p w:rsidR="00AB2D7B" w:rsidRDefault="0096592D">
            <w:pPr>
              <w:ind w:left="14"/>
            </w:pPr>
            <w:r>
              <w:rPr>
                <w:sz w:val="20"/>
              </w:rPr>
              <w:t xml:space="preserve">hemiplegia affecting nondominant side </w:t>
            </w:r>
            <w:r>
              <w:rPr>
                <w:sz w:val="24"/>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02124K</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558" w:hanging="12"/>
            </w:pPr>
            <w:r>
              <w:rPr>
                <w:sz w:val="20"/>
              </w:rPr>
              <w:t xml:space="preserve">Bypass Coronary Artery, Three Arteries from Aorta with Nonautologous Tissue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649" w:type="dxa"/>
        </w:tblCellMar>
        <w:tblLook w:val="04A0" w:firstRow="1" w:lastRow="0" w:firstColumn="1" w:lastColumn="0" w:noHBand="0" w:noVBand="1"/>
      </w:tblPr>
      <w:tblGrid>
        <w:gridCol w:w="751"/>
        <w:gridCol w:w="1464"/>
        <w:gridCol w:w="2503"/>
        <w:gridCol w:w="1656"/>
        <w:gridCol w:w="2993"/>
      </w:tblGrid>
      <w:tr w:rsidR="00AB2D7B">
        <w:trPr>
          <w:trHeight w:val="996"/>
        </w:trPr>
        <w:tc>
          <w:tcPr>
            <w:tcW w:w="404" w:type="dxa"/>
            <w:vMerge w:val="restart"/>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AB2D7B"/>
        </w:tc>
        <w:tc>
          <w:tcPr>
            <w:tcW w:w="2617" w:type="dxa"/>
            <w:tcBorders>
              <w:top w:val="single" w:sz="4" w:space="0" w:color="000000"/>
              <w:left w:val="single" w:sz="4" w:space="0" w:color="000000"/>
              <w:bottom w:val="single" w:sz="4" w:space="0" w:color="000000"/>
              <w:right w:val="single" w:sz="4" w:space="0" w:color="000000"/>
            </w:tcBorders>
          </w:tcPr>
          <w:p w:rsidR="00AB2D7B" w:rsidRDefault="00AB2D7B"/>
        </w:tc>
        <w:tc>
          <w:tcPr>
            <w:tcW w:w="1685" w:type="dxa"/>
            <w:tcBorders>
              <w:top w:val="single" w:sz="4" w:space="0" w:color="000000"/>
              <w:left w:val="single" w:sz="4" w:space="0" w:color="000000"/>
              <w:bottom w:val="single" w:sz="4" w:space="0" w:color="000000"/>
              <w:right w:val="single" w:sz="4" w:space="0" w:color="000000"/>
            </w:tcBorders>
          </w:tcPr>
          <w:p w:rsidR="00AB2D7B" w:rsidRDefault="00AB2D7B"/>
        </w:tc>
        <w:tc>
          <w:tcPr>
            <w:tcW w:w="3169"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3"/>
              <w:ind w:left="12" w:hanging="12"/>
            </w:pPr>
            <w:r>
              <w:rPr>
                <w:sz w:val="20"/>
              </w:rPr>
              <w:t xml:space="preserve">Substitute, Percutaneous Endoscopic </w:t>
            </w:r>
            <w:r>
              <w:rPr>
                <w:sz w:val="24"/>
              </w:rPr>
              <w:t xml:space="preserve"> </w:t>
            </w:r>
          </w:p>
          <w:p w:rsidR="00AB2D7B" w:rsidRDefault="0096592D">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342.90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unspec hemiplegia </w:t>
            </w:r>
          </w:p>
          <w:p w:rsidR="00AB2D7B" w:rsidRDefault="0096592D">
            <w:pPr>
              <w:ind w:left="14" w:right="151"/>
            </w:pPr>
            <w:r>
              <w:rPr>
                <w:sz w:val="20"/>
              </w:rPr>
              <w:t xml:space="preserve">affecting unspec side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021308</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3" w:hanging="12"/>
            </w:pPr>
            <w:r>
              <w:rPr>
                <w:sz w:val="20"/>
              </w:rPr>
              <w:t xml:space="preserve">Bypass Coronary Artery, Four or More </w:t>
            </w:r>
            <w:r>
              <w:rPr>
                <w:sz w:val="24"/>
              </w:rPr>
              <w:t xml:space="preserve"> </w:t>
            </w:r>
          </w:p>
          <w:p w:rsidR="00AB2D7B" w:rsidRDefault="0096592D">
            <w:pPr>
              <w:spacing w:after="15" w:line="238" w:lineRule="auto"/>
              <w:ind w:left="12" w:hanging="12"/>
            </w:pPr>
            <w:r>
              <w:rPr>
                <w:sz w:val="20"/>
              </w:rPr>
              <w:t xml:space="preserve">Arteries from Aorta with Zooplastic Tissue, </w:t>
            </w:r>
            <w:r>
              <w:rPr>
                <w:sz w:val="24"/>
              </w:rPr>
              <w:t xml:space="preserve"> </w:t>
            </w:r>
          </w:p>
          <w:p w:rsidR="00AB2D7B" w:rsidRDefault="0096592D">
            <w:r>
              <w:rPr>
                <w:sz w:val="20"/>
              </w:rPr>
              <w:t xml:space="preserve">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342.91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unspecified </w:t>
            </w:r>
          </w:p>
          <w:p w:rsidR="00AB2D7B" w:rsidRDefault="0096592D">
            <w:pPr>
              <w:ind w:left="14"/>
              <w:jc w:val="both"/>
            </w:pPr>
            <w:r>
              <w:rPr>
                <w:sz w:val="20"/>
              </w:rPr>
              <w:t xml:space="preserve">hemiplegia affecting dominant side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021309</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3" w:hanging="12"/>
            </w:pPr>
            <w:r>
              <w:rPr>
                <w:sz w:val="20"/>
              </w:rPr>
              <w:t xml:space="preserve">Bypass Coronary Artery, Four or More </w:t>
            </w:r>
            <w:r>
              <w:rPr>
                <w:sz w:val="24"/>
              </w:rPr>
              <w:t xml:space="preserve"> </w:t>
            </w:r>
          </w:p>
          <w:p w:rsidR="00AB2D7B" w:rsidRDefault="0096592D">
            <w:pPr>
              <w:ind w:left="12" w:hanging="12"/>
            </w:pPr>
            <w:r>
              <w:rPr>
                <w:sz w:val="20"/>
              </w:rPr>
              <w:t xml:space="preserve">Arteries from Aorta with Autologous </w:t>
            </w:r>
            <w:r>
              <w:rPr>
                <w:sz w:val="24"/>
              </w:rPr>
              <w:t xml:space="preserve"> </w:t>
            </w:r>
          </w:p>
          <w:p w:rsidR="00AB2D7B" w:rsidRDefault="0096592D">
            <w:pPr>
              <w:ind w:left="12" w:hanging="12"/>
            </w:pPr>
            <w:r>
              <w:rPr>
                <w:sz w:val="20"/>
              </w:rPr>
              <w:t xml:space="preserve">Venous Tissue, Open Approach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342.92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unspec hemiplegia affecting nondominant side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02130A</w:t>
            </w:r>
            <w:r>
              <w:rPr>
                <w:sz w:val="24"/>
              </w:rPr>
              <w:t xml:space="preserve"> </w:t>
            </w:r>
          </w:p>
          <w:p w:rsidR="00AB2D7B" w:rsidRDefault="0096592D">
            <w:r>
              <w:rPr>
                <w:sz w:val="20"/>
              </w:rPr>
              <w:t xml:space="preserve">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3" w:hanging="12"/>
            </w:pPr>
            <w:r>
              <w:rPr>
                <w:sz w:val="20"/>
              </w:rPr>
              <w:t xml:space="preserve">Bypass Coronary Artery, Four or More </w:t>
            </w:r>
            <w:r>
              <w:rPr>
                <w:sz w:val="24"/>
              </w:rPr>
              <w:t xml:space="preserve"> </w:t>
            </w:r>
          </w:p>
          <w:p w:rsidR="00AB2D7B" w:rsidRDefault="0096592D">
            <w:pPr>
              <w:ind w:left="12" w:hanging="12"/>
            </w:pPr>
            <w:r>
              <w:rPr>
                <w:sz w:val="20"/>
              </w:rPr>
              <w:t xml:space="preserve">Arteries from Aorta with Autologous </w:t>
            </w:r>
            <w:r>
              <w:rPr>
                <w:sz w:val="24"/>
              </w:rPr>
              <w:t xml:space="preserve"> </w:t>
            </w:r>
          </w:p>
          <w:p w:rsidR="00AB2D7B" w:rsidRDefault="0096592D">
            <w:pPr>
              <w:ind w:left="12" w:hanging="12"/>
            </w:pPr>
            <w:r>
              <w:rPr>
                <w:sz w:val="20"/>
              </w:rPr>
              <w:t xml:space="preserve">Arterial 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362.34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transient arterial </w:t>
            </w:r>
          </w:p>
          <w:p w:rsidR="00AB2D7B" w:rsidRDefault="0096592D">
            <w:pPr>
              <w:ind w:left="14"/>
            </w:pPr>
            <w:r>
              <w:rPr>
                <w:sz w:val="20"/>
              </w:rPr>
              <w:t xml:space="preserve">occlusion of retina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02130JW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line="241" w:lineRule="auto"/>
              <w:ind w:left="10" w:right="53" w:hanging="10"/>
            </w:pPr>
            <w:r>
              <w:rPr>
                <w:sz w:val="20"/>
              </w:rPr>
              <w:t xml:space="preserve">Bypass Coronary Artery, Four or More </w:t>
            </w:r>
            <w:r>
              <w:rPr>
                <w:sz w:val="24"/>
              </w:rPr>
              <w:t xml:space="preserve"> </w:t>
            </w:r>
          </w:p>
          <w:p w:rsidR="00AB2D7B" w:rsidRDefault="0096592D">
            <w:pPr>
              <w:spacing w:after="14"/>
              <w:ind w:left="12" w:hanging="12"/>
            </w:pPr>
            <w:r>
              <w:rPr>
                <w:sz w:val="20"/>
              </w:rPr>
              <w:t xml:space="preserve">Arteries from Aorta with Synthetic </w:t>
            </w:r>
            <w:r>
              <w:rPr>
                <w:sz w:val="24"/>
              </w:rPr>
              <w:t xml:space="preserve"> </w:t>
            </w:r>
          </w:p>
          <w:p w:rsidR="00AB2D7B" w:rsidRDefault="0096592D">
            <w:r>
              <w:rPr>
                <w:sz w:val="20"/>
              </w:rPr>
              <w:t xml:space="preserve">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368.12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transient visual loss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ind w:left="12" w:right="101" w:hanging="2"/>
            </w:pPr>
            <w:r>
              <w:rPr>
                <w:sz w:val="20"/>
              </w:rPr>
              <w:t xml:space="preserve">02130K 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ind w:left="12" w:right="53" w:hanging="12"/>
            </w:pPr>
            <w:r>
              <w:rPr>
                <w:sz w:val="20"/>
              </w:rPr>
              <w:t xml:space="preserve">Bypass Coronary Artery, Four or More </w:t>
            </w:r>
            <w:r>
              <w:rPr>
                <w:sz w:val="24"/>
              </w:rPr>
              <w:t xml:space="preserve"> </w:t>
            </w:r>
          </w:p>
          <w:p w:rsidR="00AB2D7B" w:rsidRDefault="0096592D">
            <w:pPr>
              <w:ind w:left="12" w:hanging="12"/>
            </w:pPr>
            <w:r>
              <w:rPr>
                <w:sz w:val="20"/>
              </w:rPr>
              <w:t xml:space="preserve">Arteries from Aorta with Nonautologous </w:t>
            </w:r>
            <w:r>
              <w:rPr>
                <w:sz w:val="24"/>
              </w:rPr>
              <w:t xml:space="preserve"> </w:t>
            </w:r>
          </w:p>
          <w:p w:rsidR="00AB2D7B" w:rsidRDefault="0096592D">
            <w:pPr>
              <w:ind w:left="12" w:hanging="12"/>
            </w:pPr>
            <w:r>
              <w:rPr>
                <w:sz w:val="20"/>
              </w:rPr>
              <w:t xml:space="preserve">Tissue 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427.31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atrial fibrillation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021348 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53" w:hanging="12"/>
            </w:pPr>
            <w:r>
              <w:rPr>
                <w:sz w:val="20"/>
              </w:rPr>
              <w:t xml:space="preserve">Bypass Coronary Artery, Four or More </w:t>
            </w:r>
            <w:r>
              <w:rPr>
                <w:sz w:val="24"/>
              </w:rPr>
              <w:t xml:space="preserve"> </w:t>
            </w:r>
          </w:p>
          <w:p w:rsidR="00AB2D7B" w:rsidRDefault="0096592D">
            <w:pPr>
              <w:ind w:left="12" w:hanging="12"/>
            </w:pPr>
            <w:r>
              <w:rPr>
                <w:sz w:val="20"/>
              </w:rPr>
              <w:t xml:space="preserve">Arteries from Aorta with Zooplastic Tissue, </w:t>
            </w:r>
            <w:r>
              <w:rPr>
                <w:sz w:val="24"/>
              </w:rPr>
              <w:t xml:space="preserve"> </w:t>
            </w:r>
          </w:p>
          <w:p w:rsidR="00AB2D7B" w:rsidRDefault="0096592D">
            <w:pPr>
              <w:ind w:left="12" w:hanging="12"/>
            </w:pPr>
            <w:r>
              <w:rPr>
                <w:sz w:val="20"/>
              </w:rPr>
              <w:t xml:space="preserve">Percutaneous Endoscopic 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427.32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atrial flutter </w:t>
            </w:r>
            <w:r>
              <w:rPr>
                <w:sz w:val="24"/>
              </w:rPr>
              <w:t xml:space="preserve"> </w:t>
            </w:r>
          </w:p>
        </w:tc>
        <w:tc>
          <w:tcPr>
            <w:tcW w:w="168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021349 W </w:t>
            </w:r>
            <w:r>
              <w:rPr>
                <w:sz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right="53" w:hanging="12"/>
            </w:pPr>
            <w:r>
              <w:rPr>
                <w:sz w:val="20"/>
              </w:rPr>
              <w:t xml:space="preserve">Bypass Coronary Artery, Four or More </w:t>
            </w:r>
            <w:r>
              <w:rPr>
                <w:sz w:val="24"/>
              </w:rPr>
              <w:t xml:space="preserve"> </w:t>
            </w:r>
          </w:p>
          <w:p w:rsidR="00AB2D7B" w:rsidRDefault="0096592D">
            <w:pPr>
              <w:ind w:left="12" w:hanging="12"/>
            </w:pPr>
            <w:r>
              <w:rPr>
                <w:sz w:val="20"/>
              </w:rPr>
              <w:t xml:space="preserve">Arteries from Aorta with Autologous </w:t>
            </w:r>
            <w:r>
              <w:rPr>
                <w:sz w:val="24"/>
              </w:rPr>
              <w:t xml:space="preserve"> </w:t>
            </w:r>
          </w:p>
          <w:p w:rsidR="00AB2D7B" w:rsidRDefault="0096592D">
            <w:pPr>
              <w:spacing w:after="1"/>
            </w:pPr>
            <w:r>
              <w:rPr>
                <w:sz w:val="20"/>
              </w:rPr>
              <w:t xml:space="preserve">Venous Tissue, </w:t>
            </w:r>
          </w:p>
          <w:p w:rsidR="00AB2D7B" w:rsidRDefault="0096592D">
            <w:pPr>
              <w:spacing w:after="31"/>
              <w:ind w:left="12"/>
            </w:pPr>
            <w:r>
              <w:rPr>
                <w:sz w:val="20"/>
              </w:rPr>
              <w:t xml:space="preserve">Percutaneous Endoscopic </w:t>
            </w:r>
          </w:p>
          <w:p w:rsidR="00AB2D7B" w:rsidRDefault="0096592D">
            <w:pPr>
              <w:ind w:left="1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1" w:type="dxa"/>
          <w:right w:w="115" w:type="dxa"/>
        </w:tblCellMar>
        <w:tblLook w:val="04A0" w:firstRow="1" w:lastRow="0" w:firstColumn="1" w:lastColumn="0" w:noHBand="0" w:noVBand="1"/>
      </w:tblPr>
      <w:tblGrid>
        <w:gridCol w:w="381"/>
        <w:gridCol w:w="22"/>
        <w:gridCol w:w="1493"/>
        <w:gridCol w:w="2617"/>
        <w:gridCol w:w="139"/>
        <w:gridCol w:w="1546"/>
        <w:gridCol w:w="132"/>
        <w:gridCol w:w="3037"/>
      </w:tblGrid>
      <w:tr w:rsidR="00AB2D7B">
        <w:trPr>
          <w:trHeight w:val="1615"/>
        </w:trPr>
        <w:tc>
          <w:tcPr>
            <w:tcW w:w="40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427.41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ventricular </w:t>
            </w:r>
          </w:p>
          <w:p w:rsidR="00AB2D7B" w:rsidRDefault="0096592D">
            <w:pPr>
              <w:ind w:left="14"/>
            </w:pPr>
            <w:r>
              <w:rPr>
                <w:sz w:val="20"/>
              </w:rPr>
              <w:t xml:space="preserve">fibrillation </w:t>
            </w:r>
            <w:r>
              <w:rPr>
                <w:sz w:val="24"/>
              </w:rPr>
              <w:t xml:space="preserve"> </w:t>
            </w:r>
          </w:p>
        </w:tc>
        <w:tc>
          <w:tcPr>
            <w:tcW w:w="16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23" w:hanging="2"/>
            </w:pPr>
            <w:r>
              <w:rPr>
                <w:sz w:val="20"/>
              </w:rPr>
              <w:t xml:space="preserve">02134A W </w:t>
            </w:r>
            <w:r>
              <w:rPr>
                <w:sz w:val="24"/>
              </w:rPr>
              <w:t xml:space="preserve"> </w:t>
            </w:r>
          </w:p>
        </w:tc>
        <w:tc>
          <w:tcPr>
            <w:tcW w:w="316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Bypass Coronary Artery, </w:t>
            </w:r>
          </w:p>
          <w:p w:rsidR="00AB2D7B" w:rsidRDefault="0096592D">
            <w:pPr>
              <w:spacing w:after="16" w:line="245" w:lineRule="auto"/>
              <w:ind w:right="406" w:firstLine="12"/>
            </w:pPr>
            <w:r>
              <w:rPr>
                <w:sz w:val="20"/>
              </w:rPr>
              <w:t xml:space="preserve">Four or More Arteries from Aorta with Autologous </w:t>
            </w:r>
            <w:r>
              <w:rPr>
                <w:sz w:val="24"/>
              </w:rPr>
              <w:t xml:space="preserve"> </w:t>
            </w:r>
            <w:r>
              <w:rPr>
                <w:sz w:val="20"/>
              </w:rPr>
              <w:t xml:space="preserve">Arterial Tissue,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427.42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ventricular flutter </w:t>
            </w:r>
            <w:r>
              <w:rPr>
                <w:sz w:val="24"/>
              </w:rPr>
              <w:t xml:space="preserve"> </w:t>
            </w:r>
          </w:p>
        </w:tc>
        <w:tc>
          <w:tcPr>
            <w:tcW w:w="168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02134JW </w:t>
            </w:r>
            <w:r>
              <w:rPr>
                <w:sz w:val="24"/>
              </w:rPr>
              <w:t xml:space="preserve"> </w:t>
            </w:r>
          </w:p>
        </w:tc>
        <w:tc>
          <w:tcPr>
            <w:tcW w:w="316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Bypass Coronary Artery, </w:t>
            </w:r>
          </w:p>
          <w:p w:rsidR="00AB2D7B" w:rsidRDefault="0096592D">
            <w:pPr>
              <w:spacing w:line="231" w:lineRule="auto"/>
              <w:ind w:left="12" w:right="237"/>
            </w:pPr>
            <w:r>
              <w:rPr>
                <w:sz w:val="20"/>
              </w:rPr>
              <w:t xml:space="preserve">Four or More Arteries from Aorta with Synthetic </w:t>
            </w:r>
            <w:r>
              <w:rPr>
                <w:sz w:val="24"/>
              </w:rPr>
              <w:t xml:space="preserve"> </w:t>
            </w:r>
          </w:p>
          <w:p w:rsidR="00AB2D7B" w:rsidRDefault="0096592D">
            <w:pPr>
              <w:spacing w:after="13"/>
              <w:ind w:left="12" w:hanging="12"/>
            </w:pPr>
            <w:r>
              <w:rPr>
                <w:sz w:val="20"/>
              </w:rPr>
              <w:t xml:space="preserve">Substitute, Percutaneous Endoscopic </w:t>
            </w:r>
            <w:r>
              <w:rPr>
                <w:sz w:val="24"/>
              </w:rPr>
              <w:t xml:space="preserve"> </w:t>
            </w:r>
          </w:p>
          <w:p w:rsidR="00AB2D7B" w:rsidRDefault="0096592D">
            <w:r>
              <w:rPr>
                <w:sz w:val="20"/>
              </w:rPr>
              <w:t xml:space="preserve">Approach </w:t>
            </w:r>
            <w:r>
              <w:rPr>
                <w:sz w:val="24"/>
              </w:rPr>
              <w:t xml:space="preserve"> </w:t>
            </w:r>
          </w:p>
        </w:tc>
      </w:tr>
      <w:tr w:rsidR="00AB2D7B">
        <w:trPr>
          <w:trHeight w:val="1123"/>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427.81 </w:t>
            </w:r>
            <w:r>
              <w:rPr>
                <w:sz w:val="24"/>
              </w:rPr>
              <w:t xml:space="preserve"> </w:t>
            </w:r>
          </w:p>
        </w:tc>
        <w:tc>
          <w:tcPr>
            <w:tcW w:w="2617"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sinoatrial node </w:t>
            </w:r>
          </w:p>
          <w:p w:rsidR="00AB2D7B" w:rsidRDefault="0096592D">
            <w:pPr>
              <w:ind w:left="14"/>
            </w:pPr>
            <w:r>
              <w:rPr>
                <w:sz w:val="20"/>
              </w:rPr>
              <w:t xml:space="preserve">dysfunction </w:t>
            </w:r>
            <w:r>
              <w:rPr>
                <w:sz w:val="24"/>
              </w:rPr>
              <w:t xml:space="preserve"> </w:t>
            </w:r>
          </w:p>
        </w:tc>
        <w:tc>
          <w:tcPr>
            <w:tcW w:w="168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37" w:hanging="5"/>
            </w:pPr>
            <w:r>
              <w:rPr>
                <w:sz w:val="20"/>
              </w:rPr>
              <w:t xml:space="preserve">02134K W </w:t>
            </w:r>
            <w:r>
              <w:rPr>
                <w:sz w:val="24"/>
              </w:rPr>
              <w:t xml:space="preserve"> </w:t>
            </w:r>
          </w:p>
        </w:tc>
        <w:tc>
          <w:tcPr>
            <w:tcW w:w="316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right="587" w:hanging="12"/>
            </w:pPr>
            <w:r>
              <w:rPr>
                <w:sz w:val="20"/>
              </w:rPr>
              <w:t xml:space="preserve">Bypass Coronary Artery, Four or More </w:t>
            </w:r>
            <w:r>
              <w:rPr>
                <w:sz w:val="24"/>
              </w:rPr>
              <w:t xml:space="preserve"> </w:t>
            </w:r>
          </w:p>
          <w:p w:rsidR="00AB2D7B" w:rsidRDefault="0096592D">
            <w:pPr>
              <w:ind w:left="12" w:hanging="12"/>
            </w:pPr>
            <w:r>
              <w:rPr>
                <w:sz w:val="20"/>
              </w:rPr>
              <w:t xml:space="preserve">Arteries from Aorta with Nonautologous </w:t>
            </w:r>
            <w:r>
              <w:rPr>
                <w:sz w:val="24"/>
              </w:rPr>
              <w:t xml:space="preserve"> </w:t>
            </w:r>
          </w:p>
        </w:tc>
      </w:tr>
      <w:tr w:rsidR="00AB2D7B">
        <w:trPr>
          <w:trHeight w:val="1123"/>
        </w:trPr>
        <w:tc>
          <w:tcPr>
            <w:tcW w:w="382" w:type="dxa"/>
            <w:vMerge w:val="restart"/>
            <w:tcBorders>
              <w:top w:val="single" w:sz="4" w:space="0" w:color="000000"/>
              <w:left w:val="single" w:sz="4" w:space="0" w:color="000000"/>
              <w:bottom w:val="nil"/>
              <w:right w:val="single" w:sz="4" w:space="0" w:color="000000"/>
            </w:tcBorders>
          </w:tcPr>
          <w:p w:rsidR="00AB2D7B" w:rsidRDefault="0096592D">
            <w:pPr>
              <w:ind w:left="12"/>
            </w:pPr>
            <w:r>
              <w:rPr>
                <w:sz w:val="24"/>
              </w:rPr>
              <w:t xml:space="preserve"> </w:t>
            </w:r>
          </w:p>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7"/>
            </w:pPr>
            <w:r>
              <w:rPr>
                <w:sz w:val="20"/>
              </w:rPr>
              <w:t xml:space="preserve">Tissue Substitute, </w:t>
            </w:r>
          </w:p>
          <w:p w:rsidR="00AB2D7B" w:rsidRDefault="0096592D">
            <w:pPr>
              <w:spacing w:after="13"/>
              <w:ind w:left="17" w:right="628"/>
            </w:pPr>
            <w:r>
              <w:rPr>
                <w:sz w:val="20"/>
              </w:rPr>
              <w:t xml:space="preserve">Percutaneous Endoscopic </w:t>
            </w:r>
            <w:r>
              <w:rPr>
                <w:sz w:val="24"/>
              </w:rPr>
              <w:t xml:space="preserve"> </w:t>
            </w:r>
          </w:p>
          <w:p w:rsidR="00AB2D7B" w:rsidRDefault="0096592D">
            <w:pPr>
              <w:ind w:left="7"/>
            </w:pPr>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427.89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other specified </w:t>
            </w:r>
          </w:p>
          <w:p w:rsidR="00AB2D7B" w:rsidRDefault="0096592D">
            <w:pPr>
              <w:ind w:left="17"/>
            </w:pPr>
            <w:r>
              <w:rPr>
                <w:sz w:val="20"/>
              </w:rPr>
              <w:t xml:space="preserve">cardiac dysrhythmias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0210088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7" w:right="335" w:hanging="12"/>
            </w:pPr>
            <w:r>
              <w:rPr>
                <w:sz w:val="20"/>
              </w:rPr>
              <w:t xml:space="preserve"> Bypass Coronary Artery, One Artery from </w:t>
            </w:r>
            <w:r>
              <w:rPr>
                <w:sz w:val="24"/>
              </w:rPr>
              <w:t xml:space="preserve"> </w:t>
            </w:r>
          </w:p>
          <w:p w:rsidR="00AB2D7B" w:rsidRDefault="0096592D">
            <w:pPr>
              <w:spacing w:after="13"/>
              <w:ind w:left="17" w:right="322" w:hanging="10"/>
            </w:pPr>
            <w:r>
              <w:rPr>
                <w:sz w:val="20"/>
              </w:rPr>
              <w:t xml:space="preserve">Right Internal Mammary with Zooplastic </w:t>
            </w:r>
            <w:r>
              <w:rPr>
                <w:sz w:val="24"/>
              </w:rPr>
              <w:t xml:space="preserve"> </w:t>
            </w:r>
          </w:p>
          <w:p w:rsidR="00AB2D7B" w:rsidRDefault="0096592D">
            <w:pPr>
              <w:ind w:left="7"/>
            </w:pPr>
            <w:r>
              <w:rPr>
                <w:sz w:val="20"/>
              </w:rPr>
              <w:t xml:space="preserve">Tissue, Open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428.20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ind w:left="7"/>
            </w:pPr>
            <w:r>
              <w:rPr>
                <w:sz w:val="20"/>
              </w:rPr>
              <w:t xml:space="preserve">unspecified systolic </w:t>
            </w:r>
          </w:p>
          <w:p w:rsidR="00AB2D7B" w:rsidRDefault="0096592D">
            <w:pPr>
              <w:ind w:left="17"/>
            </w:pPr>
            <w:r>
              <w:rPr>
                <w:sz w:val="20"/>
              </w:rPr>
              <w:t xml:space="preserve">heart 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0210089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51" w:lineRule="auto"/>
              <w:ind w:left="7" w:right="719" w:hanging="5"/>
            </w:pPr>
            <w:r>
              <w:rPr>
                <w:sz w:val="20"/>
              </w:rPr>
              <w:t xml:space="preserve"> Bypass Coronary Artery, One Artery from </w:t>
            </w:r>
            <w:r>
              <w:rPr>
                <w:sz w:val="24"/>
              </w:rPr>
              <w:t xml:space="preserve"> </w:t>
            </w:r>
            <w:r>
              <w:rPr>
                <w:sz w:val="20"/>
              </w:rPr>
              <w:t xml:space="preserve">Left Internal Mammary with Zooplastic </w:t>
            </w:r>
            <w:r>
              <w:rPr>
                <w:sz w:val="24"/>
              </w:rPr>
              <w:t xml:space="preserve"> </w:t>
            </w:r>
          </w:p>
          <w:p w:rsidR="00AB2D7B" w:rsidRDefault="0096592D">
            <w:pPr>
              <w:ind w:left="7"/>
            </w:pPr>
            <w:r>
              <w:rPr>
                <w:sz w:val="20"/>
              </w:rPr>
              <w:t xml:space="preserve">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428.21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acute systolic heart </w:t>
            </w:r>
          </w:p>
          <w:p w:rsidR="00AB2D7B" w:rsidRDefault="0096592D">
            <w:pPr>
              <w:ind w:left="17"/>
            </w:pPr>
            <w:r>
              <w:rPr>
                <w:sz w:val="20"/>
              </w:rPr>
              <w:t xml:space="preserve">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021008C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5" w:right="335" w:hanging="10"/>
            </w:pPr>
            <w:r>
              <w:rPr>
                <w:sz w:val="20"/>
              </w:rPr>
              <w:t xml:space="preserve"> Bypass Coronary Artery, One Artery from </w:t>
            </w:r>
            <w:r>
              <w:rPr>
                <w:sz w:val="24"/>
              </w:rPr>
              <w:t xml:space="preserve"> </w:t>
            </w:r>
          </w:p>
          <w:p w:rsidR="00AB2D7B" w:rsidRDefault="0096592D">
            <w:pPr>
              <w:spacing w:after="13"/>
              <w:ind w:left="17" w:right="194" w:hanging="10"/>
              <w:jc w:val="both"/>
            </w:pPr>
            <w:r>
              <w:rPr>
                <w:sz w:val="20"/>
              </w:rPr>
              <w:t xml:space="preserve">Thoracic Artery with Zooplastic Tissue, </w:t>
            </w:r>
            <w:r>
              <w:rPr>
                <w:sz w:val="24"/>
              </w:rPr>
              <w:t xml:space="preserve"> </w:t>
            </w:r>
          </w:p>
          <w:p w:rsidR="00AB2D7B" w:rsidRDefault="0096592D">
            <w:pPr>
              <w:ind w:left="7"/>
            </w:pPr>
            <w:r>
              <w:rPr>
                <w:sz w:val="20"/>
              </w:rPr>
              <w:t xml:space="preserve">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428.22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7"/>
              <w:ind w:left="7"/>
            </w:pPr>
            <w:r>
              <w:rPr>
                <w:sz w:val="20"/>
              </w:rPr>
              <w:t xml:space="preserve">chronic systolic heart </w:t>
            </w:r>
          </w:p>
          <w:p w:rsidR="00AB2D7B" w:rsidRDefault="0096592D">
            <w:pPr>
              <w:ind w:left="17"/>
            </w:pPr>
            <w:r>
              <w:rPr>
                <w:sz w:val="20"/>
              </w:rPr>
              <w:t xml:space="preserve">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0210098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7" w:right="717" w:hanging="2"/>
            </w:pPr>
            <w:r>
              <w:rPr>
                <w:sz w:val="20"/>
              </w:rPr>
              <w:t xml:space="preserve"> Bypass Coronary Artery, One Artery from </w:t>
            </w:r>
            <w:r>
              <w:rPr>
                <w:sz w:val="24"/>
              </w:rPr>
              <w:t xml:space="preserve"> </w:t>
            </w:r>
            <w:r>
              <w:rPr>
                <w:sz w:val="20"/>
              </w:rPr>
              <w:t xml:space="preserve">Right Internal Mammary with Autologous </w:t>
            </w:r>
            <w:r>
              <w:rPr>
                <w:sz w:val="24"/>
              </w:rPr>
              <w:t xml:space="preserve"> </w:t>
            </w:r>
          </w:p>
          <w:p w:rsidR="00AB2D7B" w:rsidRDefault="0096592D">
            <w:pPr>
              <w:ind w:left="17" w:right="193" w:hanging="10"/>
            </w:pPr>
            <w:r>
              <w:rPr>
                <w:sz w:val="20"/>
              </w:rPr>
              <w:t xml:space="preserve">Venous Tissue, Open Approach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1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428.23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acute on chronic </w:t>
            </w:r>
          </w:p>
          <w:p w:rsidR="00AB2D7B" w:rsidRDefault="0096592D">
            <w:pPr>
              <w:ind w:left="17"/>
            </w:pPr>
            <w:r>
              <w:rPr>
                <w:sz w:val="20"/>
              </w:rPr>
              <w:t xml:space="preserve">systolic heart failure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0210099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7" w:right="717" w:hanging="2"/>
            </w:pPr>
            <w:r>
              <w:rPr>
                <w:sz w:val="20"/>
              </w:rPr>
              <w:t xml:space="preserve"> Bypass Coronary Artery, One Artery from </w:t>
            </w:r>
            <w:r>
              <w:rPr>
                <w:sz w:val="24"/>
              </w:rPr>
              <w:t xml:space="preserve"> </w:t>
            </w:r>
            <w:r>
              <w:rPr>
                <w:sz w:val="20"/>
              </w:rPr>
              <w:t xml:space="preserve">Left Internal Mammary with Autologous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1" w:type="dxa"/>
          <w:right w:w="759" w:type="dxa"/>
        </w:tblCellMar>
        <w:tblLook w:val="04A0" w:firstRow="1" w:lastRow="0" w:firstColumn="1" w:lastColumn="0" w:noHBand="0" w:noVBand="1"/>
      </w:tblPr>
      <w:tblGrid>
        <w:gridCol w:w="856"/>
        <w:gridCol w:w="1487"/>
        <w:gridCol w:w="2627"/>
        <w:gridCol w:w="1650"/>
        <w:gridCol w:w="2747"/>
      </w:tblGrid>
      <w:tr w:rsidR="00AB2D7B">
        <w:trPr>
          <w:trHeight w:val="763"/>
        </w:trPr>
        <w:tc>
          <w:tcPr>
            <w:tcW w:w="382" w:type="dxa"/>
            <w:vMerge w:val="restart"/>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tcBorders>
              <w:top w:val="single" w:sz="4" w:space="0" w:color="000000"/>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03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7" w:hanging="10"/>
            </w:pPr>
            <w:r>
              <w:rPr>
                <w:sz w:val="20"/>
              </w:rPr>
              <w:t xml:space="preserve">Venous 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428.30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8"/>
              <w:ind w:left="7"/>
            </w:pPr>
            <w:r>
              <w:rPr>
                <w:sz w:val="20"/>
              </w:rPr>
              <w:t xml:space="preserve">unspecified diastolic </w:t>
            </w:r>
          </w:p>
          <w:p w:rsidR="00AB2D7B" w:rsidRDefault="0096592D">
            <w:pPr>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021009C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hanging="10"/>
            </w:pPr>
            <w:r>
              <w:rPr>
                <w:sz w:val="20"/>
              </w:rPr>
              <w:t xml:space="preserve"> Bypass Coronary Artery, One Artery from </w:t>
            </w:r>
            <w:r>
              <w:rPr>
                <w:sz w:val="24"/>
              </w:rPr>
              <w:t xml:space="preserve"> </w:t>
            </w:r>
          </w:p>
          <w:p w:rsidR="00AB2D7B" w:rsidRDefault="0096592D">
            <w:pPr>
              <w:spacing w:after="13" w:line="241" w:lineRule="auto"/>
              <w:ind w:left="17" w:hanging="10"/>
              <w:jc w:val="both"/>
            </w:pPr>
            <w:r>
              <w:rPr>
                <w:sz w:val="20"/>
              </w:rPr>
              <w:t xml:space="preserve">Thoracic Artery with Autologous Venous </w:t>
            </w:r>
            <w:r>
              <w:rPr>
                <w:sz w:val="24"/>
              </w:rPr>
              <w:t xml:space="preserve"> </w:t>
            </w:r>
          </w:p>
          <w:p w:rsidR="00AB2D7B" w:rsidRDefault="0096592D">
            <w:pPr>
              <w:ind w:left="7"/>
            </w:pPr>
            <w:r>
              <w:rPr>
                <w:sz w:val="20"/>
              </w:rPr>
              <w:t xml:space="preserve">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428.31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9"/>
              <w:ind w:left="7"/>
            </w:pPr>
            <w:r>
              <w:rPr>
                <w:sz w:val="20"/>
              </w:rPr>
              <w:t xml:space="preserve">acute diastolic heart </w:t>
            </w:r>
          </w:p>
          <w:p w:rsidR="00AB2D7B" w:rsidRDefault="0096592D">
            <w:pPr>
              <w:ind w:left="17"/>
            </w:pPr>
            <w:r>
              <w:rPr>
                <w:sz w:val="20"/>
              </w:rPr>
              <w:t xml:space="preserve">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02100A8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52" w:lineRule="auto"/>
              <w:ind w:left="7" w:right="182" w:hanging="2"/>
            </w:pPr>
            <w:r>
              <w:rPr>
                <w:sz w:val="20"/>
              </w:rPr>
              <w:t xml:space="preserve"> Bypass Coronary Artery, One Artery from </w:t>
            </w:r>
            <w:r>
              <w:rPr>
                <w:sz w:val="24"/>
              </w:rPr>
              <w:t xml:space="preserve"> </w:t>
            </w:r>
            <w:r>
              <w:rPr>
                <w:sz w:val="20"/>
              </w:rPr>
              <w:t xml:space="preserve">Right Internal Mammary with Autologous </w:t>
            </w:r>
            <w:r>
              <w:rPr>
                <w:sz w:val="24"/>
              </w:rPr>
              <w:t xml:space="preserve"> </w:t>
            </w:r>
          </w:p>
          <w:p w:rsidR="00AB2D7B" w:rsidRDefault="0096592D">
            <w:pPr>
              <w:ind w:left="17" w:hanging="10"/>
            </w:pPr>
            <w:r>
              <w:rPr>
                <w:sz w:val="20"/>
              </w:rPr>
              <w:t xml:space="preserve">Arterial 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428.32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7"/>
            </w:pPr>
            <w:r>
              <w:rPr>
                <w:sz w:val="20"/>
              </w:rPr>
              <w:t xml:space="preserve">chronic diastolic </w:t>
            </w:r>
          </w:p>
          <w:p w:rsidR="00AB2D7B" w:rsidRDefault="0096592D">
            <w:pPr>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02100A9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7" w:right="182" w:hanging="2"/>
            </w:pPr>
            <w:r>
              <w:rPr>
                <w:sz w:val="20"/>
              </w:rPr>
              <w:t xml:space="preserve"> Bypass Coronary Artery, One Artery from </w:t>
            </w:r>
            <w:r>
              <w:rPr>
                <w:sz w:val="24"/>
              </w:rPr>
              <w:t xml:space="preserve"> </w:t>
            </w:r>
            <w:r>
              <w:rPr>
                <w:sz w:val="20"/>
              </w:rPr>
              <w:t xml:space="preserve">Left Internal Mammary with Autologous </w:t>
            </w:r>
            <w:r>
              <w:rPr>
                <w:sz w:val="24"/>
              </w:rPr>
              <w:t xml:space="preserve"> </w:t>
            </w:r>
          </w:p>
          <w:p w:rsidR="00AB2D7B" w:rsidRDefault="0096592D">
            <w:pPr>
              <w:ind w:left="17" w:hanging="10"/>
            </w:pPr>
            <w:r>
              <w:rPr>
                <w:sz w:val="20"/>
              </w:rPr>
              <w:t xml:space="preserve">Arterial Tissue, Open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428.33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7"/>
            </w:pPr>
            <w:r>
              <w:rPr>
                <w:sz w:val="20"/>
              </w:rPr>
              <w:t xml:space="preserve">acute on chronic </w:t>
            </w:r>
          </w:p>
          <w:p w:rsidR="00AB2D7B" w:rsidRDefault="0096592D">
            <w:pPr>
              <w:ind w:left="17"/>
            </w:pPr>
            <w:r>
              <w:rPr>
                <w:sz w:val="20"/>
              </w:rPr>
              <w:t xml:space="preserve">diastolic 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02100A</w:t>
            </w:r>
            <w:r>
              <w:rPr>
                <w:sz w:val="24"/>
              </w:rPr>
              <w:t xml:space="preserve"> </w:t>
            </w:r>
          </w:p>
          <w:p w:rsidR="00AB2D7B" w:rsidRDefault="0096592D">
            <w:pPr>
              <w:ind w:left="2"/>
            </w:pPr>
            <w:r>
              <w:rPr>
                <w:sz w:val="20"/>
              </w:rPr>
              <w:t xml:space="preserve">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 Bypass Coronary Artery, One Artery from </w:t>
            </w:r>
            <w:r>
              <w:rPr>
                <w:sz w:val="24"/>
              </w:rPr>
              <w:t xml:space="preserve"> </w:t>
            </w:r>
          </w:p>
          <w:p w:rsidR="00AB2D7B" w:rsidRDefault="0096592D">
            <w:pPr>
              <w:spacing w:after="31"/>
              <w:ind w:left="7"/>
            </w:pPr>
            <w:r>
              <w:rPr>
                <w:sz w:val="20"/>
              </w:rPr>
              <w:t xml:space="preserve">Thoracic Artery with </w:t>
            </w:r>
          </w:p>
          <w:p w:rsidR="00AB2D7B" w:rsidRDefault="0096592D">
            <w:pPr>
              <w:ind w:left="17"/>
            </w:pPr>
            <w:r>
              <w:rPr>
                <w:sz w:val="20"/>
              </w:rPr>
              <w:t xml:space="preserve">Autologous Arterial </w:t>
            </w:r>
            <w:r>
              <w:rPr>
                <w:sz w:val="24"/>
              </w:rPr>
              <w:t xml:space="preserve"> </w:t>
            </w:r>
          </w:p>
          <w:p w:rsidR="00AB2D7B" w:rsidRDefault="0096592D">
            <w:pPr>
              <w:ind w:left="7"/>
            </w:pPr>
            <w:r>
              <w:rPr>
                <w:sz w:val="20"/>
              </w:rPr>
              <w:t xml:space="preserve">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428.40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3" w:lineRule="auto"/>
              <w:ind w:left="7"/>
            </w:pPr>
            <w:r>
              <w:rPr>
                <w:sz w:val="20"/>
              </w:rPr>
              <w:t xml:space="preserve">unspec combined </w:t>
            </w:r>
            <w:r>
              <w:rPr>
                <w:sz w:val="24"/>
              </w:rPr>
              <w:t xml:space="preserve"> </w:t>
            </w:r>
            <w:r>
              <w:rPr>
                <w:sz w:val="20"/>
              </w:rPr>
              <w:t xml:space="preserve">systolic&amp;diastolic </w:t>
            </w:r>
          </w:p>
          <w:p w:rsidR="00AB2D7B" w:rsidRDefault="0096592D">
            <w:pPr>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02100J8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7" w:right="182" w:hanging="2"/>
            </w:pPr>
            <w:r>
              <w:rPr>
                <w:sz w:val="20"/>
              </w:rPr>
              <w:t xml:space="preserve"> Bypass Coronary Artery, One Artery from </w:t>
            </w:r>
            <w:r>
              <w:rPr>
                <w:sz w:val="24"/>
              </w:rPr>
              <w:t xml:space="preserve"> </w:t>
            </w:r>
            <w:r>
              <w:rPr>
                <w:sz w:val="20"/>
              </w:rPr>
              <w:t xml:space="preserve">Right Internal Mammary with Synthetic </w:t>
            </w:r>
            <w:r>
              <w:rPr>
                <w:sz w:val="24"/>
              </w:rPr>
              <w:t xml:space="preserve"> </w:t>
            </w:r>
          </w:p>
          <w:p w:rsidR="00AB2D7B" w:rsidRDefault="0096592D">
            <w:pPr>
              <w:ind w:left="17" w:hanging="10"/>
            </w:pPr>
            <w:r>
              <w:rPr>
                <w:sz w:val="20"/>
              </w:rPr>
              <w:t xml:space="preserve">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428.41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76" w:lineRule="auto"/>
              <w:ind w:left="7"/>
            </w:pPr>
            <w:r>
              <w:rPr>
                <w:sz w:val="20"/>
              </w:rPr>
              <w:t xml:space="preserve">acute combined </w:t>
            </w:r>
            <w:r>
              <w:rPr>
                <w:sz w:val="24"/>
              </w:rPr>
              <w:t xml:space="preserve"> </w:t>
            </w:r>
            <w:r>
              <w:rPr>
                <w:sz w:val="20"/>
              </w:rPr>
              <w:t xml:space="preserve">systolic&amp;diastolic </w:t>
            </w:r>
          </w:p>
          <w:p w:rsidR="00AB2D7B" w:rsidRDefault="0096592D">
            <w:pPr>
              <w:ind w:left="17"/>
            </w:pPr>
            <w:r>
              <w:rPr>
                <w:sz w:val="20"/>
              </w:rPr>
              <w:t xml:space="preserve">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02100J9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52" w:lineRule="auto"/>
              <w:ind w:left="7" w:right="182" w:hanging="2"/>
            </w:pPr>
            <w:r>
              <w:rPr>
                <w:sz w:val="20"/>
              </w:rPr>
              <w:t xml:space="preserve"> Bypass Coronary Artery, One Artery from </w:t>
            </w:r>
            <w:r>
              <w:rPr>
                <w:sz w:val="24"/>
              </w:rPr>
              <w:t xml:space="preserve"> </w:t>
            </w:r>
            <w:r>
              <w:rPr>
                <w:sz w:val="20"/>
              </w:rPr>
              <w:t xml:space="preserve">Left Internal Mammary with Synthetic </w:t>
            </w:r>
            <w:r>
              <w:rPr>
                <w:sz w:val="24"/>
              </w:rPr>
              <w:t xml:space="preserve"> </w:t>
            </w:r>
          </w:p>
          <w:p w:rsidR="00AB2D7B" w:rsidRDefault="0096592D">
            <w:pPr>
              <w:ind w:left="17" w:hanging="10"/>
            </w:pPr>
            <w:r>
              <w:rPr>
                <w:sz w:val="20"/>
              </w:rPr>
              <w:t xml:space="preserve">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428.42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ind w:left="17" w:right="4" w:hanging="10"/>
            </w:pPr>
            <w:r>
              <w:rPr>
                <w:sz w:val="20"/>
              </w:rPr>
              <w:t xml:space="preserve">chronic comb systolic&amp;diastolic heart failure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02100JC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7" w:hanging="12"/>
            </w:pPr>
            <w:r>
              <w:rPr>
                <w:sz w:val="20"/>
              </w:rPr>
              <w:t xml:space="preserve"> Bypass Coronary Artery, One Artery from </w:t>
            </w:r>
            <w:r>
              <w:rPr>
                <w:sz w:val="24"/>
              </w:rPr>
              <w:t xml:space="preserve"> </w:t>
            </w:r>
          </w:p>
          <w:p w:rsidR="00AB2D7B" w:rsidRDefault="0096592D">
            <w:pPr>
              <w:spacing w:after="31"/>
              <w:ind w:left="7"/>
            </w:pPr>
            <w:r>
              <w:rPr>
                <w:sz w:val="20"/>
              </w:rPr>
              <w:t xml:space="preserve">Thoracic Artery with </w:t>
            </w:r>
          </w:p>
          <w:p w:rsidR="00AB2D7B" w:rsidRDefault="0096592D">
            <w:pPr>
              <w:ind w:left="17"/>
            </w:pPr>
            <w:r>
              <w:rPr>
                <w:sz w:val="20"/>
              </w:rPr>
              <w:t xml:space="preserve">Synthetic Substitute, </w:t>
            </w:r>
            <w:r>
              <w:rPr>
                <w:sz w:val="24"/>
              </w:rPr>
              <w:t xml:space="preserve"> </w:t>
            </w:r>
          </w:p>
          <w:p w:rsidR="00AB2D7B" w:rsidRDefault="0096592D">
            <w:pPr>
              <w:ind w:left="7"/>
            </w:pPr>
            <w:r>
              <w:rPr>
                <w:sz w:val="20"/>
              </w:rPr>
              <w:t xml:space="preserve">Open Approach </w:t>
            </w:r>
            <w:r>
              <w:rPr>
                <w:sz w:val="24"/>
              </w:rPr>
              <w:t xml:space="preserve"> </w:t>
            </w:r>
          </w:p>
        </w:tc>
      </w:tr>
      <w:tr w:rsidR="00AB2D7B">
        <w:trPr>
          <w:trHeight w:val="99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428.43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7"/>
            </w:pPr>
            <w:r>
              <w:rPr>
                <w:sz w:val="20"/>
              </w:rPr>
              <w:t xml:space="preserve">acute chronic comb </w:t>
            </w:r>
          </w:p>
          <w:p w:rsidR="00AB2D7B" w:rsidRDefault="0096592D">
            <w:pPr>
              <w:ind w:left="17" w:right="4"/>
            </w:pPr>
            <w:r>
              <w:rPr>
                <w:sz w:val="20"/>
              </w:rPr>
              <w:t xml:space="preserve">systolic&amp;diastolic heart fail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02100K8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7"/>
            </w:pPr>
            <w:r>
              <w:rPr>
                <w:sz w:val="20"/>
              </w:rPr>
              <w:t xml:space="preserve"> Bypass Coronary Artery, </w:t>
            </w:r>
          </w:p>
          <w:p w:rsidR="00AB2D7B" w:rsidRDefault="0096592D">
            <w:pPr>
              <w:spacing w:after="17"/>
              <w:ind w:left="17"/>
            </w:pPr>
            <w:r>
              <w:rPr>
                <w:sz w:val="20"/>
              </w:rPr>
              <w:t xml:space="preserve">One Artery from Right </w:t>
            </w:r>
          </w:p>
          <w:p w:rsidR="00AB2D7B" w:rsidRDefault="0096592D">
            <w:pPr>
              <w:ind w:left="17"/>
            </w:pPr>
            <w:r>
              <w:rPr>
                <w:sz w:val="20"/>
              </w:rPr>
              <w:t xml:space="preserve">Internal Mammary with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4" w:type="dxa"/>
          <w:right w:w="115" w:type="dxa"/>
        </w:tblCellMar>
        <w:tblLook w:val="04A0" w:firstRow="1" w:lastRow="0" w:firstColumn="1" w:lastColumn="0" w:noHBand="0" w:noVBand="1"/>
      </w:tblPr>
      <w:tblGrid>
        <w:gridCol w:w="382"/>
        <w:gridCol w:w="1514"/>
        <w:gridCol w:w="2756"/>
        <w:gridCol w:w="1678"/>
        <w:gridCol w:w="3037"/>
      </w:tblGrid>
      <w:tr w:rsidR="00AB2D7B">
        <w:trPr>
          <w:trHeight w:val="994"/>
        </w:trPr>
        <w:tc>
          <w:tcPr>
            <w:tcW w:w="382" w:type="dxa"/>
            <w:vMerge w:val="restart"/>
            <w:tcBorders>
              <w:top w:val="nil"/>
              <w:left w:val="single" w:sz="4" w:space="0" w:color="000000"/>
              <w:bottom w:val="single" w:sz="4" w:space="0" w:color="000000"/>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tcBorders>
              <w:top w:val="single" w:sz="4" w:space="0" w:color="000000"/>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037"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5"/>
            </w:pPr>
            <w:r>
              <w:rPr>
                <w:sz w:val="20"/>
              </w:rPr>
              <w:t xml:space="preserve">Nonautologous Tissue </w:t>
            </w:r>
          </w:p>
          <w:p w:rsidR="00AB2D7B" w:rsidRDefault="0096592D">
            <w:pPr>
              <w:spacing w:after="30"/>
              <w:ind w:left="14"/>
            </w:pPr>
            <w:r>
              <w:rPr>
                <w:sz w:val="20"/>
              </w:rPr>
              <w:t xml:space="preserve">Substitute, Open </w:t>
            </w:r>
          </w:p>
          <w:p w:rsidR="00AB2D7B" w:rsidRDefault="0096592D">
            <w:pPr>
              <w:ind w:left="14"/>
            </w:pPr>
            <w:r>
              <w:rPr>
                <w:sz w:val="20"/>
              </w:rPr>
              <w:t xml:space="preserve">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433.00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ind w:left="15" w:right="621" w:hanging="10"/>
            </w:pPr>
            <w:r>
              <w:rPr>
                <w:sz w:val="20"/>
              </w:rPr>
              <w:t xml:space="preserve">occlusion&amp;stenos basilar art w/o mention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02100K9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4" w:right="444" w:hanging="12"/>
            </w:pPr>
            <w:r>
              <w:rPr>
                <w:sz w:val="20"/>
              </w:rPr>
              <w:t xml:space="preserve"> Bypass Coronary Artery, One Artery from </w:t>
            </w:r>
            <w:r>
              <w:rPr>
                <w:sz w:val="24"/>
              </w:rPr>
              <w:t xml:space="preserve"> </w:t>
            </w:r>
          </w:p>
          <w:p w:rsidR="00AB2D7B" w:rsidRDefault="0096592D">
            <w:pPr>
              <w:spacing w:line="236" w:lineRule="auto"/>
              <w:ind w:left="15" w:right="539" w:hanging="10"/>
            </w:pPr>
            <w:r>
              <w:rPr>
                <w:sz w:val="20"/>
              </w:rPr>
              <w:t xml:space="preserve">Left Internal Mammary with </w:t>
            </w:r>
            <w:r>
              <w:rPr>
                <w:sz w:val="24"/>
              </w:rPr>
              <w:t xml:space="preserve"> </w:t>
            </w:r>
          </w:p>
          <w:p w:rsidR="00AB2D7B" w:rsidRDefault="0096592D">
            <w:pPr>
              <w:ind w:left="5"/>
            </w:pPr>
            <w:r>
              <w:rPr>
                <w:sz w:val="20"/>
              </w:rPr>
              <w:t xml:space="preserve">Nonautologous Tissue </w:t>
            </w:r>
          </w:p>
          <w:p w:rsidR="00AB2D7B" w:rsidRDefault="0096592D">
            <w:pPr>
              <w:spacing w:after="30"/>
              <w:ind w:left="14"/>
            </w:pPr>
            <w:r>
              <w:rPr>
                <w:sz w:val="20"/>
              </w:rPr>
              <w:t xml:space="preserve">Substitute, Open </w:t>
            </w:r>
          </w:p>
          <w:p w:rsidR="00AB2D7B" w:rsidRDefault="0096592D">
            <w:pPr>
              <w:ind w:left="14"/>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433.01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occlusion&amp;stenosis </w:t>
            </w:r>
          </w:p>
          <w:p w:rsidR="00AB2D7B" w:rsidRDefault="0096592D">
            <w:pPr>
              <w:ind w:left="14" w:right="670"/>
            </w:pPr>
            <w:r>
              <w:rPr>
                <w:sz w:val="20"/>
              </w:rPr>
              <w:t xml:space="preserve">basilar artery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02100K</w:t>
            </w:r>
            <w:r>
              <w:rPr>
                <w:sz w:val="24"/>
              </w:rPr>
              <w:t xml:space="preserve"> </w:t>
            </w:r>
          </w:p>
          <w:p w:rsidR="00AB2D7B" w:rsidRDefault="0096592D">
            <w:r>
              <w:rPr>
                <w:sz w:val="20"/>
              </w:rPr>
              <w:t xml:space="preserve">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5" w:right="442" w:hanging="10"/>
            </w:pPr>
            <w:r>
              <w:rPr>
                <w:sz w:val="20"/>
              </w:rPr>
              <w:t xml:space="preserve"> Bypass Coronary Artery, One Artery from </w:t>
            </w:r>
            <w:r>
              <w:rPr>
                <w:sz w:val="24"/>
              </w:rPr>
              <w:t xml:space="preserve"> </w:t>
            </w:r>
          </w:p>
          <w:p w:rsidR="00AB2D7B" w:rsidRDefault="0096592D">
            <w:pPr>
              <w:spacing w:after="29"/>
              <w:ind w:left="5"/>
            </w:pPr>
            <w:r>
              <w:rPr>
                <w:sz w:val="20"/>
              </w:rPr>
              <w:t xml:space="preserve">Thoracic Artery with </w:t>
            </w:r>
          </w:p>
          <w:p w:rsidR="00AB2D7B" w:rsidRDefault="0096592D">
            <w:pPr>
              <w:ind w:left="14"/>
            </w:pPr>
            <w:r>
              <w:rPr>
                <w:sz w:val="20"/>
              </w:rPr>
              <w:t xml:space="preserve">Nonautologous Tissue </w:t>
            </w:r>
            <w:r>
              <w:rPr>
                <w:sz w:val="24"/>
              </w:rPr>
              <w:t xml:space="preserve"> </w:t>
            </w:r>
          </w:p>
          <w:p w:rsidR="00AB2D7B" w:rsidRDefault="0096592D">
            <w:pPr>
              <w:ind w:left="15" w:right="626" w:hanging="10"/>
            </w:pPr>
            <w:r>
              <w:rPr>
                <w:sz w:val="20"/>
              </w:rPr>
              <w:t xml:space="preserve">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433.10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ind w:left="15" w:right="582" w:hanging="10"/>
            </w:pPr>
            <w:r>
              <w:rPr>
                <w:sz w:val="20"/>
              </w:rPr>
              <w:t xml:space="preserve">occlusion&amp;stenos carotid art w/o mention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02100Z8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4"/>
            </w:pPr>
            <w:r>
              <w:rPr>
                <w:sz w:val="20"/>
              </w:rPr>
              <w:t xml:space="preserve"> Bypass Coronary Artery, </w:t>
            </w:r>
          </w:p>
          <w:p w:rsidR="00AB2D7B" w:rsidRDefault="0096592D">
            <w:pPr>
              <w:ind w:left="14"/>
            </w:pPr>
            <w:r>
              <w:rPr>
                <w:sz w:val="20"/>
              </w:rPr>
              <w:t xml:space="preserve">One Artery from Right </w:t>
            </w:r>
          </w:p>
          <w:p w:rsidR="00AB2D7B" w:rsidRDefault="0096592D">
            <w:pPr>
              <w:spacing w:after="30"/>
              <w:ind w:left="14"/>
            </w:pPr>
            <w:r>
              <w:rPr>
                <w:sz w:val="20"/>
              </w:rPr>
              <w:t xml:space="preserve">Internal Mammary, Open </w:t>
            </w:r>
          </w:p>
          <w:p w:rsidR="00AB2D7B" w:rsidRDefault="0096592D">
            <w:pPr>
              <w:ind w:left="14"/>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433.11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5"/>
            </w:pPr>
            <w:r>
              <w:rPr>
                <w:sz w:val="20"/>
              </w:rPr>
              <w:t xml:space="preserve">occlusion&amp;stenosis </w:t>
            </w:r>
          </w:p>
          <w:p w:rsidR="00AB2D7B" w:rsidRDefault="0096592D">
            <w:pPr>
              <w:ind w:left="14" w:right="631"/>
            </w:pPr>
            <w:r>
              <w:rPr>
                <w:sz w:val="20"/>
              </w:rPr>
              <w:t xml:space="preserve">carotid artery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02100Z9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14"/>
            </w:pPr>
            <w:r>
              <w:rPr>
                <w:sz w:val="20"/>
              </w:rPr>
              <w:t xml:space="preserve"> Bypass Coronary Artery, </w:t>
            </w:r>
          </w:p>
          <w:p w:rsidR="00AB2D7B" w:rsidRDefault="0096592D">
            <w:pPr>
              <w:ind w:left="14"/>
            </w:pPr>
            <w:r>
              <w:rPr>
                <w:sz w:val="20"/>
              </w:rPr>
              <w:t xml:space="preserve">One Artery from Left </w:t>
            </w:r>
          </w:p>
          <w:p w:rsidR="00AB2D7B" w:rsidRDefault="0096592D">
            <w:pPr>
              <w:spacing w:after="30"/>
              <w:ind w:left="14"/>
            </w:pPr>
            <w:r>
              <w:rPr>
                <w:sz w:val="20"/>
              </w:rPr>
              <w:t xml:space="preserve">Internal Mammary, Open </w:t>
            </w:r>
          </w:p>
          <w:p w:rsidR="00AB2D7B" w:rsidRDefault="0096592D">
            <w:pPr>
              <w:ind w:left="14"/>
            </w:pPr>
            <w:r>
              <w:rPr>
                <w:sz w:val="20"/>
              </w:rPr>
              <w:t xml:space="preserve">Approach </w:t>
            </w:r>
            <w:r>
              <w:rPr>
                <w:sz w:val="24"/>
              </w:rPr>
              <w:t xml:space="preserve"> </w:t>
            </w:r>
          </w:p>
        </w:tc>
      </w:tr>
      <w:tr w:rsidR="00AB2D7B">
        <w:trPr>
          <w:trHeight w:val="857"/>
        </w:trPr>
        <w:tc>
          <w:tcPr>
            <w:tcW w:w="382"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433.20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occlusion&amp;stenos vert </w:t>
            </w:r>
          </w:p>
          <w:p w:rsidR="00AB2D7B" w:rsidRDefault="0096592D">
            <w:pPr>
              <w:spacing w:after="29"/>
              <w:ind w:left="14"/>
            </w:pPr>
            <w:r>
              <w:rPr>
                <w:sz w:val="20"/>
              </w:rPr>
              <w:t xml:space="preserve">art w/o mention </w:t>
            </w:r>
          </w:p>
          <w:p w:rsidR="00AB2D7B" w:rsidRDefault="0096592D">
            <w:pPr>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02100ZC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w:t>
            </w:r>
          </w:p>
          <w:p w:rsidR="00AB2D7B" w:rsidRDefault="0096592D">
            <w:pPr>
              <w:ind w:left="12" w:right="47"/>
            </w:pPr>
            <w:r>
              <w:rPr>
                <w:sz w:val="20"/>
              </w:rPr>
              <w:t xml:space="preserve">One Artery from Thoracic Artery,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433.21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5"/>
            </w:pPr>
            <w:r>
              <w:rPr>
                <w:sz w:val="20"/>
              </w:rPr>
              <w:t xml:space="preserve">occlusion&amp;stenosis </w:t>
            </w:r>
          </w:p>
          <w:p w:rsidR="00AB2D7B" w:rsidRDefault="0096592D">
            <w:pPr>
              <w:tabs>
                <w:tab w:val="center" w:pos="375"/>
                <w:tab w:val="center" w:pos="1553"/>
              </w:tabs>
              <w:spacing w:after="30"/>
            </w:pPr>
            <w:r>
              <w:tab/>
            </w:r>
            <w:r>
              <w:rPr>
                <w:sz w:val="20"/>
              </w:rPr>
              <w:t xml:space="preserve">vertebral </w:t>
            </w:r>
            <w:r>
              <w:rPr>
                <w:sz w:val="20"/>
              </w:rPr>
              <w:tab/>
              <w:t xml:space="preserve">artery </w:t>
            </w:r>
          </w:p>
          <w:p w:rsidR="00AB2D7B" w:rsidRDefault="0096592D">
            <w:pPr>
              <w:ind w:left="14"/>
            </w:pPr>
            <w:r>
              <w:rPr>
                <w:sz w:val="20"/>
              </w:rPr>
              <w:t xml:space="preserve">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210488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349" w:hanging="10"/>
            </w:pPr>
            <w:r>
              <w:rPr>
                <w:sz w:val="20"/>
              </w:rPr>
              <w:t xml:space="preserve"> Bypass Coronary Artery, One Artery from </w:t>
            </w:r>
            <w:r>
              <w:rPr>
                <w:sz w:val="24"/>
              </w:rPr>
              <w:t xml:space="preserve"> </w:t>
            </w:r>
          </w:p>
          <w:p w:rsidR="00AB2D7B" w:rsidRDefault="0096592D">
            <w:pPr>
              <w:ind w:left="12" w:right="336" w:hanging="10"/>
            </w:pPr>
            <w:r>
              <w:rPr>
                <w:sz w:val="20"/>
              </w:rPr>
              <w:t xml:space="preserve">Right Internal Mammary with Zooplastic </w:t>
            </w:r>
            <w:r>
              <w:rPr>
                <w:sz w:val="24"/>
              </w:rPr>
              <w:t xml:space="preserve"> </w:t>
            </w:r>
          </w:p>
          <w:p w:rsidR="00AB2D7B" w:rsidRDefault="0096592D">
            <w:pPr>
              <w:spacing w:after="31"/>
              <w:ind w:left="2"/>
            </w:pP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433.30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2" w:line="274" w:lineRule="auto"/>
              <w:ind w:left="15" w:hanging="10"/>
            </w:pPr>
            <w:r>
              <w:rPr>
                <w:sz w:val="20"/>
              </w:rPr>
              <w:t xml:space="preserve">occl&amp;stenos mx&amp;bilat precerbrl </w:t>
            </w:r>
            <w:r>
              <w:rPr>
                <w:sz w:val="20"/>
              </w:rPr>
              <w:tab/>
              <w:t xml:space="preserve">art </w:t>
            </w:r>
            <w:r>
              <w:rPr>
                <w:sz w:val="20"/>
              </w:rPr>
              <w:tab/>
              <w:t xml:space="preserve">w/o </w:t>
            </w:r>
          </w:p>
          <w:p w:rsidR="00AB2D7B" w:rsidRDefault="0096592D">
            <w:pPr>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210489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2" w:right="731" w:hanging="2"/>
            </w:pPr>
            <w:r>
              <w:rPr>
                <w:sz w:val="20"/>
              </w:rPr>
              <w:t xml:space="preserve"> Bypass Coronary Artery, One Artery from </w:t>
            </w:r>
            <w:r>
              <w:rPr>
                <w:sz w:val="24"/>
              </w:rPr>
              <w:t xml:space="preserve"> </w:t>
            </w:r>
            <w:r>
              <w:rPr>
                <w:sz w:val="20"/>
              </w:rPr>
              <w:t xml:space="preserve">Left Internal Mammary with Zooplastic </w:t>
            </w:r>
            <w:r>
              <w:rPr>
                <w:sz w:val="24"/>
              </w:rPr>
              <w:t xml:space="preserve"> </w:t>
            </w:r>
          </w:p>
          <w:p w:rsidR="00AB2D7B" w:rsidRDefault="0096592D">
            <w:pPr>
              <w:spacing w:after="31"/>
              <w:ind w:left="2"/>
            </w:pP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1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433.31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3" w:line="274" w:lineRule="auto"/>
              <w:ind w:left="15" w:hanging="10"/>
            </w:pPr>
            <w:r>
              <w:rPr>
                <w:sz w:val="20"/>
              </w:rPr>
              <w:t xml:space="preserve">occl&amp;stenos mx&amp;bilat precerbrl </w:t>
            </w:r>
            <w:r>
              <w:rPr>
                <w:sz w:val="20"/>
              </w:rPr>
              <w:tab/>
              <w:t xml:space="preserve">art </w:t>
            </w:r>
          </w:p>
          <w:p w:rsidR="00AB2D7B" w:rsidRDefault="0096592D">
            <w:pPr>
              <w:ind w:left="14"/>
            </w:pPr>
            <w:r>
              <w:rPr>
                <w:sz w:val="20"/>
              </w:rPr>
              <w:t xml:space="preserve">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021048C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0" w:right="349" w:hanging="10"/>
            </w:pPr>
            <w:r>
              <w:rPr>
                <w:sz w:val="20"/>
              </w:rPr>
              <w:t xml:space="preserve"> Bypass Coronary Artery, One Artery from </w:t>
            </w:r>
            <w:r>
              <w:rPr>
                <w:sz w:val="24"/>
              </w:rPr>
              <w:t xml:space="preserve"> </w:t>
            </w:r>
          </w:p>
          <w:p w:rsidR="00AB2D7B" w:rsidRDefault="0096592D">
            <w:pPr>
              <w:ind w:left="12" w:right="208" w:hanging="10"/>
              <w:jc w:val="both"/>
            </w:pPr>
            <w:r>
              <w:rPr>
                <w:sz w:val="20"/>
              </w:rPr>
              <w:t xml:space="preserve">Thoracic Artery with Zooplastic Tissue,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747" w:type="dxa"/>
        </w:tblCellMar>
        <w:tblLook w:val="04A0" w:firstRow="1" w:lastRow="0" w:firstColumn="1" w:lastColumn="0" w:noHBand="0" w:noVBand="1"/>
      </w:tblPr>
      <w:tblGrid>
        <w:gridCol w:w="849"/>
        <w:gridCol w:w="1472"/>
        <w:gridCol w:w="2677"/>
        <w:gridCol w:w="1647"/>
        <w:gridCol w:w="2722"/>
      </w:tblGrid>
      <w:tr w:rsidR="00AB2D7B">
        <w:trPr>
          <w:trHeight w:val="766"/>
        </w:trPr>
        <w:tc>
          <w:tcPr>
            <w:tcW w:w="382" w:type="dxa"/>
            <w:vMerge w:val="restart"/>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tcBorders>
              <w:top w:val="single" w:sz="4" w:space="0" w:color="000000"/>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049"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hanging="10"/>
            </w:pPr>
            <w:r>
              <w:rPr>
                <w:sz w:val="20"/>
              </w:rPr>
              <w:t xml:space="preserve">Percutaneous Endoscopic 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433.80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occl&amp;stenos oth spec </w:t>
            </w:r>
          </w:p>
          <w:p w:rsidR="00AB2D7B" w:rsidRDefault="0096592D">
            <w:pPr>
              <w:ind w:left="14"/>
            </w:pPr>
            <w:r>
              <w:rPr>
                <w:sz w:val="20"/>
              </w:rPr>
              <w:t xml:space="preserve">precerbrl art w/o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210498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2" w:right="206" w:hanging="2"/>
            </w:pPr>
            <w:r>
              <w:rPr>
                <w:sz w:val="20"/>
              </w:rPr>
              <w:t xml:space="preserve"> Bypass Coronary Artery, One Artery from </w:t>
            </w:r>
            <w:r>
              <w:rPr>
                <w:sz w:val="24"/>
              </w:rPr>
              <w:t xml:space="preserve"> </w:t>
            </w:r>
            <w:r>
              <w:rPr>
                <w:sz w:val="20"/>
              </w:rPr>
              <w:t xml:space="preserve">Right Internal Mammary with Autologous </w:t>
            </w:r>
            <w:r>
              <w:rPr>
                <w:sz w:val="24"/>
              </w:rPr>
              <w:t xml:space="preserve"> </w:t>
            </w:r>
          </w:p>
          <w:p w:rsidR="00AB2D7B" w:rsidRDefault="0096592D">
            <w:pPr>
              <w:ind w:left="2"/>
            </w:pPr>
            <w:r>
              <w:rPr>
                <w:sz w:val="20"/>
              </w:rPr>
              <w:t xml:space="preserve">Venous Tissue,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433.81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5"/>
            </w:pPr>
            <w:r>
              <w:rPr>
                <w:sz w:val="20"/>
              </w:rPr>
              <w:t xml:space="preserve">occl&amp;stenos oth spec </w:t>
            </w:r>
          </w:p>
          <w:p w:rsidR="00AB2D7B" w:rsidRDefault="0096592D">
            <w:pPr>
              <w:ind w:left="14" w:right="84"/>
            </w:pPr>
            <w:r>
              <w:rPr>
                <w:sz w:val="20"/>
              </w:rPr>
              <w:t xml:space="preserve">precerbrl art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210499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2" w:right="206" w:hanging="2"/>
            </w:pPr>
            <w:r>
              <w:rPr>
                <w:sz w:val="20"/>
              </w:rPr>
              <w:t xml:space="preserve"> Bypass Coronary Artery, One Artery from </w:t>
            </w:r>
            <w:r>
              <w:rPr>
                <w:sz w:val="24"/>
              </w:rPr>
              <w:t xml:space="preserve"> </w:t>
            </w:r>
            <w:r>
              <w:rPr>
                <w:sz w:val="20"/>
              </w:rPr>
              <w:t xml:space="preserve">Left Internal Mammary with Autologous </w:t>
            </w:r>
            <w:r>
              <w:rPr>
                <w:sz w:val="24"/>
              </w:rPr>
              <w:t xml:space="preserve"> </w:t>
            </w:r>
          </w:p>
          <w:p w:rsidR="00AB2D7B" w:rsidRDefault="0096592D">
            <w:pPr>
              <w:spacing w:after="1"/>
              <w:ind w:left="2"/>
            </w:pPr>
            <w:r>
              <w:rPr>
                <w:sz w:val="20"/>
              </w:rPr>
              <w:t xml:space="preserve">Venous Tissue,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433.90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occl&amp;stenos uns </w:t>
            </w:r>
          </w:p>
          <w:p w:rsidR="00AB2D7B" w:rsidRDefault="0096592D">
            <w:pPr>
              <w:ind w:left="14"/>
            </w:pPr>
            <w:r>
              <w:rPr>
                <w:sz w:val="20"/>
              </w:rPr>
              <w:t xml:space="preserve">precerbrl art w/o 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021049C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hanging="10"/>
            </w:pPr>
            <w:r>
              <w:rPr>
                <w:sz w:val="20"/>
              </w:rPr>
              <w:t xml:space="preserve"> Bypass Coronary Artery, One Artery from </w:t>
            </w:r>
            <w:r>
              <w:rPr>
                <w:sz w:val="24"/>
              </w:rPr>
              <w:t xml:space="preserve"> </w:t>
            </w:r>
          </w:p>
          <w:p w:rsidR="00AB2D7B" w:rsidRDefault="0096592D">
            <w:pPr>
              <w:spacing w:line="241" w:lineRule="auto"/>
              <w:ind w:left="12" w:hanging="10"/>
              <w:jc w:val="both"/>
            </w:pPr>
            <w:r>
              <w:rPr>
                <w:sz w:val="20"/>
              </w:rPr>
              <w:t xml:space="preserve">Thoracic Artery with Autologous Venous </w:t>
            </w:r>
            <w:r>
              <w:rPr>
                <w:sz w:val="24"/>
              </w:rPr>
              <w:t xml:space="preserve"> </w:t>
            </w:r>
          </w:p>
          <w:p w:rsidR="00AB2D7B" w:rsidRDefault="0096592D">
            <w:pPr>
              <w:spacing w:after="31"/>
              <w:ind w:left="2"/>
            </w:pP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433.91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occlusion&amp;stenos </w:t>
            </w:r>
          </w:p>
          <w:p w:rsidR="00AB2D7B" w:rsidRDefault="0096592D">
            <w:pPr>
              <w:ind w:left="14"/>
            </w:pPr>
            <w:r>
              <w:rPr>
                <w:sz w:val="20"/>
              </w:rPr>
              <w:t xml:space="preserve">unspec precerbrl art w/infarct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02104A8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2" w:right="206" w:hanging="2"/>
            </w:pPr>
            <w:r>
              <w:rPr>
                <w:sz w:val="20"/>
              </w:rPr>
              <w:t xml:space="preserve"> Bypass Coronary Artery, One Artery from </w:t>
            </w:r>
            <w:r>
              <w:rPr>
                <w:sz w:val="24"/>
              </w:rPr>
              <w:t xml:space="preserve"> </w:t>
            </w:r>
            <w:r>
              <w:rPr>
                <w:sz w:val="20"/>
              </w:rPr>
              <w:t xml:space="preserve">Right Internal Mammary with Autologous </w:t>
            </w:r>
            <w:r>
              <w:rPr>
                <w:sz w:val="24"/>
              </w:rPr>
              <w:t xml:space="preserve"> </w:t>
            </w:r>
          </w:p>
          <w:p w:rsidR="00AB2D7B" w:rsidRDefault="0096592D">
            <w:pPr>
              <w:spacing w:after="1"/>
              <w:ind w:left="2"/>
            </w:pPr>
            <w:r>
              <w:rPr>
                <w:sz w:val="20"/>
              </w:rPr>
              <w:t xml:space="preserve">Arterial Tissue,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1918"/>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434.00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71" w:lineRule="auto"/>
              <w:ind w:left="15" w:hanging="10"/>
            </w:pPr>
            <w:r>
              <w:rPr>
                <w:sz w:val="20"/>
              </w:rPr>
              <w:t xml:space="preserve">cerebral </w:t>
            </w:r>
            <w:r>
              <w:rPr>
                <w:sz w:val="20"/>
              </w:rPr>
              <w:tab/>
              <w:t xml:space="preserve">thrombosis without </w:t>
            </w:r>
            <w:r>
              <w:rPr>
                <w:sz w:val="20"/>
              </w:rPr>
              <w:tab/>
              <w:t xml:space="preserve">mention </w:t>
            </w:r>
          </w:p>
          <w:p w:rsidR="00AB2D7B" w:rsidRDefault="0096592D">
            <w:pPr>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02104A9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2" w:right="206" w:hanging="2"/>
            </w:pPr>
            <w:r>
              <w:rPr>
                <w:sz w:val="20"/>
              </w:rPr>
              <w:t xml:space="preserve"> Bypass Coronary Artery, One Artery from </w:t>
            </w:r>
            <w:r>
              <w:rPr>
                <w:sz w:val="24"/>
              </w:rPr>
              <w:t xml:space="preserve"> </w:t>
            </w:r>
            <w:r>
              <w:rPr>
                <w:sz w:val="20"/>
              </w:rPr>
              <w:t xml:space="preserve">Left Internal Mammary with Autologous </w:t>
            </w:r>
            <w:r>
              <w:rPr>
                <w:sz w:val="24"/>
              </w:rPr>
              <w:t xml:space="preserve"> </w:t>
            </w:r>
          </w:p>
          <w:p w:rsidR="00AB2D7B" w:rsidRDefault="0096592D">
            <w:pPr>
              <w:spacing w:after="1"/>
              <w:ind w:left="2"/>
            </w:pPr>
            <w:r>
              <w:rPr>
                <w:sz w:val="20"/>
              </w:rPr>
              <w:t xml:space="preserve">Arterial Tissue,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434.01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cerebral thrombosis </w:t>
            </w:r>
          </w:p>
          <w:p w:rsidR="00AB2D7B" w:rsidRDefault="0096592D">
            <w:pPr>
              <w:ind w:left="14"/>
            </w:pPr>
            <w:r>
              <w:rPr>
                <w:sz w:val="20"/>
              </w:rPr>
              <w:t xml:space="preserve">with cerebral infarction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02104A</w:t>
            </w:r>
            <w:r>
              <w:rPr>
                <w:sz w:val="24"/>
              </w:rPr>
              <w:t xml:space="preserve"> </w:t>
            </w:r>
          </w:p>
          <w:p w:rsidR="00AB2D7B" w:rsidRDefault="0096592D">
            <w:pPr>
              <w:ind w:left="10"/>
            </w:pPr>
            <w:r>
              <w:rPr>
                <w:sz w:val="20"/>
              </w:rPr>
              <w:t xml:space="preserve">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 Bypass Coronary Artery, One Artery from </w:t>
            </w:r>
            <w:r>
              <w:rPr>
                <w:sz w:val="24"/>
              </w:rPr>
              <w:t xml:space="preserve"> </w:t>
            </w:r>
          </w:p>
          <w:p w:rsidR="00AB2D7B" w:rsidRDefault="0096592D">
            <w:pPr>
              <w:spacing w:after="31"/>
              <w:ind w:left="2"/>
            </w:pPr>
            <w:r>
              <w:rPr>
                <w:sz w:val="20"/>
              </w:rPr>
              <w:t xml:space="preserve">Thoracic Artery with </w:t>
            </w:r>
          </w:p>
          <w:p w:rsidR="00AB2D7B" w:rsidRDefault="0096592D">
            <w:pPr>
              <w:ind w:left="12"/>
            </w:pPr>
            <w:r>
              <w:rPr>
                <w:sz w:val="20"/>
              </w:rPr>
              <w:t xml:space="preserve">Autologous Arterial </w:t>
            </w:r>
            <w:r>
              <w:rPr>
                <w:sz w:val="24"/>
              </w:rPr>
              <w:t xml:space="preserve"> </w:t>
            </w:r>
          </w:p>
          <w:p w:rsidR="00AB2D7B" w:rsidRDefault="0096592D">
            <w:pPr>
              <w:spacing w:after="31"/>
              <w:ind w:left="2"/>
            </w:pP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996"/>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434.10 </w:t>
            </w:r>
            <w:r>
              <w:rPr>
                <w:sz w:val="24"/>
              </w:rPr>
              <w:t xml:space="preserve"> </w:t>
            </w:r>
          </w:p>
        </w:tc>
        <w:tc>
          <w:tcPr>
            <w:tcW w:w="2756"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8" w:line="261" w:lineRule="auto"/>
              <w:ind w:left="15" w:hanging="10"/>
              <w:jc w:val="both"/>
            </w:pPr>
            <w:r>
              <w:rPr>
                <w:sz w:val="20"/>
              </w:rPr>
              <w:t xml:space="preserve">cerebral embolism without mention </w:t>
            </w:r>
          </w:p>
          <w:p w:rsidR="00AB2D7B" w:rsidRDefault="0096592D">
            <w:pPr>
              <w:ind w:left="14"/>
            </w:pPr>
            <w:r>
              <w:rPr>
                <w:sz w:val="20"/>
              </w:rPr>
              <w:t xml:space="preserve">infarct </w:t>
            </w: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02104J8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 Bypass Coronary Artery, One Artery from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115" w:type="dxa"/>
        </w:tblCellMar>
        <w:tblLook w:val="04A0" w:firstRow="1" w:lastRow="0" w:firstColumn="1" w:lastColumn="0" w:noHBand="0" w:noVBand="1"/>
      </w:tblPr>
      <w:tblGrid>
        <w:gridCol w:w="382"/>
        <w:gridCol w:w="1502"/>
        <w:gridCol w:w="2689"/>
        <w:gridCol w:w="67"/>
        <w:gridCol w:w="1597"/>
        <w:gridCol w:w="81"/>
        <w:gridCol w:w="3049"/>
      </w:tblGrid>
      <w:tr w:rsidR="00AB2D7B">
        <w:trPr>
          <w:trHeight w:val="1392"/>
        </w:trPr>
        <w:tc>
          <w:tcPr>
            <w:tcW w:w="382" w:type="dxa"/>
            <w:vMerge w:val="restart"/>
            <w:tcBorders>
              <w:top w:val="nil"/>
              <w:left w:val="single" w:sz="4" w:space="0" w:color="000000"/>
              <w:bottom w:val="single" w:sz="4" w:space="0" w:color="000000"/>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AB2D7B"/>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ind w:left="12" w:right="443" w:hanging="10"/>
            </w:pPr>
            <w:r>
              <w:rPr>
                <w:sz w:val="20"/>
              </w:rPr>
              <w:t xml:space="preserve">Right Internal Mammary with Synthetic </w:t>
            </w:r>
            <w:r>
              <w:rPr>
                <w:sz w:val="24"/>
              </w:rPr>
              <w:t xml:space="preserve"> </w:t>
            </w:r>
          </w:p>
          <w:p w:rsidR="00AB2D7B" w:rsidRDefault="0096592D">
            <w:pPr>
              <w:spacing w:after="13"/>
              <w:ind w:left="12" w:hanging="10"/>
            </w:pPr>
            <w:r>
              <w:rPr>
                <w:sz w:val="20"/>
              </w:rPr>
              <w:t xml:space="preserve">Substitute,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921"/>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434.11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cerebral embolism </w:t>
            </w:r>
          </w:p>
          <w:p w:rsidR="00AB2D7B" w:rsidRDefault="0096592D">
            <w:pPr>
              <w:ind w:left="14" w:right="630"/>
            </w:pPr>
            <w:r>
              <w:rPr>
                <w:sz w:val="20"/>
              </w:rPr>
              <w:t xml:space="preserve">with cerebral infarction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02104J9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51" w:lineRule="auto"/>
              <w:ind w:left="2" w:right="838" w:hanging="2"/>
            </w:pPr>
            <w:r>
              <w:rPr>
                <w:sz w:val="20"/>
              </w:rPr>
              <w:t xml:space="preserve"> Bypass Coronary Artery, One Artery from </w:t>
            </w:r>
            <w:r>
              <w:rPr>
                <w:sz w:val="24"/>
              </w:rPr>
              <w:t xml:space="preserve"> </w:t>
            </w:r>
            <w:r>
              <w:rPr>
                <w:sz w:val="20"/>
              </w:rPr>
              <w:t xml:space="preserve">Left Internal Mammary with Synthetic </w:t>
            </w:r>
            <w:r>
              <w:rPr>
                <w:sz w:val="24"/>
              </w:rPr>
              <w:t xml:space="preserve"> </w:t>
            </w:r>
          </w:p>
          <w:p w:rsidR="00AB2D7B" w:rsidRDefault="0096592D">
            <w:pPr>
              <w:spacing w:after="12"/>
              <w:ind w:left="12" w:hanging="10"/>
            </w:pPr>
            <w:r>
              <w:rPr>
                <w:sz w:val="20"/>
              </w:rPr>
              <w:t xml:space="preserve">Substitute,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434.90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673" w:hanging="10"/>
            </w:pPr>
            <w:r>
              <w:rPr>
                <w:sz w:val="20"/>
              </w:rPr>
              <w:t xml:space="preserve">unspec cerbrl art occlusion w/o mention infarct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02104JC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456" w:hanging="10"/>
            </w:pPr>
            <w:r>
              <w:rPr>
                <w:sz w:val="20"/>
              </w:rPr>
              <w:t xml:space="preserve"> Bypass Coronary Artery, One Artery from </w:t>
            </w:r>
            <w:r>
              <w:rPr>
                <w:sz w:val="24"/>
              </w:rPr>
              <w:t xml:space="preserve"> </w:t>
            </w:r>
          </w:p>
          <w:p w:rsidR="00AB2D7B" w:rsidRDefault="0096592D">
            <w:pPr>
              <w:spacing w:after="31"/>
              <w:ind w:left="2"/>
            </w:pPr>
            <w:r>
              <w:rPr>
                <w:sz w:val="20"/>
              </w:rPr>
              <w:t xml:space="preserve">Thoracic Artery with </w:t>
            </w:r>
          </w:p>
          <w:p w:rsidR="00AB2D7B" w:rsidRDefault="0096592D">
            <w:pPr>
              <w:ind w:left="12"/>
            </w:pPr>
            <w:r>
              <w:rPr>
                <w:sz w:val="20"/>
              </w:rPr>
              <w:t xml:space="preserve">Synthetic Substitute, </w:t>
            </w:r>
            <w:r>
              <w:rPr>
                <w:sz w:val="24"/>
              </w:rPr>
              <w:t xml:space="preserve"> </w:t>
            </w:r>
          </w:p>
          <w:p w:rsidR="00AB2D7B" w:rsidRDefault="0096592D">
            <w:pPr>
              <w:ind w:left="12" w:hanging="10"/>
            </w:pPr>
            <w:r>
              <w:rPr>
                <w:sz w:val="20"/>
              </w:rPr>
              <w:t xml:space="preserve">Percutaneous Endoscopic Approach </w:t>
            </w:r>
            <w:r>
              <w:rPr>
                <w:sz w:val="24"/>
              </w:rPr>
              <w:t xml:space="preserve"> </w:t>
            </w:r>
          </w:p>
        </w:tc>
      </w:tr>
      <w:tr w:rsidR="00AB2D7B">
        <w:trPr>
          <w:trHeight w:val="218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434.91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unspecified cerebral </w:t>
            </w:r>
          </w:p>
          <w:p w:rsidR="00AB2D7B" w:rsidRDefault="0096592D">
            <w:pPr>
              <w:ind w:left="14" w:right="444"/>
            </w:pPr>
            <w:r>
              <w:rPr>
                <w:sz w:val="20"/>
              </w:rPr>
              <w:t xml:space="preserve">artery occlusion w/infarct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02104K8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456" w:hanging="10"/>
            </w:pPr>
            <w:r>
              <w:rPr>
                <w:sz w:val="20"/>
              </w:rPr>
              <w:t xml:space="preserve"> Bypass Coronary Artery, One Artery from </w:t>
            </w:r>
            <w:r>
              <w:rPr>
                <w:sz w:val="24"/>
              </w:rPr>
              <w:t xml:space="preserve"> </w:t>
            </w:r>
          </w:p>
          <w:p w:rsidR="00AB2D7B" w:rsidRDefault="0096592D">
            <w:pPr>
              <w:spacing w:line="238" w:lineRule="auto"/>
              <w:ind w:left="12" w:right="443" w:hanging="10"/>
            </w:pPr>
            <w:r>
              <w:rPr>
                <w:sz w:val="20"/>
              </w:rPr>
              <w:t xml:space="preserve">Right Internal Mammary with </w:t>
            </w:r>
            <w:r>
              <w:rPr>
                <w:sz w:val="24"/>
              </w:rPr>
              <w:t xml:space="preserve"> </w:t>
            </w:r>
          </w:p>
          <w:p w:rsidR="00AB2D7B" w:rsidRDefault="0096592D">
            <w:pPr>
              <w:ind w:left="12" w:right="117" w:hanging="10"/>
            </w:pPr>
            <w:r>
              <w:rPr>
                <w:sz w:val="20"/>
              </w:rPr>
              <w:t xml:space="preserve">Nonautologous Tissue Substitute, </w:t>
            </w:r>
            <w:r>
              <w:rPr>
                <w:sz w:val="24"/>
              </w:rPr>
              <w:t xml:space="preserve"> </w:t>
            </w:r>
          </w:p>
          <w:p w:rsidR="00AB2D7B" w:rsidRDefault="0096592D">
            <w:pPr>
              <w:ind w:left="12" w:hanging="10"/>
            </w:pPr>
            <w:r>
              <w:rPr>
                <w:sz w:val="20"/>
              </w:rPr>
              <w:t xml:space="preserve">Percutaneous Endoscopic Approach </w:t>
            </w:r>
            <w:r>
              <w:rPr>
                <w:sz w:val="24"/>
              </w:rPr>
              <w:t xml:space="preserve"> </w:t>
            </w:r>
          </w:p>
        </w:tc>
      </w:tr>
      <w:tr w:rsidR="00AB2D7B">
        <w:trPr>
          <w:trHeight w:val="2185"/>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438.10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unspec spch&amp;lange </w:t>
            </w:r>
          </w:p>
          <w:p w:rsidR="00AB2D7B" w:rsidRDefault="0096592D">
            <w:pPr>
              <w:ind w:left="14" w:right="103"/>
            </w:pPr>
            <w:r>
              <w:rPr>
                <w:sz w:val="20"/>
              </w:rPr>
              <w:t xml:space="preserve">deficit due cerebrvasc disease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02104K9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456" w:hanging="10"/>
            </w:pPr>
            <w:r>
              <w:rPr>
                <w:sz w:val="20"/>
              </w:rPr>
              <w:t xml:space="preserve"> Bypass Coronary Artery, One Artery from </w:t>
            </w:r>
            <w:r>
              <w:rPr>
                <w:sz w:val="24"/>
              </w:rPr>
              <w:t xml:space="preserve"> </w:t>
            </w:r>
          </w:p>
          <w:p w:rsidR="00AB2D7B" w:rsidRDefault="0096592D">
            <w:pPr>
              <w:spacing w:line="238" w:lineRule="auto"/>
              <w:ind w:left="12" w:right="551" w:hanging="10"/>
            </w:pPr>
            <w:r>
              <w:rPr>
                <w:sz w:val="20"/>
              </w:rPr>
              <w:t xml:space="preserve">Left Internal Mammary with </w:t>
            </w:r>
            <w:r>
              <w:rPr>
                <w:sz w:val="24"/>
              </w:rPr>
              <w:t xml:space="preserve"> </w:t>
            </w:r>
          </w:p>
          <w:p w:rsidR="00AB2D7B" w:rsidRDefault="0096592D">
            <w:pPr>
              <w:ind w:left="12" w:right="117" w:hanging="10"/>
            </w:pPr>
            <w:r>
              <w:rPr>
                <w:sz w:val="20"/>
              </w:rPr>
              <w:t xml:space="preserve">Nonautologous Tissue Substitute, </w:t>
            </w:r>
            <w:r>
              <w:rPr>
                <w:sz w:val="24"/>
              </w:rPr>
              <w:t xml:space="preserve"> </w:t>
            </w:r>
          </w:p>
          <w:p w:rsidR="00AB2D7B" w:rsidRDefault="0096592D">
            <w:pPr>
              <w:ind w:left="12" w:hanging="10"/>
            </w:pPr>
            <w:r>
              <w:rPr>
                <w:sz w:val="20"/>
              </w:rPr>
              <w:t xml:space="preserve">Percutaneous Endoscopic Approach </w:t>
            </w:r>
            <w:r>
              <w:rPr>
                <w:sz w:val="24"/>
              </w:rPr>
              <w:t xml:space="preserve"> </w:t>
            </w:r>
          </w:p>
        </w:tc>
      </w:tr>
      <w:tr w:rsidR="00AB2D7B">
        <w:trPr>
          <w:trHeight w:val="1123"/>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438.11 </w:t>
            </w:r>
            <w:r>
              <w:rPr>
                <w:sz w:val="24"/>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aphasia due to </w:t>
            </w:r>
          </w:p>
          <w:p w:rsidR="00AB2D7B" w:rsidRDefault="0096592D">
            <w:pPr>
              <w:ind w:left="14" w:right="590"/>
            </w:pPr>
            <w:r>
              <w:rPr>
                <w:sz w:val="20"/>
              </w:rPr>
              <w:t xml:space="preserve">cerebrovascular disease </w:t>
            </w:r>
            <w:r>
              <w:rPr>
                <w:sz w:val="24"/>
              </w:rPr>
              <w:t xml:space="preserve"> </w:t>
            </w:r>
          </w:p>
        </w:tc>
        <w:tc>
          <w:tcPr>
            <w:tcW w:w="167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02104K</w:t>
            </w:r>
            <w:r>
              <w:rPr>
                <w:sz w:val="24"/>
              </w:rPr>
              <w:t xml:space="preserve"> </w:t>
            </w:r>
          </w:p>
          <w:p w:rsidR="00AB2D7B" w:rsidRDefault="0096592D">
            <w:pPr>
              <w:ind w:left="10"/>
            </w:pPr>
            <w:r>
              <w:rPr>
                <w:sz w:val="20"/>
              </w:rPr>
              <w:t xml:space="preserve">C </w:t>
            </w:r>
            <w:r>
              <w:rPr>
                <w:sz w:val="24"/>
              </w:rPr>
              <w:t xml:space="preserve"> </w:t>
            </w:r>
          </w:p>
        </w:tc>
        <w:tc>
          <w:tcPr>
            <w:tcW w:w="3049" w:type="dxa"/>
            <w:tcBorders>
              <w:top w:val="single" w:sz="4" w:space="0" w:color="000000"/>
              <w:left w:val="single" w:sz="4" w:space="0" w:color="000000"/>
              <w:bottom w:val="single" w:sz="4" w:space="0" w:color="000000"/>
              <w:right w:val="single" w:sz="4" w:space="0" w:color="000000"/>
            </w:tcBorders>
          </w:tcPr>
          <w:p w:rsidR="00AB2D7B" w:rsidRDefault="0096592D">
            <w:pPr>
              <w:ind w:left="12" w:right="454" w:hanging="10"/>
            </w:pPr>
            <w:r>
              <w:rPr>
                <w:sz w:val="20"/>
              </w:rPr>
              <w:t xml:space="preserve"> Bypass Coronary Artery, One Artery from </w:t>
            </w:r>
            <w:r>
              <w:rPr>
                <w:sz w:val="24"/>
              </w:rPr>
              <w:t xml:space="preserve"> </w:t>
            </w:r>
          </w:p>
          <w:p w:rsidR="00AB2D7B" w:rsidRDefault="0096592D">
            <w:pPr>
              <w:spacing w:after="31"/>
              <w:ind w:left="2"/>
            </w:pPr>
            <w:r>
              <w:rPr>
                <w:sz w:val="20"/>
              </w:rPr>
              <w:t xml:space="preserve">Thoracic Artery with </w:t>
            </w:r>
          </w:p>
          <w:p w:rsidR="00AB2D7B" w:rsidRDefault="0096592D">
            <w:pPr>
              <w:ind w:left="12"/>
            </w:pPr>
            <w:r>
              <w:rPr>
                <w:sz w:val="20"/>
              </w:rPr>
              <w:t xml:space="preserve">Nonautologous Tissue </w:t>
            </w:r>
            <w:r>
              <w:rPr>
                <w:sz w:val="24"/>
              </w:rPr>
              <w:t xml:space="preserve"> </w:t>
            </w:r>
          </w:p>
        </w:tc>
      </w:tr>
      <w:tr w:rsidR="00AB2D7B">
        <w:trPr>
          <w:trHeight w:val="859"/>
        </w:trPr>
        <w:tc>
          <w:tcPr>
            <w:tcW w:w="382"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2689"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3"/>
              <w:ind w:left="14" w:hanging="12"/>
            </w:pPr>
            <w:r>
              <w:rPr>
                <w:sz w:val="20"/>
              </w:rPr>
              <w:t xml:space="preserve">Substitute,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0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438.12 </w:t>
            </w:r>
            <w:r>
              <w:rPr>
                <w:sz w:val="24"/>
              </w:rPr>
              <w:t xml:space="preserve"> </w:t>
            </w:r>
          </w:p>
        </w:tc>
        <w:tc>
          <w:tcPr>
            <w:tcW w:w="268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dysphasia due to </w:t>
            </w:r>
          </w:p>
          <w:p w:rsidR="00AB2D7B" w:rsidRDefault="0096592D">
            <w:pPr>
              <w:ind w:left="12" w:right="513"/>
            </w:pPr>
            <w:r>
              <w:rPr>
                <w:sz w:val="20"/>
              </w:rPr>
              <w:t xml:space="preserve">cerebrovascular disease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02104Z8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4" w:right="535" w:hanging="12"/>
            </w:pPr>
            <w:r>
              <w:rPr>
                <w:sz w:val="20"/>
              </w:rPr>
              <w:t xml:space="preserve"> Bypass Coronary Artery, One Artery from </w:t>
            </w:r>
            <w:r>
              <w:rPr>
                <w:sz w:val="24"/>
              </w:rPr>
              <w:t xml:space="preserve"> </w:t>
            </w:r>
          </w:p>
          <w:p w:rsidR="00AB2D7B" w:rsidRDefault="0096592D">
            <w:pPr>
              <w:ind w:left="14" w:hanging="12"/>
            </w:pPr>
            <w:r>
              <w:rPr>
                <w:sz w:val="20"/>
              </w:rPr>
              <w:t xml:space="preserve">Right Internal Mammary, Percutaneous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40" w:type="dxa"/>
        </w:tblCellMar>
        <w:tblLook w:val="04A0" w:firstRow="1" w:lastRow="0" w:firstColumn="1" w:lastColumn="0" w:noHBand="0" w:noVBand="1"/>
      </w:tblPr>
      <w:tblGrid>
        <w:gridCol w:w="396"/>
        <w:gridCol w:w="1500"/>
        <w:gridCol w:w="2677"/>
        <w:gridCol w:w="1664"/>
        <w:gridCol w:w="3130"/>
      </w:tblGrid>
      <w:tr w:rsidR="00AB2D7B">
        <w:trPr>
          <w:trHeight w:val="766"/>
        </w:trPr>
        <w:tc>
          <w:tcPr>
            <w:tcW w:w="396" w:type="dxa"/>
            <w:vMerge w:val="restart"/>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AB2D7B"/>
        </w:tc>
        <w:tc>
          <w:tcPr>
            <w:tcW w:w="2677" w:type="dxa"/>
            <w:tcBorders>
              <w:top w:val="single" w:sz="4" w:space="0" w:color="000000"/>
              <w:left w:val="single" w:sz="4" w:space="0" w:color="000000"/>
              <w:bottom w:val="single" w:sz="4" w:space="0" w:color="000000"/>
              <w:right w:val="single" w:sz="4" w:space="0" w:color="000000"/>
            </w:tcBorders>
          </w:tcPr>
          <w:p w:rsidR="00AB2D7B" w:rsidRDefault="00AB2D7B"/>
        </w:tc>
        <w:tc>
          <w:tcPr>
            <w:tcW w:w="1664" w:type="dxa"/>
            <w:tcBorders>
              <w:top w:val="single" w:sz="4" w:space="0" w:color="000000"/>
              <w:left w:val="single" w:sz="4" w:space="0" w:color="000000"/>
              <w:bottom w:val="single" w:sz="4" w:space="0" w:color="000000"/>
              <w:right w:val="single" w:sz="4" w:space="0" w:color="000000"/>
            </w:tcBorders>
          </w:tcPr>
          <w:p w:rsidR="00AB2D7B" w:rsidRDefault="00AB2D7B"/>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Endoscopic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438.13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dysarthria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02104Z9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ind w:left="12" w:right="610" w:hanging="10"/>
            </w:pPr>
            <w:r>
              <w:rPr>
                <w:sz w:val="20"/>
              </w:rPr>
              <w:t xml:space="preserve"> Bypass Coronary Artery, One Artery from </w:t>
            </w:r>
            <w:r>
              <w:rPr>
                <w:sz w:val="24"/>
              </w:rPr>
              <w:t xml:space="preserve"> </w:t>
            </w:r>
          </w:p>
          <w:p w:rsidR="00AB2D7B" w:rsidRDefault="0096592D">
            <w:pPr>
              <w:spacing w:after="18" w:line="238" w:lineRule="auto"/>
              <w:ind w:left="14" w:hanging="12"/>
            </w:pPr>
            <w:r>
              <w:rPr>
                <w:sz w:val="20"/>
              </w:rPr>
              <w:t xml:space="preserve">Left Internal Mammary,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438.14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fluency disorder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02104ZC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w:t>
            </w:r>
          </w:p>
          <w:p w:rsidR="00AB2D7B" w:rsidRDefault="0096592D">
            <w:pPr>
              <w:spacing w:after="1"/>
              <w:ind w:left="14"/>
            </w:pPr>
            <w:r>
              <w:rPr>
                <w:sz w:val="20"/>
              </w:rPr>
              <w:t xml:space="preserve">One Artery from Thoracic </w:t>
            </w:r>
          </w:p>
          <w:p w:rsidR="00AB2D7B" w:rsidRDefault="0096592D">
            <w:pPr>
              <w:spacing w:after="32"/>
              <w:ind w:left="14"/>
            </w:pPr>
            <w:r>
              <w:rPr>
                <w:sz w:val="20"/>
              </w:rPr>
              <w:t xml:space="preserve">Artery, Percutaneous </w:t>
            </w:r>
          </w:p>
          <w:p w:rsidR="00AB2D7B" w:rsidRDefault="0096592D">
            <w:pPr>
              <w:ind w:left="14"/>
            </w:pPr>
            <w:r>
              <w:rPr>
                <w:sz w:val="20"/>
              </w:rPr>
              <w:t xml:space="preserve">Endoscopic Approach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438.19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oth spch&amp;lange </w:t>
            </w:r>
          </w:p>
          <w:p w:rsidR="00AB2D7B" w:rsidRDefault="0096592D">
            <w:pPr>
              <w:ind w:left="12" w:right="669"/>
            </w:pPr>
            <w:r>
              <w:rPr>
                <w:sz w:val="20"/>
              </w:rPr>
              <w:t xml:space="preserve">deficits due cerebrvasc disease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211088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4"/>
            </w:pPr>
            <w:r>
              <w:rPr>
                <w:sz w:val="20"/>
              </w:rPr>
              <w:t xml:space="preserve">Two Arteries from Right </w:t>
            </w:r>
          </w:p>
          <w:p w:rsidR="00AB2D7B" w:rsidRDefault="0096592D">
            <w:pPr>
              <w:spacing w:after="1"/>
              <w:ind w:left="14"/>
            </w:pPr>
            <w:r>
              <w:rPr>
                <w:sz w:val="20"/>
              </w:rPr>
              <w:t xml:space="preserve">Internal Mammary with </w:t>
            </w:r>
          </w:p>
          <w:p w:rsidR="00AB2D7B" w:rsidRDefault="0096592D">
            <w:pPr>
              <w:spacing w:after="28"/>
              <w:ind w:left="14"/>
            </w:pPr>
            <w:r>
              <w:rPr>
                <w:sz w:val="20"/>
              </w:rPr>
              <w:t xml:space="preserve">Zooplastic Tissue, Open </w:t>
            </w:r>
          </w:p>
          <w:p w:rsidR="00AB2D7B" w:rsidRDefault="0096592D">
            <w:pPr>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438.20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hemipl affect unspec </w:t>
            </w:r>
          </w:p>
          <w:p w:rsidR="00AB2D7B" w:rsidRDefault="0096592D">
            <w:pPr>
              <w:ind w:left="12" w:right="281"/>
            </w:pPr>
            <w:r>
              <w:rPr>
                <w:sz w:val="20"/>
              </w:rPr>
              <w:t xml:space="preserve">side due cerebrvasc disease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211089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4"/>
            </w:pPr>
            <w:r>
              <w:rPr>
                <w:sz w:val="20"/>
              </w:rPr>
              <w:t xml:space="preserve">Two Arteries from Left </w:t>
            </w:r>
          </w:p>
          <w:p w:rsidR="00AB2D7B" w:rsidRDefault="0096592D">
            <w:pPr>
              <w:ind w:left="14"/>
            </w:pPr>
            <w:r>
              <w:rPr>
                <w:sz w:val="20"/>
              </w:rPr>
              <w:t xml:space="preserve">Internal Mammary with </w:t>
            </w:r>
          </w:p>
          <w:p w:rsidR="00AB2D7B" w:rsidRDefault="0096592D">
            <w:pPr>
              <w:spacing w:after="30"/>
              <w:ind w:left="14"/>
            </w:pPr>
            <w:r>
              <w:rPr>
                <w:sz w:val="20"/>
              </w:rPr>
              <w:t xml:space="preserve">Zooplastic Tissue, Open </w:t>
            </w:r>
          </w:p>
          <w:p w:rsidR="00AB2D7B" w:rsidRDefault="0096592D">
            <w:pPr>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438.21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hemipl affct </w:t>
            </w:r>
          </w:p>
          <w:p w:rsidR="00AB2D7B" w:rsidRDefault="0096592D">
            <w:pPr>
              <w:ind w:left="12" w:right="94"/>
            </w:pPr>
            <w:r>
              <w:rPr>
                <w:sz w:val="20"/>
              </w:rPr>
              <w:t xml:space="preserve">dominant side due cerebrvasc dz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021108C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ind w:left="14"/>
            </w:pPr>
            <w:r>
              <w:rPr>
                <w:sz w:val="20"/>
              </w:rPr>
              <w:t xml:space="preserve">Two Arteries from </w:t>
            </w:r>
          </w:p>
          <w:p w:rsidR="00AB2D7B" w:rsidRDefault="0096592D">
            <w:pPr>
              <w:spacing w:after="1"/>
              <w:ind w:left="14"/>
            </w:pPr>
            <w:r>
              <w:rPr>
                <w:sz w:val="20"/>
              </w:rPr>
              <w:t xml:space="preserve">Thoracic Artery with </w:t>
            </w:r>
          </w:p>
          <w:p w:rsidR="00AB2D7B" w:rsidRDefault="0096592D">
            <w:pPr>
              <w:spacing w:after="30"/>
              <w:ind w:left="14"/>
            </w:pPr>
            <w:r>
              <w:rPr>
                <w:sz w:val="20"/>
              </w:rPr>
              <w:t xml:space="preserve">Zooplastic Tissue, Open </w:t>
            </w:r>
          </w:p>
          <w:p w:rsidR="00AB2D7B" w:rsidRDefault="0096592D">
            <w:pPr>
              <w:ind w:left="14"/>
            </w:pPr>
            <w:r>
              <w:rPr>
                <w:sz w:val="20"/>
              </w:rPr>
              <w:t xml:space="preserve">Approach </w:t>
            </w:r>
            <w:r>
              <w:rPr>
                <w:sz w:val="24"/>
              </w:rPr>
              <w:t xml:space="preserve"> </w:t>
            </w:r>
          </w:p>
        </w:tc>
      </w:tr>
      <w:tr w:rsidR="00AB2D7B">
        <w:trPr>
          <w:trHeight w:val="1351"/>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438.22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hemipl affct nondominant side </w:t>
            </w:r>
          </w:p>
          <w:p w:rsidR="00AB2D7B" w:rsidRDefault="0096592D">
            <w:pPr>
              <w:ind w:left="12"/>
            </w:pPr>
            <w:r>
              <w:rPr>
                <w:sz w:val="20"/>
              </w:rPr>
              <w:t xml:space="preserve">due cerebrvasc dz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211098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9"/>
              <w:ind w:left="14"/>
            </w:pPr>
            <w:r>
              <w:rPr>
                <w:sz w:val="20"/>
              </w:rPr>
              <w:t xml:space="preserve">Two Arteries from Right </w:t>
            </w:r>
          </w:p>
          <w:p w:rsidR="00AB2D7B" w:rsidRDefault="0096592D">
            <w:pPr>
              <w:ind w:left="14"/>
            </w:pPr>
            <w:r>
              <w:rPr>
                <w:sz w:val="20"/>
              </w:rPr>
              <w:t xml:space="preserve">Internal Mammary with </w:t>
            </w:r>
            <w:r>
              <w:rPr>
                <w:sz w:val="24"/>
              </w:rPr>
              <w:t xml:space="preserve"> </w:t>
            </w:r>
          </w:p>
          <w:p w:rsidR="00AB2D7B" w:rsidRDefault="0096592D">
            <w:pPr>
              <w:ind w:left="14" w:right="331" w:hanging="12"/>
            </w:pPr>
            <w:r>
              <w:rPr>
                <w:sz w:val="20"/>
              </w:rPr>
              <w:t xml:space="preserve">Autologous Venous Tissue, Open Approach </w:t>
            </w:r>
            <w:r>
              <w:rPr>
                <w:sz w:val="24"/>
              </w:rPr>
              <w:t xml:space="preserve"> </w:t>
            </w:r>
          </w:p>
        </w:tc>
      </w:tr>
      <w:tr w:rsidR="00AB2D7B">
        <w:trPr>
          <w:trHeight w:val="1323"/>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438.30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32"/>
            </w:pPr>
            <w:r>
              <w:rPr>
                <w:sz w:val="20"/>
              </w:rPr>
              <w:t xml:space="preserve">monopleg upper limb uns side </w:t>
            </w:r>
          </w:p>
          <w:p w:rsidR="00AB2D7B" w:rsidRDefault="0096592D">
            <w:pPr>
              <w:ind w:left="12"/>
            </w:pPr>
            <w:r>
              <w:rPr>
                <w:sz w:val="20"/>
              </w:rPr>
              <w:t xml:space="preserve">due cerebrvasc dz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211099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0"/>
              <w:ind w:left="14"/>
            </w:pPr>
            <w:r>
              <w:rPr>
                <w:sz w:val="20"/>
              </w:rPr>
              <w:t xml:space="preserve">Two Arteries from Left </w:t>
            </w:r>
          </w:p>
          <w:p w:rsidR="00AB2D7B" w:rsidRDefault="0096592D">
            <w:pPr>
              <w:ind w:left="14"/>
            </w:pPr>
            <w:r>
              <w:rPr>
                <w:sz w:val="20"/>
              </w:rPr>
              <w:t xml:space="preserve">Internal Mammary with </w:t>
            </w:r>
            <w:r>
              <w:rPr>
                <w:sz w:val="24"/>
              </w:rPr>
              <w:t xml:space="preserve"> </w:t>
            </w:r>
          </w:p>
          <w:p w:rsidR="00AB2D7B" w:rsidRDefault="0096592D">
            <w:pPr>
              <w:ind w:left="14" w:right="331" w:hanging="12"/>
            </w:pPr>
            <w:r>
              <w:rPr>
                <w:sz w:val="20"/>
              </w:rPr>
              <w:t xml:space="preserve">Autologous Venous Tissue, Open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438.31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monopleg upper </w:t>
            </w:r>
          </w:p>
          <w:p w:rsidR="00AB2D7B" w:rsidRDefault="0096592D">
            <w:pPr>
              <w:ind w:left="12" w:right="111"/>
            </w:pPr>
            <w:r>
              <w:rPr>
                <w:sz w:val="20"/>
              </w:rPr>
              <w:t xml:space="preserve">limb dom side due cerebrvasc dz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021109C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4"/>
            </w:pPr>
            <w:r>
              <w:rPr>
                <w:sz w:val="20"/>
              </w:rPr>
              <w:t xml:space="preserve">Two Arteries from </w:t>
            </w:r>
          </w:p>
          <w:p w:rsidR="00AB2D7B" w:rsidRDefault="0096592D">
            <w:pPr>
              <w:spacing w:after="1"/>
              <w:ind w:left="14"/>
            </w:pPr>
            <w:r>
              <w:rPr>
                <w:sz w:val="20"/>
              </w:rPr>
              <w:t xml:space="preserve">Thoracic Artery with </w:t>
            </w:r>
          </w:p>
          <w:p w:rsidR="00AB2D7B" w:rsidRDefault="0096592D">
            <w:pPr>
              <w:spacing w:after="29"/>
              <w:ind w:left="14"/>
            </w:pPr>
            <w:r>
              <w:rPr>
                <w:sz w:val="20"/>
              </w:rPr>
              <w:t xml:space="preserve">Autologous Venous </w:t>
            </w:r>
          </w:p>
          <w:p w:rsidR="00AB2D7B" w:rsidRDefault="0096592D">
            <w:pPr>
              <w:ind w:left="14"/>
            </w:pPr>
            <w:r>
              <w:rPr>
                <w:sz w:val="20"/>
              </w:rPr>
              <w:t xml:space="preserve">Tissue, Open Approach </w:t>
            </w:r>
            <w:r>
              <w:rPr>
                <w:sz w:val="24"/>
              </w:rPr>
              <w:t xml:space="preserve"> </w:t>
            </w:r>
          </w:p>
        </w:tc>
      </w:tr>
      <w:tr w:rsidR="00AB2D7B">
        <w:trPr>
          <w:trHeight w:val="1349"/>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438.32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right="74" w:hanging="12"/>
              <w:jc w:val="both"/>
            </w:pPr>
            <w:r>
              <w:rPr>
                <w:sz w:val="20"/>
              </w:rPr>
              <w:t xml:space="preserve">monopleg up limb nondom side due </w:t>
            </w:r>
          </w:p>
          <w:p w:rsidR="00AB2D7B" w:rsidRDefault="0096592D">
            <w:pPr>
              <w:ind w:left="12"/>
            </w:pPr>
            <w:r>
              <w:rPr>
                <w:sz w:val="20"/>
              </w:rPr>
              <w:t xml:space="preserve">cerebrvasc dz </w:t>
            </w:r>
            <w:r>
              <w:rPr>
                <w:sz w:val="24"/>
              </w:rPr>
              <w:t xml:space="preserve"> </w:t>
            </w:r>
          </w:p>
        </w:tc>
        <w:tc>
          <w:tcPr>
            <w:tcW w:w="166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02110A8 </w:t>
            </w:r>
            <w:r>
              <w:rPr>
                <w:sz w:val="24"/>
              </w:rPr>
              <w:t xml:space="preserve"> </w:t>
            </w:r>
          </w:p>
        </w:tc>
        <w:tc>
          <w:tcPr>
            <w:tcW w:w="3130"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20"/>
              <w:ind w:left="14"/>
            </w:pPr>
            <w:r>
              <w:rPr>
                <w:sz w:val="20"/>
              </w:rPr>
              <w:t xml:space="preserve">Two Arteries from Right </w:t>
            </w:r>
          </w:p>
          <w:p w:rsidR="00AB2D7B" w:rsidRDefault="0096592D">
            <w:pPr>
              <w:ind w:left="14"/>
            </w:pPr>
            <w:r>
              <w:rPr>
                <w:sz w:val="20"/>
              </w:rPr>
              <w:t xml:space="preserve">Internal Mammary with </w:t>
            </w:r>
            <w:r>
              <w:rPr>
                <w:sz w:val="24"/>
              </w:rPr>
              <w:t xml:space="preserve"> </w:t>
            </w:r>
          </w:p>
          <w:p w:rsidR="00AB2D7B" w:rsidRDefault="0096592D">
            <w:pPr>
              <w:ind w:left="14" w:right="329" w:hanging="12"/>
              <w:jc w:val="both"/>
            </w:pPr>
            <w:r>
              <w:rPr>
                <w:sz w:val="20"/>
              </w:rPr>
              <w:t xml:space="preserve">Autologous Arterial Tissue, Open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115" w:type="dxa"/>
        </w:tblCellMar>
        <w:tblLook w:val="04A0" w:firstRow="1" w:lastRow="0" w:firstColumn="1" w:lastColumn="0" w:noHBand="0" w:noVBand="1"/>
      </w:tblPr>
      <w:tblGrid>
        <w:gridCol w:w="396"/>
        <w:gridCol w:w="1500"/>
        <w:gridCol w:w="2677"/>
        <w:gridCol w:w="88"/>
        <w:gridCol w:w="1576"/>
        <w:gridCol w:w="92"/>
        <w:gridCol w:w="3038"/>
      </w:tblGrid>
      <w:tr w:rsidR="00AB2D7B">
        <w:trPr>
          <w:trHeight w:val="1322"/>
        </w:trPr>
        <w:tc>
          <w:tcPr>
            <w:tcW w:w="396" w:type="dxa"/>
            <w:vMerge w:val="restart"/>
            <w:tcBorders>
              <w:top w:val="nil"/>
              <w:left w:val="single" w:sz="4" w:space="0" w:color="000000"/>
              <w:bottom w:val="single" w:sz="4" w:space="0" w:color="000000"/>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438.40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monopleg low limb </w:t>
            </w:r>
          </w:p>
          <w:p w:rsidR="00AB2D7B" w:rsidRDefault="0096592D">
            <w:pPr>
              <w:ind w:left="12"/>
            </w:pPr>
            <w:r>
              <w:rPr>
                <w:sz w:val="20"/>
              </w:rPr>
              <w:t xml:space="preserve">unspec side due cerebrvasc dz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02110A9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0"/>
              <w:ind w:left="14"/>
            </w:pPr>
            <w:r>
              <w:rPr>
                <w:sz w:val="20"/>
              </w:rPr>
              <w:t xml:space="preserve">Two Arteries from Left </w:t>
            </w:r>
          </w:p>
          <w:p w:rsidR="00AB2D7B" w:rsidRDefault="0096592D">
            <w:pPr>
              <w:ind w:left="14"/>
            </w:pPr>
            <w:r>
              <w:rPr>
                <w:sz w:val="20"/>
              </w:rPr>
              <w:t xml:space="preserve">Internal Mammary with </w:t>
            </w:r>
            <w:r>
              <w:rPr>
                <w:sz w:val="24"/>
              </w:rPr>
              <w:t xml:space="preserve"> </w:t>
            </w:r>
          </w:p>
          <w:p w:rsidR="00AB2D7B" w:rsidRDefault="0096592D">
            <w:pPr>
              <w:ind w:left="14" w:hanging="12"/>
              <w:jc w:val="both"/>
            </w:pPr>
            <w:r>
              <w:rPr>
                <w:sz w:val="20"/>
              </w:rPr>
              <w:t xml:space="preserve">Autologous Arterial Tissue, Open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438.41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monopleg low limb </w:t>
            </w:r>
          </w:p>
          <w:p w:rsidR="00AB2D7B" w:rsidRDefault="0096592D">
            <w:pPr>
              <w:ind w:left="12" w:right="116"/>
            </w:pPr>
            <w:r>
              <w:rPr>
                <w:sz w:val="20"/>
              </w:rPr>
              <w:t xml:space="preserve">dom side due cerebrvasc dz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02110A</w:t>
            </w:r>
            <w:r>
              <w:rPr>
                <w:sz w:val="24"/>
              </w:rPr>
              <w:t xml:space="preserve"> </w:t>
            </w:r>
          </w:p>
          <w:p w:rsidR="00AB2D7B" w:rsidRDefault="0096592D">
            <w:pPr>
              <w:ind w:left="2"/>
            </w:pPr>
            <w:r>
              <w:rPr>
                <w:sz w:val="20"/>
              </w:rPr>
              <w:t xml:space="preserve">C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 Bypass Coronary Artery, </w:t>
            </w:r>
          </w:p>
          <w:p w:rsidR="00AB2D7B" w:rsidRDefault="0096592D">
            <w:pPr>
              <w:spacing w:after="1"/>
              <w:ind w:left="14"/>
            </w:pPr>
            <w:r>
              <w:rPr>
                <w:sz w:val="20"/>
              </w:rPr>
              <w:t xml:space="preserve">Two Arteries from </w:t>
            </w:r>
          </w:p>
          <w:p w:rsidR="00AB2D7B" w:rsidRDefault="0096592D">
            <w:pPr>
              <w:ind w:left="14"/>
            </w:pPr>
            <w:r>
              <w:rPr>
                <w:sz w:val="20"/>
              </w:rPr>
              <w:t xml:space="preserve">Thoracic Artery with </w:t>
            </w:r>
          </w:p>
          <w:p w:rsidR="00AB2D7B" w:rsidRDefault="0096592D">
            <w:pPr>
              <w:spacing w:after="31"/>
              <w:ind w:left="14"/>
            </w:pPr>
            <w:r>
              <w:rPr>
                <w:sz w:val="20"/>
              </w:rPr>
              <w:t xml:space="preserve">Autologous Arterial </w:t>
            </w:r>
          </w:p>
          <w:p w:rsidR="00AB2D7B" w:rsidRDefault="0096592D">
            <w:pPr>
              <w:ind w:left="14"/>
            </w:pPr>
            <w:r>
              <w:rPr>
                <w:sz w:val="20"/>
              </w:rPr>
              <w:t xml:space="preserve">Tissue, Open 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438.42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monopleg low limb </w:t>
            </w:r>
          </w:p>
          <w:p w:rsidR="00AB2D7B" w:rsidRDefault="0096592D">
            <w:pPr>
              <w:ind w:left="12"/>
            </w:pPr>
            <w:r>
              <w:rPr>
                <w:sz w:val="20"/>
              </w:rPr>
              <w:t xml:space="preserve">nondom side due cerebrvasc dz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02110J8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ind w:left="14"/>
            </w:pPr>
            <w:r>
              <w:rPr>
                <w:sz w:val="20"/>
              </w:rPr>
              <w:t xml:space="preserve">Two Arteries from Right </w:t>
            </w:r>
          </w:p>
          <w:p w:rsidR="00AB2D7B" w:rsidRDefault="0096592D">
            <w:pPr>
              <w:spacing w:after="1"/>
              <w:ind w:left="14"/>
            </w:pPr>
            <w:r>
              <w:rPr>
                <w:sz w:val="20"/>
              </w:rPr>
              <w:t xml:space="preserve">Internal Mammary with </w:t>
            </w:r>
          </w:p>
          <w:p w:rsidR="00AB2D7B" w:rsidRDefault="0096592D">
            <w:pPr>
              <w:spacing w:after="30"/>
              <w:ind w:left="14"/>
            </w:pPr>
            <w:r>
              <w:rPr>
                <w:sz w:val="20"/>
              </w:rPr>
              <w:t xml:space="preserve">Synthetic Substitute, Open </w:t>
            </w:r>
          </w:p>
          <w:p w:rsidR="00AB2D7B" w:rsidRDefault="0096592D">
            <w:pPr>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438.50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oth paralyt synd affct </w:t>
            </w:r>
          </w:p>
          <w:p w:rsidR="00AB2D7B" w:rsidRDefault="0096592D">
            <w:pPr>
              <w:ind w:left="12" w:right="367"/>
            </w:pPr>
            <w:r>
              <w:rPr>
                <w:sz w:val="20"/>
              </w:rPr>
              <w:t xml:space="preserve">uns sidecerebrvasc dz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02110J9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
              <w:ind w:left="14"/>
            </w:pPr>
            <w:r>
              <w:rPr>
                <w:sz w:val="20"/>
              </w:rPr>
              <w:t xml:space="preserve">Two Arteries from Left </w:t>
            </w:r>
          </w:p>
          <w:p w:rsidR="00AB2D7B" w:rsidRDefault="0096592D">
            <w:pPr>
              <w:spacing w:after="1"/>
              <w:ind w:left="14"/>
            </w:pPr>
            <w:r>
              <w:rPr>
                <w:sz w:val="20"/>
              </w:rPr>
              <w:t xml:space="preserve">Internal Mammary with </w:t>
            </w:r>
          </w:p>
          <w:p w:rsidR="00AB2D7B" w:rsidRDefault="0096592D">
            <w:pPr>
              <w:spacing w:after="30"/>
              <w:ind w:left="14"/>
            </w:pPr>
            <w:r>
              <w:rPr>
                <w:sz w:val="20"/>
              </w:rPr>
              <w:t xml:space="preserve">Synthetic Substitute, Open </w:t>
            </w:r>
          </w:p>
          <w:p w:rsidR="00AB2D7B" w:rsidRDefault="0096592D">
            <w:pPr>
              <w:ind w:left="14"/>
            </w:pPr>
            <w:r>
              <w:rPr>
                <w:sz w:val="20"/>
              </w:rPr>
              <w:t xml:space="preserve">Approach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438.51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oth paralyt synd affct </w:t>
            </w:r>
          </w:p>
          <w:p w:rsidR="00AB2D7B" w:rsidRDefault="0096592D">
            <w:pPr>
              <w:spacing w:after="27"/>
              <w:ind w:left="12"/>
            </w:pPr>
            <w:r>
              <w:rPr>
                <w:sz w:val="20"/>
              </w:rPr>
              <w:t xml:space="preserve">dom sidecerebrvasc </w:t>
            </w:r>
          </w:p>
          <w:p w:rsidR="00AB2D7B" w:rsidRDefault="0096592D">
            <w:pPr>
              <w:ind w:left="12"/>
            </w:pPr>
            <w:r>
              <w:rPr>
                <w:sz w:val="20"/>
              </w:rPr>
              <w:t xml:space="preserve">dz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02110JC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2"/>
              <w:ind w:left="14"/>
            </w:pPr>
            <w:r>
              <w:rPr>
                <w:sz w:val="20"/>
              </w:rPr>
              <w:t xml:space="preserve">Two Arteries from </w:t>
            </w:r>
          </w:p>
          <w:p w:rsidR="00AB2D7B" w:rsidRDefault="0096592D">
            <w:pPr>
              <w:spacing w:after="1"/>
              <w:ind w:left="14"/>
            </w:pPr>
            <w:r>
              <w:rPr>
                <w:sz w:val="20"/>
              </w:rPr>
              <w:t xml:space="preserve">Thoracic Artery with </w:t>
            </w:r>
          </w:p>
          <w:p w:rsidR="00AB2D7B" w:rsidRDefault="0096592D">
            <w:pPr>
              <w:spacing w:after="30"/>
              <w:ind w:left="14"/>
            </w:pPr>
            <w:r>
              <w:rPr>
                <w:sz w:val="20"/>
              </w:rPr>
              <w:t xml:space="preserve">Synthetic Substitute, Open </w:t>
            </w:r>
          </w:p>
          <w:p w:rsidR="00AB2D7B" w:rsidRDefault="0096592D">
            <w:pPr>
              <w:ind w:left="14"/>
            </w:pPr>
            <w:r>
              <w:rPr>
                <w:sz w:val="20"/>
              </w:rPr>
              <w:t xml:space="preserve">Approach </w:t>
            </w:r>
            <w:r>
              <w:rPr>
                <w:sz w:val="24"/>
              </w:rPr>
              <w:t xml:space="preserve"> </w:t>
            </w:r>
          </w:p>
        </w:tc>
      </w:tr>
      <w:tr w:rsidR="00AB2D7B">
        <w:trPr>
          <w:trHeight w:val="1613"/>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438.52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oth paralyt synd affct </w:t>
            </w:r>
          </w:p>
          <w:p w:rsidR="00AB2D7B" w:rsidRDefault="0096592D">
            <w:pPr>
              <w:ind w:left="12" w:right="137"/>
            </w:pPr>
            <w:r>
              <w:rPr>
                <w:sz w:val="20"/>
              </w:rPr>
              <w:t xml:space="preserve">nondom sidecerebrvasc dz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02110K8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9"/>
              <w:ind w:left="14"/>
            </w:pPr>
            <w:r>
              <w:rPr>
                <w:sz w:val="20"/>
              </w:rPr>
              <w:t xml:space="preserve">Two Arteries from Right </w:t>
            </w:r>
          </w:p>
          <w:p w:rsidR="00AB2D7B" w:rsidRDefault="0096592D">
            <w:pPr>
              <w:ind w:left="14"/>
            </w:pPr>
            <w:r>
              <w:rPr>
                <w:sz w:val="20"/>
              </w:rPr>
              <w:t xml:space="preserve">Internal Mammary with </w:t>
            </w:r>
            <w:r>
              <w:rPr>
                <w:sz w:val="24"/>
              </w:rPr>
              <w:t xml:space="preserve"> </w:t>
            </w:r>
          </w:p>
          <w:p w:rsidR="00AB2D7B" w:rsidRDefault="0096592D">
            <w:pPr>
              <w:ind w:left="2"/>
            </w:pPr>
            <w:r>
              <w:rPr>
                <w:sz w:val="20"/>
              </w:rPr>
              <w:t xml:space="preserve">Nonautologous Tissue </w:t>
            </w:r>
          </w:p>
          <w:p w:rsidR="00AB2D7B" w:rsidRDefault="0096592D">
            <w:pPr>
              <w:spacing w:after="30"/>
              <w:ind w:left="14"/>
            </w:pPr>
            <w:r>
              <w:rPr>
                <w:sz w:val="20"/>
              </w:rPr>
              <w:t xml:space="preserve">Substitute, Open </w:t>
            </w:r>
          </w:p>
          <w:p w:rsidR="00AB2D7B" w:rsidRDefault="0096592D">
            <w:pPr>
              <w:ind w:left="14"/>
            </w:pPr>
            <w:r>
              <w:rPr>
                <w:sz w:val="20"/>
              </w:rPr>
              <w:t xml:space="preserve">Approach </w:t>
            </w:r>
            <w:r>
              <w:rPr>
                <w:sz w:val="24"/>
              </w:rPr>
              <w:t xml:space="preserve"> </w:t>
            </w:r>
          </w:p>
        </w:tc>
      </w:tr>
      <w:tr w:rsidR="00AB2D7B">
        <w:trPr>
          <w:trHeight w:val="860"/>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438.53 </w:t>
            </w:r>
            <w:r>
              <w:rPr>
                <w:sz w:val="24"/>
              </w:rPr>
              <w:t xml:space="preserve"> </w:t>
            </w:r>
          </w:p>
        </w:tc>
        <w:tc>
          <w:tcPr>
            <w:tcW w:w="2677"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other paralytic syndrome, </w:t>
            </w:r>
          </w:p>
          <w:p w:rsidR="00AB2D7B" w:rsidRDefault="0096592D">
            <w:pPr>
              <w:ind w:left="12"/>
            </w:pPr>
            <w:r>
              <w:rPr>
                <w:sz w:val="20"/>
              </w:rPr>
              <w:t xml:space="preserve">bilateral </w:t>
            </w:r>
            <w:r>
              <w:rPr>
                <w:sz w:val="24"/>
              </w:rPr>
              <w:t xml:space="preserve"> </w:t>
            </w:r>
          </w:p>
        </w:tc>
        <w:tc>
          <w:tcPr>
            <w:tcW w:w="166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02110K9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29"/>
              <w:ind w:left="14"/>
            </w:pPr>
            <w:r>
              <w:rPr>
                <w:sz w:val="20"/>
              </w:rPr>
              <w:t xml:space="preserve">Two Arteries from Left </w:t>
            </w:r>
          </w:p>
          <w:p w:rsidR="00AB2D7B" w:rsidRDefault="0096592D">
            <w:pPr>
              <w:ind w:left="14"/>
            </w:pPr>
            <w:r>
              <w:rPr>
                <w:sz w:val="20"/>
              </w:rPr>
              <w:t xml:space="preserve">Internal Mammary with </w:t>
            </w:r>
            <w:r>
              <w:rPr>
                <w:sz w:val="24"/>
              </w:rPr>
              <w:t xml:space="preserve"> </w:t>
            </w:r>
          </w:p>
        </w:tc>
      </w:tr>
      <w:tr w:rsidR="00AB2D7B">
        <w:trPr>
          <w:trHeight w:val="859"/>
        </w:trPr>
        <w:tc>
          <w:tcPr>
            <w:tcW w:w="396"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27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2" w:right="560"/>
            </w:pPr>
            <w:r>
              <w:rPr>
                <w:sz w:val="20"/>
              </w:rPr>
              <w:t xml:space="preserve">Nonautologous Tissue Substitute, Open </w:t>
            </w:r>
            <w:r>
              <w:rPr>
                <w:sz w:val="24"/>
              </w:rPr>
              <w:t xml:space="preserve"> </w:t>
            </w:r>
            <w:r>
              <w:rPr>
                <w:sz w:val="20"/>
              </w:rPr>
              <w:t xml:space="preserve">Approach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1500"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438.81 </w:t>
            </w:r>
            <w:r>
              <w:rPr>
                <w:sz w:val="24"/>
              </w:rPr>
              <w:t xml:space="preserve"> </w:t>
            </w:r>
          </w:p>
        </w:tc>
        <w:tc>
          <w:tcPr>
            <w:tcW w:w="27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apraxia due to </w:t>
            </w:r>
          </w:p>
          <w:p w:rsidR="00AB2D7B" w:rsidRDefault="0096592D">
            <w:pPr>
              <w:ind w:left="12" w:right="616"/>
            </w:pPr>
            <w:r>
              <w:rPr>
                <w:sz w:val="20"/>
              </w:rPr>
              <w:t xml:space="preserve">cerebrovascular disease </w:t>
            </w:r>
            <w:r>
              <w:rPr>
                <w:sz w:val="24"/>
              </w:rPr>
              <w:t xml:space="preserve"> </w:t>
            </w:r>
          </w:p>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02110K</w:t>
            </w:r>
            <w:r>
              <w:rPr>
                <w:sz w:val="24"/>
              </w:rPr>
              <w:t xml:space="preserve"> </w:t>
            </w:r>
          </w:p>
          <w:p w:rsidR="00AB2D7B" w:rsidRDefault="0096592D">
            <w:r>
              <w:rPr>
                <w:sz w:val="20"/>
              </w:rPr>
              <w:t xml:space="preserve">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 Bypass Coronary Artery, </w:t>
            </w:r>
          </w:p>
          <w:p w:rsidR="00AB2D7B" w:rsidRDefault="0096592D">
            <w:pPr>
              <w:spacing w:after="1"/>
              <w:ind w:left="12"/>
            </w:pPr>
            <w:r>
              <w:rPr>
                <w:sz w:val="20"/>
              </w:rPr>
              <w:t xml:space="preserve">Two Arteries from </w:t>
            </w:r>
          </w:p>
          <w:p w:rsidR="00AB2D7B" w:rsidRDefault="0096592D">
            <w:pPr>
              <w:ind w:left="12"/>
            </w:pPr>
            <w:r>
              <w:rPr>
                <w:sz w:val="20"/>
              </w:rPr>
              <w:t xml:space="preserve">Thoracic Artery with </w:t>
            </w:r>
          </w:p>
          <w:p w:rsidR="00AB2D7B" w:rsidRDefault="0096592D">
            <w:pPr>
              <w:spacing w:after="1"/>
              <w:ind w:left="12"/>
            </w:pPr>
            <w:r>
              <w:rPr>
                <w:sz w:val="20"/>
              </w:rPr>
              <w:t xml:space="preserve">Nonautologous Tissue </w:t>
            </w:r>
          </w:p>
          <w:p w:rsidR="00AB2D7B" w:rsidRDefault="0096592D">
            <w:pPr>
              <w:spacing w:after="30"/>
              <w:ind w:left="12"/>
            </w:pPr>
            <w:r>
              <w:rPr>
                <w:sz w:val="20"/>
              </w:rPr>
              <w:t xml:space="preserve">Substitute, Open </w:t>
            </w:r>
          </w:p>
          <w:p w:rsidR="00AB2D7B" w:rsidRDefault="0096592D">
            <w:pPr>
              <w:ind w:left="1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750" w:type="dxa"/>
        </w:tblCellMar>
        <w:tblLook w:val="04A0" w:firstRow="1" w:lastRow="0" w:firstColumn="1" w:lastColumn="0" w:noHBand="0" w:noVBand="1"/>
      </w:tblPr>
      <w:tblGrid>
        <w:gridCol w:w="852"/>
        <w:gridCol w:w="1473"/>
        <w:gridCol w:w="2702"/>
        <w:gridCol w:w="1634"/>
        <w:gridCol w:w="2706"/>
      </w:tblGrid>
      <w:tr w:rsidR="00AB2D7B">
        <w:trPr>
          <w:trHeight w:val="1123"/>
        </w:trPr>
        <w:tc>
          <w:tcPr>
            <w:tcW w:w="377" w:type="dxa"/>
            <w:vMerge w:val="restart"/>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438.82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dysphagia due to </w:t>
            </w:r>
          </w:p>
          <w:p w:rsidR="00AB2D7B" w:rsidRDefault="0096592D">
            <w:pPr>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02110Z8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2"/>
            </w:pPr>
            <w:r>
              <w:rPr>
                <w:sz w:val="20"/>
              </w:rPr>
              <w:t xml:space="preserve">Two Arteries from Right </w:t>
            </w:r>
          </w:p>
          <w:p w:rsidR="00AB2D7B" w:rsidRDefault="0096592D">
            <w:pPr>
              <w:spacing w:after="28"/>
              <w:ind w:left="12"/>
            </w:pPr>
            <w:r>
              <w:rPr>
                <w:sz w:val="20"/>
              </w:rPr>
              <w:t xml:space="preserve">Internal Mammary, Open </w:t>
            </w:r>
          </w:p>
          <w:p w:rsidR="00AB2D7B" w:rsidRDefault="0096592D">
            <w:pPr>
              <w:ind w:left="12"/>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438.83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facial weakness late </w:t>
            </w:r>
          </w:p>
          <w:p w:rsidR="00AB2D7B" w:rsidRDefault="0096592D">
            <w:pPr>
              <w:ind w:left="12"/>
            </w:pPr>
            <w:r>
              <w:rPr>
                <w:sz w:val="20"/>
              </w:rPr>
              <w:t xml:space="preserve">effect cerebrovascular dz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02110Z9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1"/>
              <w:ind w:left="12"/>
            </w:pPr>
            <w:r>
              <w:rPr>
                <w:sz w:val="20"/>
              </w:rPr>
              <w:t xml:space="preserve">Two Arteries from Left </w:t>
            </w:r>
          </w:p>
          <w:p w:rsidR="00AB2D7B" w:rsidRDefault="0096592D">
            <w:pPr>
              <w:spacing w:after="30"/>
              <w:ind w:left="12"/>
            </w:pPr>
            <w:r>
              <w:rPr>
                <w:sz w:val="20"/>
              </w:rPr>
              <w:t xml:space="preserve">Internal Mammary, Open </w:t>
            </w:r>
          </w:p>
          <w:p w:rsidR="00AB2D7B" w:rsidRDefault="0096592D">
            <w:pPr>
              <w:ind w:left="12"/>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438.84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ataxia as late effect of </w:t>
            </w:r>
          </w:p>
          <w:p w:rsidR="00AB2D7B" w:rsidRDefault="0096592D">
            <w:pPr>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02110ZC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spacing w:after="2"/>
              <w:ind w:left="12"/>
            </w:pPr>
            <w:r>
              <w:rPr>
                <w:sz w:val="20"/>
              </w:rPr>
              <w:t xml:space="preserve">Two Arteries from </w:t>
            </w:r>
          </w:p>
          <w:p w:rsidR="00AB2D7B" w:rsidRDefault="0096592D">
            <w:pPr>
              <w:spacing w:after="30"/>
              <w:ind w:left="12"/>
            </w:pPr>
            <w:r>
              <w:rPr>
                <w:sz w:val="20"/>
              </w:rPr>
              <w:t xml:space="preserve">Thoracic Artery, Open </w:t>
            </w:r>
          </w:p>
          <w:p w:rsidR="00AB2D7B" w:rsidRDefault="0096592D">
            <w:pPr>
              <w:ind w:left="12"/>
            </w:pPr>
            <w:r>
              <w:rPr>
                <w:sz w:val="20"/>
              </w:rPr>
              <w:t xml:space="preserve">Approach </w:t>
            </w:r>
            <w:r>
              <w:rPr>
                <w:sz w:val="24"/>
              </w:rPr>
              <w:t xml:space="preserve"> </w:t>
            </w:r>
          </w:p>
        </w:tc>
      </w:tr>
      <w:tr w:rsidR="00AB2D7B">
        <w:trPr>
          <w:trHeight w:val="1615"/>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438.85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vertigo as late effect </w:t>
            </w:r>
          </w:p>
          <w:p w:rsidR="00AB2D7B" w:rsidRDefault="0096592D">
            <w:pPr>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211488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9"/>
              <w:ind w:left="12"/>
            </w:pPr>
            <w:r>
              <w:rPr>
                <w:sz w:val="20"/>
              </w:rPr>
              <w:t xml:space="preserve">Two Arteries from Right </w:t>
            </w:r>
          </w:p>
          <w:p w:rsidR="00AB2D7B" w:rsidRDefault="0096592D">
            <w:pPr>
              <w:ind w:left="12"/>
            </w:pPr>
            <w:r>
              <w:rPr>
                <w:sz w:val="20"/>
              </w:rPr>
              <w:t xml:space="preserve">Internal Mammary with </w:t>
            </w:r>
            <w:r>
              <w:rPr>
                <w:sz w:val="24"/>
              </w:rPr>
              <w:t xml:space="preserve"> </w:t>
            </w:r>
          </w:p>
          <w:p w:rsidR="00AB2D7B" w:rsidRDefault="0096592D">
            <w:pPr>
              <w:spacing w:after="16" w:line="238" w:lineRule="auto"/>
              <w:ind w:left="12" w:hanging="10"/>
            </w:pPr>
            <w:r>
              <w:rPr>
                <w:sz w:val="20"/>
              </w:rPr>
              <w:t xml:space="preserve">Zooplastic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618"/>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438.89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other late effects of </w:t>
            </w:r>
          </w:p>
          <w:p w:rsidR="00AB2D7B" w:rsidRDefault="0096592D">
            <w:pPr>
              <w:ind w:left="12"/>
            </w:pPr>
            <w:r>
              <w:rPr>
                <w:sz w:val="20"/>
              </w:rPr>
              <w:t xml:space="preserve">cerebrovascular disease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211489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7"/>
              <w:ind w:left="12"/>
            </w:pPr>
            <w:r>
              <w:rPr>
                <w:sz w:val="20"/>
              </w:rPr>
              <w:t xml:space="preserve">Two Arteries from Left </w:t>
            </w:r>
          </w:p>
          <w:p w:rsidR="00AB2D7B" w:rsidRDefault="0096592D">
            <w:pPr>
              <w:ind w:left="12"/>
            </w:pPr>
            <w:r>
              <w:rPr>
                <w:sz w:val="20"/>
              </w:rPr>
              <w:t xml:space="preserve">Internal Mammary with </w:t>
            </w:r>
            <w:r>
              <w:rPr>
                <w:sz w:val="24"/>
              </w:rPr>
              <w:t xml:space="preserve"> </w:t>
            </w:r>
          </w:p>
          <w:p w:rsidR="00AB2D7B" w:rsidRDefault="0096592D">
            <w:pPr>
              <w:spacing w:after="13" w:line="241" w:lineRule="auto"/>
              <w:ind w:left="12" w:hanging="10"/>
            </w:pPr>
            <w:r>
              <w:rPr>
                <w:sz w:val="20"/>
              </w:rPr>
              <w:t xml:space="preserve">Zooplastic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997.00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61" w:lineRule="auto"/>
              <w:ind w:left="12" w:hanging="10"/>
              <w:jc w:val="both"/>
            </w:pPr>
            <w:r>
              <w:rPr>
                <w:sz w:val="20"/>
              </w:rPr>
              <w:t xml:space="preserve">unspecified nervous system complication </w:t>
            </w:r>
          </w:p>
          <w:p w:rsidR="00AB2D7B" w:rsidRDefault="0096592D">
            <w:pPr>
              <w:ind w:left="12"/>
            </w:pPr>
            <w:r>
              <w:rPr>
                <w:sz w:val="20"/>
              </w:rPr>
              <w:t xml:space="preserve">nec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021148C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w:t>
            </w:r>
          </w:p>
          <w:p w:rsidR="00AB2D7B" w:rsidRDefault="0096592D">
            <w:pPr>
              <w:ind w:left="12"/>
            </w:pPr>
            <w:r>
              <w:rPr>
                <w:sz w:val="20"/>
              </w:rPr>
              <w:t xml:space="preserve">Two Arteries from </w:t>
            </w:r>
          </w:p>
          <w:p w:rsidR="00AB2D7B" w:rsidRDefault="0096592D">
            <w:pPr>
              <w:spacing w:after="1"/>
              <w:ind w:left="12"/>
            </w:pPr>
            <w:r>
              <w:rPr>
                <w:sz w:val="20"/>
              </w:rPr>
              <w:t xml:space="preserve">Thoracic Artery with </w:t>
            </w:r>
          </w:p>
          <w:p w:rsidR="00AB2D7B" w:rsidRDefault="0096592D">
            <w:pPr>
              <w:spacing w:after="1"/>
              <w:ind w:left="12"/>
            </w:pPr>
            <w:r>
              <w:rPr>
                <w:sz w:val="20"/>
              </w:rPr>
              <w:t xml:space="preserve">Zooplastic Tissue, </w:t>
            </w:r>
          </w:p>
          <w:p w:rsidR="00AB2D7B" w:rsidRDefault="0096592D">
            <w:pPr>
              <w:spacing w:after="31"/>
              <w:ind w:left="12"/>
            </w:pPr>
            <w:r>
              <w:rPr>
                <w:sz w:val="20"/>
              </w:rPr>
              <w:t xml:space="preserve">Percutaneous </w:t>
            </w:r>
          </w:p>
          <w:p w:rsidR="00AB2D7B" w:rsidRDefault="0096592D">
            <w:pPr>
              <w:ind w:left="12"/>
            </w:pPr>
            <w:r>
              <w:rPr>
                <w:sz w:val="20"/>
              </w:rPr>
              <w:t xml:space="preserve">Endoscopic Approach </w:t>
            </w:r>
            <w:r>
              <w:rPr>
                <w:sz w:val="24"/>
              </w:rPr>
              <w:t xml:space="preserve"> </w:t>
            </w:r>
          </w:p>
        </w:tc>
      </w:tr>
      <w:tr w:rsidR="00AB2D7B">
        <w:trPr>
          <w:trHeight w:val="1618"/>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997.01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central nervous </w:t>
            </w:r>
          </w:p>
          <w:p w:rsidR="00AB2D7B" w:rsidRDefault="0096592D">
            <w:pPr>
              <w:ind w:left="12"/>
            </w:pPr>
            <w:r>
              <w:rPr>
                <w:sz w:val="20"/>
              </w:rPr>
              <w:t xml:space="preserve">system complication nec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211498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9"/>
              <w:ind w:left="12"/>
            </w:pPr>
            <w:r>
              <w:rPr>
                <w:sz w:val="20"/>
              </w:rPr>
              <w:t xml:space="preserve">Two Arteries from Right </w:t>
            </w:r>
          </w:p>
          <w:p w:rsidR="00AB2D7B" w:rsidRDefault="0096592D">
            <w:pPr>
              <w:ind w:left="12"/>
            </w:pPr>
            <w:r>
              <w:rPr>
                <w:sz w:val="20"/>
              </w:rPr>
              <w:t xml:space="preserve">Internal Mammary with </w:t>
            </w:r>
            <w:r>
              <w:rPr>
                <w:sz w:val="24"/>
              </w:rPr>
              <w:t xml:space="preserve"> </w:t>
            </w:r>
          </w:p>
          <w:p w:rsidR="00AB2D7B" w:rsidRDefault="0096592D">
            <w:pPr>
              <w:spacing w:after="13" w:line="241" w:lineRule="auto"/>
              <w:ind w:left="12" w:right="17" w:hanging="10"/>
            </w:pPr>
            <w:r>
              <w:rPr>
                <w:sz w:val="20"/>
              </w:rPr>
              <w:t xml:space="preserve">Autologous Venous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615"/>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997.02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iatrogenic </w:t>
            </w:r>
          </w:p>
          <w:p w:rsidR="00AB2D7B" w:rsidRDefault="0096592D">
            <w:pPr>
              <w:ind w:left="12" w:right="65"/>
            </w:pPr>
            <w:r>
              <w:rPr>
                <w:sz w:val="20"/>
              </w:rPr>
              <w:t xml:space="preserve">cerebrovascular infarct/hemorrhage ne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211499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9"/>
              <w:ind w:left="12"/>
            </w:pPr>
            <w:r>
              <w:rPr>
                <w:sz w:val="20"/>
              </w:rPr>
              <w:t xml:space="preserve">Two Arteries from Left </w:t>
            </w:r>
          </w:p>
          <w:p w:rsidR="00AB2D7B" w:rsidRDefault="0096592D">
            <w:pPr>
              <w:ind w:left="12"/>
            </w:pPr>
            <w:r>
              <w:rPr>
                <w:sz w:val="20"/>
              </w:rPr>
              <w:t xml:space="preserve">Internal Mammary with </w:t>
            </w:r>
            <w:r>
              <w:rPr>
                <w:sz w:val="24"/>
              </w:rPr>
              <w:t xml:space="preserve"> </w:t>
            </w:r>
          </w:p>
          <w:p w:rsidR="00AB2D7B" w:rsidRDefault="0096592D">
            <w:pPr>
              <w:spacing w:after="15" w:line="239" w:lineRule="auto"/>
              <w:ind w:left="12" w:right="17" w:hanging="10"/>
            </w:pPr>
            <w:r>
              <w:rPr>
                <w:sz w:val="20"/>
              </w:rPr>
              <w:t xml:space="preserve">Autologous Venous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073"/>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997.09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other nervous system </w:t>
            </w:r>
          </w:p>
          <w:p w:rsidR="00AB2D7B" w:rsidRDefault="0096592D">
            <w:pPr>
              <w:ind w:left="12"/>
            </w:pPr>
            <w:r>
              <w:rPr>
                <w:sz w:val="20"/>
              </w:rPr>
              <w:t xml:space="preserve">complications nec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021149C </w:t>
            </w:r>
            <w:r>
              <w:rPr>
                <w:sz w:val="24"/>
              </w:rPr>
              <w:t xml:space="preserve"> </w:t>
            </w:r>
          </w:p>
        </w:tc>
        <w:tc>
          <w:tcPr>
            <w:tcW w:w="3037"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ind w:left="12"/>
            </w:pPr>
            <w:r>
              <w:rPr>
                <w:sz w:val="20"/>
              </w:rPr>
              <w:t xml:space="preserve">Two Arteries from </w:t>
            </w:r>
          </w:p>
          <w:p w:rsidR="00AB2D7B" w:rsidRDefault="0096592D">
            <w:pPr>
              <w:spacing w:after="18"/>
              <w:ind w:left="12"/>
            </w:pPr>
            <w:r>
              <w:rPr>
                <w:sz w:val="20"/>
              </w:rPr>
              <w:t xml:space="preserve">Thoracic Artery with </w:t>
            </w:r>
          </w:p>
          <w:p w:rsidR="00AB2D7B" w:rsidRDefault="0096592D">
            <w:pPr>
              <w:ind w:left="12"/>
            </w:pPr>
            <w:r>
              <w:rPr>
                <w:sz w:val="20"/>
              </w:rPr>
              <w:t xml:space="preserve">Autologous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right w:w="115" w:type="dxa"/>
        </w:tblCellMar>
        <w:tblLook w:val="04A0" w:firstRow="1" w:lastRow="0" w:firstColumn="1" w:lastColumn="0" w:noHBand="0" w:noVBand="1"/>
      </w:tblPr>
      <w:tblGrid>
        <w:gridCol w:w="345"/>
        <w:gridCol w:w="31"/>
        <w:gridCol w:w="1371"/>
        <w:gridCol w:w="134"/>
        <w:gridCol w:w="2466"/>
        <w:gridCol w:w="314"/>
        <w:gridCol w:w="1668"/>
        <w:gridCol w:w="61"/>
        <w:gridCol w:w="2977"/>
      </w:tblGrid>
      <w:tr w:rsidR="00AB2D7B">
        <w:trPr>
          <w:trHeight w:val="996"/>
        </w:trPr>
        <w:tc>
          <w:tcPr>
            <w:tcW w:w="37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AB2D7B"/>
        </w:tc>
        <w:tc>
          <w:tcPr>
            <w:tcW w:w="3037"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1"/>
              <w:ind w:left="5"/>
            </w:pPr>
            <w:r>
              <w:rPr>
                <w:sz w:val="20"/>
              </w:rPr>
              <w:t xml:space="preserve">Venous Tissue, </w:t>
            </w:r>
          </w:p>
          <w:p w:rsidR="00AB2D7B" w:rsidRDefault="0096592D">
            <w:pPr>
              <w:spacing w:after="31"/>
              <w:ind w:left="14"/>
            </w:pPr>
            <w:r>
              <w:rPr>
                <w:sz w:val="20"/>
              </w:rPr>
              <w:t xml:space="preserve">Percutaneous </w:t>
            </w:r>
          </w:p>
          <w:p w:rsidR="00AB2D7B" w:rsidRDefault="0096592D">
            <w:pPr>
              <w:ind w:left="14"/>
            </w:pPr>
            <w:r>
              <w:rPr>
                <w:sz w:val="20"/>
              </w:rPr>
              <w:t xml:space="preserve">Endoscopic 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443.9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Peripheral </w:t>
            </w:r>
            <w:r>
              <w:rPr>
                <w:sz w:val="20"/>
              </w:rPr>
              <w:tab/>
              <w:t xml:space="preserve">vascular disease, </w:t>
            </w:r>
            <w:r>
              <w:rPr>
                <w:sz w:val="20"/>
              </w:rPr>
              <w:tab/>
              <w:t xml:space="preserve">unspecified </w:t>
            </w:r>
            <w:r>
              <w:rPr>
                <w:sz w:val="20"/>
              </w:rPr>
              <w:tab/>
              <w:t xml:space="preserve">- intermittent claudication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02114A8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pPr>
            <w:r>
              <w:rPr>
                <w:sz w:val="20"/>
              </w:rPr>
              <w:t xml:space="preserve"> Bypass Coronary Artery, </w:t>
            </w:r>
          </w:p>
          <w:p w:rsidR="00AB2D7B" w:rsidRDefault="0096592D">
            <w:pPr>
              <w:spacing w:after="19"/>
              <w:ind w:left="14"/>
            </w:pPr>
            <w:r>
              <w:rPr>
                <w:sz w:val="20"/>
              </w:rPr>
              <w:t xml:space="preserve">Two Arteries from Right </w:t>
            </w:r>
          </w:p>
          <w:p w:rsidR="00AB2D7B" w:rsidRDefault="0096592D">
            <w:pPr>
              <w:ind w:left="14"/>
            </w:pPr>
            <w:r>
              <w:rPr>
                <w:sz w:val="20"/>
              </w:rPr>
              <w:t xml:space="preserve">Internal Mammary with </w:t>
            </w:r>
            <w:r>
              <w:rPr>
                <w:sz w:val="24"/>
              </w:rPr>
              <w:t xml:space="preserve"> </w:t>
            </w:r>
          </w:p>
          <w:p w:rsidR="00AB2D7B" w:rsidRDefault="0096592D">
            <w:pPr>
              <w:spacing w:after="13" w:line="241" w:lineRule="auto"/>
              <w:ind w:left="15" w:right="649" w:hanging="10"/>
            </w:pPr>
            <w:r>
              <w:rPr>
                <w:sz w:val="20"/>
              </w:rPr>
              <w:t xml:space="preserve">Autologous Arterial Tissue, Percutaneous </w:t>
            </w:r>
            <w:r>
              <w:rPr>
                <w:sz w:val="24"/>
              </w:rPr>
              <w:t xml:space="preserve"> </w:t>
            </w:r>
          </w:p>
          <w:p w:rsidR="00AB2D7B" w:rsidRDefault="0096592D">
            <w:pPr>
              <w:ind w:left="5"/>
            </w:pPr>
            <w:r>
              <w:rPr>
                <w:sz w:val="20"/>
              </w:rPr>
              <w:t xml:space="preserve">Endoscopic 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39.25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445" w:hanging="10"/>
            </w:pPr>
            <w:r>
              <w:rPr>
                <w:sz w:val="20"/>
              </w:rPr>
              <w:t xml:space="preserve">Aorto-iliac femoral bypass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02114A9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9"/>
              <w:ind w:left="14"/>
            </w:pPr>
            <w:r>
              <w:rPr>
                <w:sz w:val="20"/>
              </w:rPr>
              <w:t xml:space="preserve">Two Arteries from Left </w:t>
            </w:r>
          </w:p>
          <w:p w:rsidR="00AB2D7B" w:rsidRDefault="0096592D">
            <w:pPr>
              <w:ind w:left="14"/>
            </w:pPr>
            <w:r>
              <w:rPr>
                <w:sz w:val="20"/>
              </w:rPr>
              <w:t xml:space="preserve">Internal Mammary with </w:t>
            </w:r>
            <w:r>
              <w:rPr>
                <w:sz w:val="24"/>
              </w:rPr>
              <w:t xml:space="preserve"> </w:t>
            </w:r>
          </w:p>
          <w:p w:rsidR="00AB2D7B" w:rsidRDefault="0096592D">
            <w:pPr>
              <w:spacing w:after="13" w:line="241" w:lineRule="auto"/>
              <w:ind w:left="15" w:right="649" w:hanging="10"/>
            </w:pPr>
            <w:r>
              <w:rPr>
                <w:sz w:val="20"/>
              </w:rPr>
              <w:t xml:space="preserve">Autologous Arterial Tissue, Percutaneous </w:t>
            </w:r>
            <w:r>
              <w:rPr>
                <w:sz w:val="24"/>
              </w:rPr>
              <w:t xml:space="preserve"> </w:t>
            </w:r>
          </w:p>
          <w:p w:rsidR="00AB2D7B" w:rsidRDefault="0096592D">
            <w:pPr>
              <w:ind w:left="5"/>
            </w:pPr>
            <w:r>
              <w:rPr>
                <w:sz w:val="20"/>
              </w:rPr>
              <w:t xml:space="preserve">Endoscopic Approach </w:t>
            </w:r>
            <w:r>
              <w:rPr>
                <w:sz w:val="24"/>
              </w:rPr>
              <w:t xml:space="preserve"> </w:t>
            </w:r>
          </w:p>
        </w:tc>
      </w:tr>
      <w:tr w:rsidR="00AB2D7B">
        <w:trPr>
          <w:trHeight w:val="1865"/>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39.29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Peripheral bypass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02114A C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 Bypass Coronary Artery, </w:t>
            </w:r>
          </w:p>
          <w:p w:rsidR="00AB2D7B" w:rsidRDefault="0096592D">
            <w:pPr>
              <w:ind w:left="14"/>
            </w:pPr>
            <w:r>
              <w:rPr>
                <w:sz w:val="20"/>
              </w:rPr>
              <w:t xml:space="preserve">Two Arteries from </w:t>
            </w:r>
          </w:p>
          <w:p w:rsidR="00AB2D7B" w:rsidRDefault="0096592D">
            <w:pPr>
              <w:spacing w:line="228" w:lineRule="auto"/>
              <w:ind w:left="14" w:right="192"/>
            </w:pPr>
            <w:r>
              <w:rPr>
                <w:sz w:val="20"/>
              </w:rPr>
              <w:t xml:space="preserve">Thoracic Artery with Autologous </w:t>
            </w:r>
            <w:r>
              <w:rPr>
                <w:sz w:val="24"/>
              </w:rPr>
              <w:t xml:space="preserve"> </w:t>
            </w:r>
          </w:p>
          <w:p w:rsidR="00AB2D7B" w:rsidRDefault="0096592D">
            <w:pPr>
              <w:spacing w:after="1"/>
              <w:ind w:left="5"/>
            </w:pPr>
            <w:r>
              <w:rPr>
                <w:sz w:val="20"/>
              </w:rPr>
              <w:t xml:space="preserve">Arterial Tissue, </w:t>
            </w:r>
          </w:p>
          <w:p w:rsidR="00AB2D7B" w:rsidRDefault="0096592D">
            <w:pPr>
              <w:spacing w:after="31"/>
              <w:ind w:left="14"/>
            </w:pPr>
            <w:r>
              <w:rPr>
                <w:sz w:val="20"/>
              </w:rPr>
              <w:t xml:space="preserve">Percutaneous </w:t>
            </w:r>
          </w:p>
          <w:p w:rsidR="00AB2D7B" w:rsidRDefault="0096592D">
            <w:pPr>
              <w:ind w:left="14"/>
            </w:pPr>
            <w:r>
              <w:rPr>
                <w:sz w:val="20"/>
              </w:rPr>
              <w:t xml:space="preserve">Endoscopic Approach </w:t>
            </w:r>
            <w:r>
              <w:rPr>
                <w:sz w:val="24"/>
              </w:rPr>
              <w:t xml:space="preserve"> </w:t>
            </w:r>
          </w:p>
        </w:tc>
      </w:tr>
      <w:tr w:rsidR="00AB2D7B">
        <w:trPr>
          <w:trHeight w:val="1618"/>
        </w:trPr>
        <w:tc>
          <w:tcPr>
            <w:tcW w:w="0" w:type="auto"/>
            <w:gridSpan w:val="2"/>
            <w:vMerge/>
            <w:tcBorders>
              <w:top w:val="nil"/>
              <w:left w:val="single" w:sz="4" w:space="0" w:color="000000"/>
              <w:bottom w:val="nil"/>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38.08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156" w:hanging="10"/>
            </w:pPr>
            <w:r>
              <w:rPr>
                <w:sz w:val="20"/>
              </w:rPr>
              <w:t xml:space="preserve">Incision of lower limb arteries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02114J8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 Bypass Coronary Artery, </w:t>
            </w:r>
          </w:p>
          <w:p w:rsidR="00AB2D7B" w:rsidRDefault="0096592D">
            <w:pPr>
              <w:spacing w:after="19"/>
              <w:ind w:left="14"/>
            </w:pPr>
            <w:r>
              <w:rPr>
                <w:sz w:val="20"/>
              </w:rPr>
              <w:t xml:space="preserve">Two Arteries from Right </w:t>
            </w:r>
          </w:p>
          <w:p w:rsidR="00AB2D7B" w:rsidRDefault="0096592D">
            <w:pPr>
              <w:ind w:left="14"/>
            </w:pPr>
            <w:r>
              <w:rPr>
                <w:sz w:val="20"/>
              </w:rPr>
              <w:t xml:space="preserve">Internal Mammary with </w:t>
            </w:r>
            <w:r>
              <w:rPr>
                <w:sz w:val="24"/>
              </w:rPr>
              <w:t xml:space="preserve"> </w:t>
            </w:r>
          </w:p>
          <w:p w:rsidR="00AB2D7B" w:rsidRDefault="0096592D">
            <w:pPr>
              <w:spacing w:after="13"/>
              <w:ind w:left="15" w:hanging="10"/>
            </w:pPr>
            <w:r>
              <w:rPr>
                <w:sz w:val="20"/>
              </w:rPr>
              <w:t xml:space="preserve">Synthetic Substitute, Percutaneous </w:t>
            </w:r>
            <w:r>
              <w:rPr>
                <w:sz w:val="24"/>
              </w:rPr>
              <w:t xml:space="preserve"> </w:t>
            </w:r>
          </w:p>
          <w:p w:rsidR="00AB2D7B" w:rsidRDefault="0096592D">
            <w:pPr>
              <w:ind w:left="5"/>
            </w:pPr>
            <w:r>
              <w:rPr>
                <w:sz w:val="20"/>
              </w:rPr>
              <w:t xml:space="preserve">Endoscopic Approach </w:t>
            </w:r>
            <w:r>
              <w:rPr>
                <w:sz w:val="24"/>
              </w:rPr>
              <w:t xml:space="preserve"> </w:t>
            </w:r>
          </w:p>
        </w:tc>
      </w:tr>
      <w:tr w:rsidR="00AB2D7B">
        <w:trPr>
          <w:trHeight w:val="1121"/>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38.16 </w:t>
            </w:r>
            <w:r>
              <w:rPr>
                <w:sz w:val="24"/>
              </w:rPr>
              <w:t xml:space="preserve"> </w:t>
            </w:r>
          </w:p>
        </w:tc>
        <w:tc>
          <w:tcPr>
            <w:tcW w:w="278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134" w:hanging="10"/>
            </w:pPr>
            <w:r>
              <w:rPr>
                <w:sz w:val="20"/>
              </w:rPr>
              <w:t xml:space="preserve">Endarterectomy of abdominal arteries </w:t>
            </w: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02114J9 </w:t>
            </w:r>
            <w:r>
              <w:rPr>
                <w:sz w:val="24"/>
              </w:rPr>
              <w:t xml:space="preserve"> </w:t>
            </w:r>
          </w:p>
        </w:tc>
        <w:tc>
          <w:tcPr>
            <w:tcW w:w="303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4"/>
            </w:pPr>
            <w:r>
              <w:rPr>
                <w:sz w:val="20"/>
              </w:rPr>
              <w:t xml:space="preserve"> Bypass Coronary Artery, </w:t>
            </w:r>
          </w:p>
          <w:p w:rsidR="00AB2D7B" w:rsidRDefault="0096592D">
            <w:pPr>
              <w:spacing w:after="1"/>
              <w:ind w:left="14"/>
            </w:pPr>
            <w:r>
              <w:rPr>
                <w:sz w:val="20"/>
              </w:rPr>
              <w:t xml:space="preserve">Two Arteries from Left </w:t>
            </w:r>
          </w:p>
          <w:p w:rsidR="00AB2D7B" w:rsidRDefault="0096592D">
            <w:pPr>
              <w:spacing w:after="30"/>
              <w:ind w:left="14"/>
            </w:pPr>
            <w:r>
              <w:rPr>
                <w:sz w:val="20"/>
              </w:rPr>
              <w:t xml:space="preserve">Internal Mammary with </w:t>
            </w:r>
          </w:p>
          <w:p w:rsidR="00AB2D7B" w:rsidRDefault="0096592D">
            <w:pPr>
              <w:ind w:left="14"/>
            </w:pPr>
            <w:r>
              <w:rPr>
                <w:sz w:val="20"/>
              </w:rPr>
              <w:t xml:space="preserve">Synthetic </w:t>
            </w:r>
            <w:r>
              <w:rPr>
                <w:sz w:val="24"/>
              </w:rPr>
              <w:t xml:space="preserve"> </w:t>
            </w:r>
          </w:p>
        </w:tc>
      </w:tr>
      <w:tr w:rsidR="00AB2D7B">
        <w:trPr>
          <w:trHeight w:val="1126"/>
        </w:trPr>
        <w:tc>
          <w:tcPr>
            <w:tcW w:w="346"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4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260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2043"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1"/>
            </w:pPr>
            <w:r>
              <w:rPr>
                <w:sz w:val="20"/>
              </w:rPr>
              <w:t xml:space="preserve">Substitute, </w:t>
            </w:r>
          </w:p>
          <w:p w:rsidR="00AB2D7B" w:rsidRDefault="0096592D">
            <w:pPr>
              <w:spacing w:after="13"/>
              <w:ind w:left="10" w:right="680"/>
            </w:pPr>
            <w:r>
              <w:rPr>
                <w:sz w:val="20"/>
              </w:rPr>
              <w:t xml:space="preserve">Percutaneous Endoscopic </w:t>
            </w:r>
            <w:r>
              <w:rPr>
                <w:sz w:val="24"/>
              </w:rPr>
              <w:t xml:space="preserve"> </w:t>
            </w:r>
          </w:p>
          <w:p w:rsidR="00AB2D7B" w:rsidRDefault="0096592D">
            <w:r>
              <w:rPr>
                <w:sz w:val="20"/>
              </w:rPr>
              <w:t xml:space="preserve">Approach </w:t>
            </w:r>
            <w:r>
              <w:rPr>
                <w:sz w:val="24"/>
              </w:rPr>
              <w:t xml:space="preserve"> </w:t>
            </w:r>
          </w:p>
        </w:tc>
      </w:tr>
      <w:tr w:rsidR="00AB2D7B">
        <w:trPr>
          <w:trHeight w:val="2132"/>
        </w:trPr>
        <w:tc>
          <w:tcPr>
            <w:tcW w:w="0" w:type="auto"/>
            <w:vMerge/>
            <w:tcBorders>
              <w:top w:val="nil"/>
              <w:left w:val="single" w:sz="4" w:space="0" w:color="000000"/>
              <w:bottom w:val="nil"/>
              <w:right w:val="single" w:sz="4" w:space="0" w:color="000000"/>
            </w:tcBorders>
          </w:tcPr>
          <w:p w:rsidR="00AB2D7B" w:rsidRDefault="00AB2D7B"/>
        </w:tc>
        <w:tc>
          <w:tcPr>
            <w:tcW w:w="140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38.18 </w:t>
            </w:r>
            <w:r>
              <w:rPr>
                <w:sz w:val="24"/>
              </w:rPr>
              <w:t xml:space="preserve"> </w:t>
            </w:r>
          </w:p>
        </w:tc>
        <w:tc>
          <w:tcPr>
            <w:tcW w:w="260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56" w:hanging="10"/>
            </w:pPr>
            <w:r>
              <w:rPr>
                <w:sz w:val="20"/>
              </w:rPr>
              <w:t xml:space="preserve">Endarterectomy of lower limb arteries </w:t>
            </w:r>
            <w:r>
              <w:rPr>
                <w:sz w:val="24"/>
              </w:rPr>
              <w:t xml:space="preserve"> </w:t>
            </w:r>
          </w:p>
        </w:tc>
        <w:tc>
          <w:tcPr>
            <w:tcW w:w="2043"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02114JC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
              <w:ind w:left="10"/>
            </w:pPr>
            <w:r>
              <w:rPr>
                <w:sz w:val="20"/>
              </w:rPr>
              <w:t xml:space="preserve"> Bypass Coronary Artery, </w:t>
            </w:r>
          </w:p>
          <w:p w:rsidR="00AB2D7B" w:rsidRDefault="0096592D">
            <w:pPr>
              <w:tabs>
                <w:tab w:val="center" w:pos="183"/>
                <w:tab w:val="center" w:pos="995"/>
                <w:tab w:val="center" w:pos="1833"/>
              </w:tabs>
              <w:spacing w:after="3"/>
            </w:pPr>
            <w:r>
              <w:tab/>
            </w:r>
            <w:r>
              <w:rPr>
                <w:sz w:val="20"/>
              </w:rPr>
              <w:t xml:space="preserve">Two </w:t>
            </w:r>
            <w:r>
              <w:rPr>
                <w:sz w:val="20"/>
              </w:rPr>
              <w:tab/>
              <w:t xml:space="preserve">Arteries </w:t>
            </w:r>
            <w:r>
              <w:rPr>
                <w:sz w:val="20"/>
              </w:rPr>
              <w:tab/>
              <w:t xml:space="preserve">from </w:t>
            </w:r>
          </w:p>
          <w:p w:rsidR="00AB2D7B" w:rsidRDefault="0096592D">
            <w:pPr>
              <w:tabs>
                <w:tab w:val="center" w:pos="355"/>
                <w:tab w:val="center" w:pos="1183"/>
                <w:tab w:val="center" w:pos="1849"/>
              </w:tabs>
              <w:spacing w:after="16"/>
            </w:pPr>
            <w:r>
              <w:tab/>
            </w:r>
            <w:r>
              <w:rPr>
                <w:sz w:val="20"/>
              </w:rPr>
              <w:t xml:space="preserve">Thoracic </w:t>
            </w:r>
            <w:r>
              <w:rPr>
                <w:sz w:val="20"/>
              </w:rPr>
              <w:tab/>
              <w:t xml:space="preserve">Artery </w:t>
            </w:r>
            <w:r>
              <w:rPr>
                <w:sz w:val="20"/>
              </w:rPr>
              <w:tab/>
              <w:t xml:space="preserve">with </w:t>
            </w:r>
          </w:p>
          <w:p w:rsidR="00AB2D7B" w:rsidRDefault="0096592D">
            <w:pPr>
              <w:ind w:left="10"/>
            </w:pPr>
            <w:r>
              <w:rPr>
                <w:sz w:val="20"/>
              </w:rPr>
              <w:t xml:space="preserve">Synthetic </w:t>
            </w:r>
            <w:r>
              <w:rPr>
                <w:sz w:val="24"/>
              </w:rPr>
              <w:t xml:space="preserve"> </w:t>
            </w:r>
          </w:p>
          <w:p w:rsidR="00AB2D7B" w:rsidRDefault="0096592D">
            <w:pPr>
              <w:spacing w:after="1"/>
            </w:pPr>
            <w:r>
              <w:rPr>
                <w:sz w:val="20"/>
              </w:rPr>
              <w:t xml:space="preserve">Substitute, </w:t>
            </w:r>
          </w:p>
          <w:p w:rsidR="00AB2D7B" w:rsidRDefault="0096592D">
            <w:pPr>
              <w:spacing w:after="13"/>
              <w:ind w:left="10" w:right="680"/>
            </w:pPr>
            <w:r>
              <w:rPr>
                <w:sz w:val="20"/>
              </w:rPr>
              <w:t xml:space="preserve">Percutaneous Endoscopic </w:t>
            </w:r>
            <w:r>
              <w:rPr>
                <w:sz w:val="24"/>
              </w:rPr>
              <w:t xml:space="preserve"> </w:t>
            </w:r>
          </w:p>
          <w:p w:rsidR="00AB2D7B" w:rsidRDefault="0096592D">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750" w:type="dxa"/>
        </w:tblCellMar>
        <w:tblLook w:val="04A0" w:firstRow="1" w:lastRow="0" w:firstColumn="1" w:lastColumn="0" w:noHBand="0" w:noVBand="1"/>
      </w:tblPr>
      <w:tblGrid>
        <w:gridCol w:w="852"/>
        <w:gridCol w:w="3635"/>
        <w:gridCol w:w="2029"/>
        <w:gridCol w:w="2851"/>
      </w:tblGrid>
      <w:tr w:rsidR="00AB2D7B">
        <w:trPr>
          <w:trHeight w:val="1812"/>
        </w:trPr>
        <w:tc>
          <w:tcPr>
            <w:tcW w:w="346" w:type="dxa"/>
            <w:vMerge w:val="restart"/>
            <w:tcBorders>
              <w:top w:val="nil"/>
              <w:left w:val="single" w:sz="4" w:space="0" w:color="000000"/>
              <w:bottom w:val="nil"/>
              <w:right w:val="single" w:sz="4" w:space="0" w:color="000000"/>
            </w:tcBorders>
          </w:tcPr>
          <w:p w:rsidR="00AB2D7B" w:rsidRDefault="00AB2D7B"/>
        </w:tc>
        <w:tc>
          <w:tcPr>
            <w:tcW w:w="4001" w:type="dxa"/>
            <w:vMerge w:val="restart"/>
            <w:tcBorders>
              <w:top w:val="single" w:sz="4" w:space="0" w:color="000000"/>
              <w:left w:val="single" w:sz="4" w:space="0" w:color="000000"/>
              <w:bottom w:val="nil"/>
              <w:right w:val="single" w:sz="4" w:space="0" w:color="000000"/>
            </w:tcBorders>
          </w:tcPr>
          <w:p w:rsidR="00AB2D7B" w:rsidRDefault="0096592D">
            <w:pPr>
              <w:ind w:left="2"/>
            </w:pPr>
            <w:r>
              <w:rPr>
                <w:sz w:val="20"/>
              </w:rPr>
              <w:t xml:space="preserve"> </w:t>
            </w:r>
            <w:r>
              <w:rPr>
                <w:sz w:val="24"/>
              </w:rPr>
              <w:t xml:space="preserve"> </w:t>
            </w:r>
            <w:r>
              <w:rPr>
                <w:sz w:val="24"/>
              </w:rPr>
              <w:tab/>
              <w:t xml:space="preserve"> </w:t>
            </w:r>
          </w:p>
        </w:tc>
        <w:tc>
          <w:tcPr>
            <w:tcW w:w="204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02114K8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Bypass Coronary Artery, </w:t>
            </w:r>
          </w:p>
          <w:p w:rsidR="00AB2D7B" w:rsidRDefault="0096592D">
            <w:pPr>
              <w:ind w:left="10"/>
            </w:pPr>
            <w:r>
              <w:rPr>
                <w:sz w:val="20"/>
              </w:rPr>
              <w:t xml:space="preserve">Two Arteries from Right </w:t>
            </w:r>
          </w:p>
          <w:p w:rsidR="00AB2D7B" w:rsidRDefault="0096592D">
            <w:pPr>
              <w:ind w:left="10"/>
            </w:pPr>
            <w:r>
              <w:rPr>
                <w:sz w:val="20"/>
              </w:rPr>
              <w:t xml:space="preserve">Internal Mammary with </w:t>
            </w:r>
          </w:p>
          <w:p w:rsidR="00AB2D7B" w:rsidRDefault="0096592D">
            <w:pPr>
              <w:spacing w:line="224" w:lineRule="auto"/>
              <w:ind w:left="10"/>
            </w:pPr>
            <w:r>
              <w:rPr>
                <w:sz w:val="20"/>
              </w:rPr>
              <w:t xml:space="preserve">Nonautologous Tissue Substitute, </w:t>
            </w:r>
            <w:r>
              <w:rPr>
                <w:sz w:val="24"/>
              </w:rPr>
              <w:t xml:space="preserve"> </w:t>
            </w:r>
          </w:p>
          <w:p w:rsidR="00AB2D7B" w:rsidRDefault="0096592D">
            <w:pPr>
              <w:spacing w:after="31"/>
            </w:pPr>
            <w:r>
              <w:rPr>
                <w:sz w:val="20"/>
              </w:rPr>
              <w:t xml:space="preserve">Percutaneous </w:t>
            </w:r>
          </w:p>
          <w:p w:rsidR="00AB2D7B" w:rsidRDefault="0096592D">
            <w:pPr>
              <w:ind w:left="10"/>
            </w:pPr>
            <w:r>
              <w:rPr>
                <w:sz w:val="20"/>
              </w:rPr>
              <w:t xml:space="preserve">Endoscopic Approach </w:t>
            </w:r>
            <w:r>
              <w:rPr>
                <w:sz w:val="24"/>
              </w:rPr>
              <w:t xml:space="preserve"> </w:t>
            </w:r>
          </w:p>
        </w:tc>
      </w:tr>
      <w:tr w:rsidR="00AB2D7B">
        <w:trPr>
          <w:trHeight w:val="185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02114K9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 Bypass Coronary Artery, </w:t>
            </w:r>
          </w:p>
          <w:p w:rsidR="00AB2D7B" w:rsidRDefault="0096592D">
            <w:pPr>
              <w:ind w:left="10"/>
            </w:pPr>
            <w:r>
              <w:rPr>
                <w:sz w:val="20"/>
              </w:rPr>
              <w:t xml:space="preserve">Two Arteries from Left </w:t>
            </w:r>
          </w:p>
          <w:p w:rsidR="00AB2D7B" w:rsidRDefault="0096592D">
            <w:pPr>
              <w:ind w:left="10"/>
            </w:pPr>
            <w:r>
              <w:rPr>
                <w:sz w:val="20"/>
              </w:rPr>
              <w:t xml:space="preserve">Internal Mammary with </w:t>
            </w:r>
          </w:p>
          <w:p w:rsidR="00AB2D7B" w:rsidRDefault="0096592D">
            <w:pPr>
              <w:spacing w:line="229" w:lineRule="auto"/>
              <w:ind w:left="10"/>
            </w:pPr>
            <w:r>
              <w:rPr>
                <w:sz w:val="20"/>
              </w:rPr>
              <w:t xml:space="preserve">Nonautologous Tissue Substitute, </w:t>
            </w:r>
            <w:r>
              <w:rPr>
                <w:sz w:val="24"/>
              </w:rPr>
              <w:t xml:space="preserve"> </w:t>
            </w:r>
          </w:p>
          <w:p w:rsidR="00AB2D7B" w:rsidRDefault="0096592D">
            <w:pPr>
              <w:spacing w:after="31"/>
            </w:pPr>
            <w:r>
              <w:rPr>
                <w:sz w:val="20"/>
              </w:rPr>
              <w:t xml:space="preserve">Percutaneous </w:t>
            </w:r>
          </w:p>
          <w:p w:rsidR="00AB2D7B" w:rsidRDefault="0096592D">
            <w:pPr>
              <w:ind w:left="10"/>
            </w:pPr>
            <w:r>
              <w:rPr>
                <w:sz w:val="20"/>
              </w:rPr>
              <w:t xml:space="preserve">Endoscopic Approach </w:t>
            </w:r>
            <w:r>
              <w:rPr>
                <w:sz w:val="24"/>
              </w:rPr>
              <w:t xml:space="preserve"> </w:t>
            </w:r>
          </w:p>
        </w:tc>
      </w:tr>
      <w:tr w:rsidR="00AB2D7B">
        <w:trPr>
          <w:trHeight w:val="182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02114K</w:t>
            </w:r>
            <w:r>
              <w:rPr>
                <w:sz w:val="24"/>
              </w:rPr>
              <w:t xml:space="preserve"> </w:t>
            </w:r>
          </w:p>
          <w:p w:rsidR="00AB2D7B" w:rsidRDefault="0096592D">
            <w:r>
              <w:rPr>
                <w:sz w:val="20"/>
              </w:rPr>
              <w:t xml:space="preserve">C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Bypass Coronary Artery, </w:t>
            </w:r>
          </w:p>
          <w:p w:rsidR="00AB2D7B" w:rsidRDefault="0096592D">
            <w:pPr>
              <w:tabs>
                <w:tab w:val="center" w:pos="181"/>
                <w:tab w:val="center" w:pos="992"/>
                <w:tab w:val="center" w:pos="1830"/>
              </w:tabs>
            </w:pPr>
            <w:r>
              <w:tab/>
            </w:r>
            <w:r>
              <w:rPr>
                <w:sz w:val="20"/>
              </w:rPr>
              <w:t xml:space="preserve">Two </w:t>
            </w:r>
            <w:r>
              <w:rPr>
                <w:sz w:val="20"/>
              </w:rPr>
              <w:tab/>
              <w:t xml:space="preserve">Arteries </w:t>
            </w:r>
            <w:r>
              <w:rPr>
                <w:sz w:val="20"/>
              </w:rPr>
              <w:tab/>
              <w:t xml:space="preserve">from </w:t>
            </w:r>
          </w:p>
          <w:p w:rsidR="00AB2D7B" w:rsidRDefault="0096592D">
            <w:pPr>
              <w:spacing w:line="223" w:lineRule="auto"/>
              <w:ind w:left="10"/>
            </w:pPr>
            <w:r>
              <w:rPr>
                <w:sz w:val="20"/>
              </w:rPr>
              <w:t xml:space="preserve">Thoracic </w:t>
            </w:r>
            <w:r>
              <w:rPr>
                <w:sz w:val="20"/>
              </w:rPr>
              <w:tab/>
              <w:t xml:space="preserve">Artery </w:t>
            </w:r>
            <w:r>
              <w:rPr>
                <w:sz w:val="20"/>
              </w:rPr>
              <w:tab/>
              <w:t xml:space="preserve">with Nonautologous </w:t>
            </w:r>
            <w:r>
              <w:rPr>
                <w:sz w:val="24"/>
              </w:rPr>
              <w:t xml:space="preserve"> </w:t>
            </w:r>
          </w:p>
          <w:p w:rsidR="00AB2D7B" w:rsidRDefault="0096592D">
            <w:pPr>
              <w:spacing w:after="1"/>
            </w:pPr>
            <w:r>
              <w:rPr>
                <w:sz w:val="20"/>
              </w:rPr>
              <w:t xml:space="preserve">Tissue Substitute, </w:t>
            </w:r>
          </w:p>
          <w:p w:rsidR="00AB2D7B" w:rsidRDefault="0096592D">
            <w:pPr>
              <w:spacing w:after="31"/>
              <w:ind w:left="10"/>
            </w:pPr>
            <w:r>
              <w:rPr>
                <w:sz w:val="20"/>
              </w:rPr>
              <w:t xml:space="preserve">Percutaneous </w:t>
            </w:r>
          </w:p>
          <w:p w:rsidR="00AB2D7B" w:rsidRDefault="0096592D">
            <w:pPr>
              <w:ind w:left="10"/>
            </w:pPr>
            <w:r>
              <w:rPr>
                <w:sz w:val="20"/>
              </w:rPr>
              <w:t xml:space="preserve">Endoscopic Approach </w:t>
            </w:r>
            <w:r>
              <w:rPr>
                <w:sz w:val="24"/>
              </w:rPr>
              <w:t xml:space="preserve"> </w:t>
            </w:r>
          </w:p>
        </w:tc>
      </w:tr>
      <w:tr w:rsidR="00AB2D7B">
        <w:trPr>
          <w:trHeight w:val="164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I70.51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0" w:hanging="10"/>
            </w:pPr>
            <w:r>
              <w:rPr>
                <w:sz w:val="20"/>
              </w:rPr>
              <w:t xml:space="preserve">Atherosclerosis of nonautologous </w:t>
            </w:r>
          </w:p>
          <w:p w:rsidR="00AB2D7B" w:rsidRDefault="0096592D">
            <w:pPr>
              <w:ind w:left="10"/>
            </w:pPr>
            <w:r>
              <w:rPr>
                <w:sz w:val="20"/>
              </w:rPr>
              <w:t xml:space="preserve">biological </w:t>
            </w:r>
            <w:r>
              <w:rPr>
                <w:sz w:val="24"/>
              </w:rPr>
              <w:t xml:space="preserve"> </w:t>
            </w:r>
          </w:p>
          <w:p w:rsidR="00AB2D7B" w:rsidRDefault="0096592D">
            <w:pPr>
              <w:spacing w:after="1"/>
            </w:pPr>
            <w:r>
              <w:rPr>
                <w:sz w:val="20"/>
              </w:rPr>
              <w:t xml:space="preserve">bypass graft(s) of the </w:t>
            </w:r>
          </w:p>
          <w:p w:rsidR="00AB2D7B" w:rsidRDefault="0096592D">
            <w:pPr>
              <w:ind w:left="10"/>
            </w:pPr>
            <w:r>
              <w:rPr>
                <w:sz w:val="20"/>
              </w:rPr>
              <w:t xml:space="preserve">extremities intermittent claudication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PCS </w:t>
            </w:r>
            <w:r>
              <w:rPr>
                <w:sz w:val="24"/>
              </w:rPr>
              <w:t xml:space="preserve"> </w:t>
            </w:r>
          </w:p>
          <w:p w:rsidR="00AB2D7B" w:rsidRDefault="0096592D">
            <w:r>
              <w:rPr>
                <w:sz w:val="20"/>
              </w:rPr>
              <w:t>0410x-</w:t>
            </w:r>
            <w:r>
              <w:rPr>
                <w:sz w:val="24"/>
              </w:rPr>
              <w:t xml:space="preserve"> </w:t>
            </w:r>
          </w:p>
          <w:p w:rsidR="00AB2D7B" w:rsidRDefault="0096592D">
            <w:r>
              <w:rPr>
                <w:sz w:val="20"/>
              </w:rPr>
              <w:t xml:space="preserve">041Jx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0" w:hanging="10"/>
              <w:jc w:val="both"/>
            </w:pPr>
            <w:r>
              <w:rPr>
                <w:sz w:val="20"/>
              </w:rPr>
              <w:t xml:space="preserve">Bypass Abdominal Aorta - Bypass Left External </w:t>
            </w:r>
          </w:p>
          <w:p w:rsidR="00AB2D7B" w:rsidRDefault="0096592D">
            <w:pPr>
              <w:ind w:left="10"/>
            </w:pPr>
            <w:r>
              <w:rPr>
                <w:sz w:val="20"/>
              </w:rPr>
              <w:t xml:space="preserve">Iliac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PCS </w:t>
            </w:r>
            <w:r>
              <w:rPr>
                <w:sz w:val="24"/>
              </w:rPr>
              <w:t xml:space="preserve"> </w:t>
            </w:r>
          </w:p>
          <w:p w:rsidR="00AB2D7B" w:rsidRDefault="0096592D">
            <w:r>
              <w:rPr>
                <w:sz w:val="20"/>
              </w:rPr>
              <w:t xml:space="preserve">0312x061V4x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Bypass Innominate </w:t>
            </w:r>
          </w:p>
          <w:p w:rsidR="00AB2D7B" w:rsidRDefault="0096592D">
            <w:pPr>
              <w:ind w:firstLine="10"/>
            </w:pPr>
            <w:r>
              <w:rPr>
                <w:sz w:val="20"/>
              </w:rPr>
              <w:t xml:space="preserve">Artery – Bypass Bypass </w:t>
            </w:r>
            <w:r>
              <w:rPr>
                <w:sz w:val="24"/>
              </w:rPr>
              <w:t xml:space="preserve"> </w:t>
            </w:r>
            <w:r>
              <w:rPr>
                <w:sz w:val="20"/>
              </w:rPr>
              <w:t xml:space="preserve">Left Foot Vein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04Bx- </w:t>
            </w:r>
            <w:r>
              <w:rPr>
                <w:sz w:val="24"/>
              </w:rPr>
              <w:t xml:space="preserve"> </w:t>
            </w:r>
          </w:p>
          <w:p w:rsidR="00AB2D7B" w:rsidRDefault="0096592D">
            <w:r>
              <w:rPr>
                <w:sz w:val="20"/>
              </w:rPr>
              <w:t xml:space="preserve">04W4YZ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Excision of Right </w:t>
            </w:r>
          </w:p>
          <w:p w:rsidR="00AB2D7B" w:rsidRDefault="0096592D">
            <w:pPr>
              <w:ind w:right="14" w:firstLine="10"/>
            </w:pPr>
            <w:r>
              <w:rPr>
                <w:sz w:val="20"/>
              </w:rPr>
              <w:t xml:space="preserve">Femoral Artery - </w:t>
            </w:r>
            <w:r>
              <w:rPr>
                <w:sz w:val="24"/>
              </w:rPr>
              <w:t xml:space="preserve"> </w:t>
            </w:r>
            <w:r>
              <w:rPr>
                <w:sz w:val="20"/>
              </w:rPr>
              <w:t xml:space="preserve">Revision of Other Device in Lower Artery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PCS </w:t>
            </w:r>
            <w:r>
              <w:rPr>
                <w:sz w:val="24"/>
              </w:rPr>
              <w:t xml:space="preserve"> </w:t>
            </w:r>
          </w:p>
          <w:p w:rsidR="00AB2D7B" w:rsidRDefault="0096592D">
            <w:r>
              <w:rPr>
                <w:sz w:val="20"/>
              </w:rPr>
              <w:t xml:space="preserve">045Kx- </w:t>
            </w:r>
            <w:r>
              <w:rPr>
                <w:sz w:val="24"/>
              </w:rPr>
              <w:t xml:space="preserve"> </w:t>
            </w:r>
          </w:p>
          <w:p w:rsidR="00AB2D7B" w:rsidRDefault="0096592D">
            <w:r>
              <w:rPr>
                <w:sz w:val="20"/>
              </w:rPr>
              <w:t xml:space="preserve">045Yx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Destruction of Right </w:t>
            </w:r>
          </w:p>
          <w:p w:rsidR="00AB2D7B" w:rsidRDefault="0096592D">
            <w:pPr>
              <w:spacing w:after="28" w:line="261" w:lineRule="auto"/>
              <w:ind w:left="10"/>
              <w:jc w:val="both"/>
            </w:pPr>
            <w:r>
              <w:rPr>
                <w:sz w:val="20"/>
              </w:rPr>
              <w:t xml:space="preserve">Femoral Artery - Destruction of Lower </w:t>
            </w:r>
          </w:p>
          <w:p w:rsidR="00AB2D7B" w:rsidRDefault="0096592D">
            <w:pPr>
              <w:ind w:left="10"/>
            </w:pPr>
            <w:r>
              <w:rPr>
                <w:sz w:val="20"/>
              </w:rPr>
              <w:t xml:space="preserve">Artery </w:t>
            </w:r>
            <w:r>
              <w:rPr>
                <w:sz w:val="24"/>
              </w:rPr>
              <w:t xml:space="preserve"> </w:t>
            </w:r>
          </w:p>
        </w:tc>
      </w:tr>
      <w:tr w:rsidR="00AB2D7B">
        <w:trPr>
          <w:trHeight w:val="113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2043" w:type="dxa"/>
            <w:tcBorders>
              <w:top w:val="single" w:sz="4" w:space="0" w:color="000000"/>
              <w:left w:val="single" w:sz="4" w:space="0" w:color="000000"/>
              <w:bottom w:val="single" w:sz="4" w:space="0" w:color="000000"/>
              <w:right w:val="single" w:sz="4" w:space="0" w:color="000000"/>
            </w:tcBorders>
          </w:tcPr>
          <w:p w:rsidR="00AB2D7B" w:rsidRDefault="0096592D">
            <w:r>
              <w:rPr>
                <w:sz w:val="20"/>
              </w:rPr>
              <w:t>04LK0C</w:t>
            </w:r>
            <w:r>
              <w:rPr>
                <w:sz w:val="24"/>
              </w:rPr>
              <w:t xml:space="preserve"> </w:t>
            </w:r>
          </w:p>
          <w:p w:rsidR="00AB2D7B" w:rsidRDefault="0096592D">
            <w:r>
              <w:rPr>
                <w:sz w:val="20"/>
              </w:rPr>
              <w:t>Z -</w:t>
            </w:r>
            <w:r>
              <w:rPr>
                <w:sz w:val="24"/>
              </w:rPr>
              <w:t xml:space="preserve"> </w:t>
            </w:r>
          </w:p>
          <w:p w:rsidR="00AB2D7B" w:rsidRDefault="0096592D">
            <w:r>
              <w:rPr>
                <w:sz w:val="20"/>
              </w:rPr>
              <w:t>04LW4Z</w:t>
            </w:r>
            <w:r>
              <w:rPr>
                <w:sz w:val="24"/>
              </w:rPr>
              <w:t xml:space="preserve"> </w:t>
            </w:r>
          </w:p>
          <w:p w:rsidR="00AB2D7B" w:rsidRDefault="0096592D">
            <w:r>
              <w:rPr>
                <w:sz w:val="20"/>
              </w:rPr>
              <w:t xml:space="preserve">Z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Occlusion of Right </w:t>
            </w:r>
          </w:p>
          <w:p w:rsidR="00AB2D7B" w:rsidRDefault="0096592D">
            <w:pPr>
              <w:ind w:firstLine="10"/>
            </w:pPr>
            <w:r>
              <w:rPr>
                <w:sz w:val="20"/>
              </w:rPr>
              <w:t>Femoral Artery -</w:t>
            </w:r>
            <w:r>
              <w:rPr>
                <w:sz w:val="24"/>
              </w:rPr>
              <w:t xml:space="preserve"> </w:t>
            </w:r>
            <w:r>
              <w:rPr>
                <w:sz w:val="20"/>
              </w:rPr>
              <w:t xml:space="preserve">Occlusion of Left Foot Artery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56" w:type="dxa"/>
        </w:tblCellMar>
        <w:tblLook w:val="04A0" w:firstRow="1" w:lastRow="0" w:firstColumn="1" w:lastColumn="0" w:noHBand="0" w:noVBand="1"/>
      </w:tblPr>
      <w:tblGrid>
        <w:gridCol w:w="346"/>
        <w:gridCol w:w="158"/>
        <w:gridCol w:w="3598"/>
        <w:gridCol w:w="245"/>
        <w:gridCol w:w="1423"/>
        <w:gridCol w:w="620"/>
        <w:gridCol w:w="2977"/>
      </w:tblGrid>
      <w:tr w:rsidR="00AB2D7B">
        <w:trPr>
          <w:trHeight w:val="1649"/>
        </w:trPr>
        <w:tc>
          <w:tcPr>
            <w:tcW w:w="346" w:type="dxa"/>
            <w:vMerge w:val="restart"/>
            <w:tcBorders>
              <w:top w:val="nil"/>
              <w:left w:val="single" w:sz="4" w:space="0" w:color="000000"/>
              <w:bottom w:val="single" w:sz="4" w:space="0" w:color="000000"/>
              <w:right w:val="single" w:sz="4" w:space="0" w:color="000000"/>
            </w:tcBorders>
          </w:tcPr>
          <w:p w:rsidR="00AB2D7B" w:rsidRDefault="00AB2D7B"/>
        </w:tc>
        <w:tc>
          <w:tcPr>
            <w:tcW w:w="4001"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I70.511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0" w:lineRule="auto"/>
              <w:ind w:left="10" w:right="775"/>
            </w:pPr>
            <w:r>
              <w:rPr>
                <w:sz w:val="20"/>
              </w:rPr>
              <w:t xml:space="preserve">Atherosclerosis of nonautologous biological bypass graft(s) of the extremities with intermittent </w:t>
            </w:r>
          </w:p>
          <w:p w:rsidR="00AB2D7B" w:rsidRDefault="0096592D">
            <w:pPr>
              <w:ind w:left="10"/>
            </w:pPr>
            <w:r>
              <w:rPr>
                <w:sz w:val="20"/>
              </w:rPr>
              <w:t xml:space="preserve">claudication, right leg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I70.512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 Atherosclerosis of nonautologous biological bypass graft(s) of the extremities with intermittent claudication, left leg </w:t>
            </w:r>
            <w:r>
              <w:rPr>
                <w:sz w:val="24"/>
              </w:rPr>
              <w:t xml:space="preserve"> </w:t>
            </w:r>
          </w:p>
        </w:tc>
      </w:tr>
      <w:tr w:rsidR="00AB2D7B">
        <w:trPr>
          <w:trHeight w:val="1911"/>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I70.518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ind w:left="10" w:right="775"/>
            </w:pPr>
            <w:r>
              <w:rPr>
                <w:sz w:val="20"/>
              </w:rPr>
              <w:t xml:space="preserve">Atherosclerosis of nonautologous biological bypass graft(s) of the extremities with intermittent claudication, other extremity </w:t>
            </w:r>
            <w:r>
              <w:rPr>
                <w:sz w:val="24"/>
              </w:rPr>
              <w:t xml:space="preserve"> </w:t>
            </w:r>
          </w:p>
        </w:tc>
      </w:tr>
      <w:tr w:rsidR="00AB2D7B">
        <w:trPr>
          <w:trHeight w:val="1913"/>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I70.519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ind w:left="10" w:right="775"/>
            </w:pPr>
            <w:r>
              <w:rPr>
                <w:sz w:val="20"/>
              </w:rPr>
              <w:t xml:space="preserve">Atherosclerosis of nonautologous biological bypass graft(s) of the extremities with intermittent claudication, other extremity </w:t>
            </w:r>
            <w:r>
              <w:rPr>
                <w:sz w:val="24"/>
              </w:rPr>
              <w:t xml:space="preserve"> </w:t>
            </w:r>
          </w:p>
        </w:tc>
      </w:tr>
      <w:tr w:rsidR="00AB2D7B">
        <w:trPr>
          <w:trHeight w:val="138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204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I70.61A </w:t>
            </w:r>
            <w:r>
              <w:rPr>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 Atherosclerosis of nonautologous biological bypass graft(s) of the extremities with intermittent claudication, unspecified extremity </w:t>
            </w:r>
            <w:r>
              <w:rPr>
                <w:sz w:val="24"/>
              </w:rPr>
              <w:t xml:space="preserve"> </w:t>
            </w:r>
          </w:p>
        </w:tc>
      </w:tr>
      <w:tr w:rsidR="00AB2D7B">
        <w:trPr>
          <w:trHeight w:val="1121"/>
        </w:trPr>
        <w:tc>
          <w:tcPr>
            <w:tcW w:w="504" w:type="dxa"/>
            <w:gridSpan w:val="2"/>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3598" w:type="dxa"/>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I70.71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701" w:hanging="2"/>
            </w:pPr>
            <w:r>
              <w:rPr>
                <w:sz w:val="20"/>
              </w:rPr>
              <w:t xml:space="preserve">therosclerosis of nonbiological bypass graft(s) of the extremities with intermittent claudication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I70.41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701" w:hanging="2"/>
            </w:pPr>
            <w:r>
              <w:rPr>
                <w:sz w:val="20"/>
              </w:rPr>
              <w:t xml:space="preserve">Atherosclerosis of other type of bypass graft(s) of the extremities with intermittent claudication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I70.31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582" w:hanging="2"/>
            </w:pPr>
            <w:r>
              <w:rPr>
                <w:sz w:val="20"/>
              </w:rPr>
              <w:t xml:space="preserve">Atherosclerosis of autologous vein bypass graft(s) of the extremities with intermittent claudication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I70.21  </w:t>
            </w:r>
            <w:r>
              <w:rPr>
                <w:sz w:val="24"/>
              </w:rPr>
              <w:t xml:space="preserve"> </w:t>
            </w:r>
          </w:p>
        </w:tc>
        <w:tc>
          <w:tcPr>
            <w:tcW w:w="359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528" w:hanging="2"/>
            </w:pPr>
            <w:r>
              <w:rPr>
                <w:sz w:val="20"/>
              </w:rPr>
              <w:t xml:space="preserve">Atherosclerosis of unspecified type of bypass graft(s) of the extremities with intermittent claudication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115" w:type="dxa"/>
        </w:tblCellMar>
        <w:tblLook w:val="04A0" w:firstRow="1" w:lastRow="0" w:firstColumn="1" w:lastColumn="0" w:noHBand="0" w:noVBand="1"/>
      </w:tblPr>
      <w:tblGrid>
        <w:gridCol w:w="505"/>
        <w:gridCol w:w="3598"/>
        <w:gridCol w:w="1668"/>
        <w:gridCol w:w="3596"/>
      </w:tblGrid>
      <w:tr w:rsidR="00AB2D7B">
        <w:trPr>
          <w:trHeight w:val="859"/>
        </w:trPr>
        <w:tc>
          <w:tcPr>
            <w:tcW w:w="504" w:type="dxa"/>
            <w:vMerge w:val="restart"/>
            <w:tcBorders>
              <w:top w:val="nil"/>
              <w:left w:val="single" w:sz="4" w:space="0" w:color="000000"/>
              <w:bottom w:val="nil"/>
              <w:right w:val="single" w:sz="4" w:space="0" w:color="000000"/>
            </w:tcBorders>
          </w:tcPr>
          <w:p w:rsidR="00AB2D7B" w:rsidRDefault="00AB2D7B"/>
        </w:tc>
        <w:tc>
          <w:tcPr>
            <w:tcW w:w="3598" w:type="dxa"/>
            <w:vMerge w:val="restart"/>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I87.8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700" w:hanging="2"/>
            </w:pPr>
            <w:r>
              <w:rPr>
                <w:sz w:val="20"/>
              </w:rPr>
              <w:t xml:space="preserve">Atherosclerosis of native arteries of extremities with intermittent claudication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I73.9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Claudicatio venosa intermittens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0"/>
              </w:rPr>
              <w:t xml:space="preserve">02114Z8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Claudication (intermittent)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02114Z9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Coronary Artery, Two </w:t>
            </w:r>
          </w:p>
          <w:p w:rsidR="00AB2D7B" w:rsidRDefault="0096592D">
            <w:pPr>
              <w:ind w:left="12"/>
            </w:pPr>
            <w:r>
              <w:rPr>
                <w:sz w:val="20"/>
              </w:rPr>
              <w:t xml:space="preserve">Arteries from Right Internal </w:t>
            </w:r>
          </w:p>
          <w:p w:rsidR="00AB2D7B" w:rsidRDefault="0096592D">
            <w:pPr>
              <w:ind w:left="12" w:right="359"/>
            </w:pPr>
            <w:r>
              <w:rPr>
                <w:sz w:val="20"/>
              </w:rPr>
              <w:t xml:space="preserve">Mammary, Percutaneous 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02114ZC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Two </w:t>
            </w:r>
          </w:p>
          <w:p w:rsidR="00AB2D7B" w:rsidRDefault="0096592D">
            <w:pPr>
              <w:ind w:left="12"/>
            </w:pPr>
            <w:r>
              <w:rPr>
                <w:sz w:val="20"/>
              </w:rPr>
              <w:t xml:space="preserve">Arteries from Left Internal </w:t>
            </w:r>
          </w:p>
          <w:p w:rsidR="00AB2D7B" w:rsidRDefault="0096592D">
            <w:pPr>
              <w:ind w:left="12" w:right="359"/>
            </w:pPr>
            <w:r>
              <w:rPr>
                <w:sz w:val="20"/>
              </w:rPr>
              <w:t xml:space="preserve">Mammary, Percutaneous 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021208C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Two </w:t>
            </w:r>
          </w:p>
          <w:p w:rsidR="00AB2D7B" w:rsidRDefault="0096592D">
            <w:pPr>
              <w:ind w:left="12"/>
            </w:pPr>
            <w:r>
              <w:rPr>
                <w:sz w:val="20"/>
              </w:rPr>
              <w:t xml:space="preserve">Arteries from Thoracic Artery,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021209C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594" w:hanging="2"/>
            </w:pPr>
            <w:r>
              <w:rPr>
                <w:sz w:val="20"/>
              </w:rPr>
              <w:t xml:space="preserve"> Bypass Coronary Artery, Three Arteries from Thoracic Artery with Zooplastic Tissue,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02120A</w:t>
            </w:r>
            <w:r>
              <w:rPr>
                <w:sz w:val="24"/>
              </w:rPr>
              <w:t xml:space="preserve"> </w:t>
            </w:r>
          </w:p>
          <w:p w:rsidR="00AB2D7B" w:rsidRDefault="0096592D">
            <w:pPr>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594" w:hanging="10"/>
            </w:pPr>
            <w:r>
              <w:rPr>
                <w:sz w:val="20"/>
              </w:rPr>
              <w:t xml:space="preserve"> Bypass Coronary Artery, Three Arteries from Thoracic Artery with Autologous Venous Tissue,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02120JC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594" w:hanging="2"/>
            </w:pPr>
            <w:r>
              <w:rPr>
                <w:sz w:val="20"/>
              </w:rPr>
              <w:t xml:space="preserve"> Bypass Coronary Artery, Three Arteries from Thoracic Artery with Autologous Arterial Tissue,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02120K</w:t>
            </w:r>
            <w:r>
              <w:rPr>
                <w:sz w:val="24"/>
              </w:rPr>
              <w:t xml:space="preserve"> </w:t>
            </w:r>
          </w:p>
          <w:p w:rsidR="00AB2D7B" w:rsidRDefault="0096592D">
            <w:pPr>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594" w:hanging="10"/>
            </w:pPr>
            <w:r>
              <w:rPr>
                <w:sz w:val="20"/>
              </w:rPr>
              <w:t xml:space="preserve"> Bypass Coronary Artery, Three Arteries from Thoracic Artery with Synthetic Substitute, Open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02120ZC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594" w:hanging="2"/>
            </w:pPr>
            <w:r>
              <w:rPr>
                <w:sz w:val="20"/>
              </w:rPr>
              <w:t xml:space="preserve"> Bypass Coronary Artery, Three Arteries from Thoracic Artery with Nonautologous Tissue Substitute,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021248C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Three </w:t>
            </w:r>
          </w:p>
          <w:p w:rsidR="00AB2D7B" w:rsidRDefault="0096592D">
            <w:pPr>
              <w:ind w:left="12" w:right="460"/>
            </w:pPr>
            <w:r>
              <w:rPr>
                <w:sz w:val="20"/>
              </w:rPr>
              <w:t xml:space="preserve">Arteries from Thoracic Artery, Open Approach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021249C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594" w:hanging="2"/>
            </w:pPr>
            <w:r>
              <w:rPr>
                <w:sz w:val="20"/>
              </w:rPr>
              <w:t xml:space="preserve"> Bypass Coronary Artery, Three Arteries from Thoracic Artery with Zooplastic Tissue, </w:t>
            </w:r>
          </w:p>
        </w:tc>
      </w:tr>
    </w:tbl>
    <w:p w:rsidR="00AB2D7B" w:rsidRDefault="00AB2D7B">
      <w:pPr>
        <w:spacing w:after="0"/>
        <w:ind w:left="-360" w:right="1247"/>
      </w:pPr>
    </w:p>
    <w:tbl>
      <w:tblPr>
        <w:tblStyle w:val="TableGrid"/>
        <w:tblW w:w="9367" w:type="dxa"/>
        <w:tblInd w:w="540" w:type="dxa"/>
        <w:tblCellMar>
          <w:top w:w="98" w:type="dxa"/>
          <w:left w:w="96" w:type="dxa"/>
          <w:right w:w="115" w:type="dxa"/>
        </w:tblCellMar>
        <w:tblLook w:val="04A0" w:firstRow="1" w:lastRow="0" w:firstColumn="1" w:lastColumn="0" w:noHBand="0" w:noVBand="1"/>
      </w:tblPr>
      <w:tblGrid>
        <w:gridCol w:w="505"/>
        <w:gridCol w:w="3598"/>
        <w:gridCol w:w="1668"/>
        <w:gridCol w:w="3596"/>
      </w:tblGrid>
      <w:tr w:rsidR="00AB2D7B">
        <w:trPr>
          <w:trHeight w:val="763"/>
        </w:trPr>
        <w:tc>
          <w:tcPr>
            <w:tcW w:w="504" w:type="dxa"/>
            <w:vMerge w:val="restart"/>
            <w:tcBorders>
              <w:top w:val="nil"/>
              <w:left w:val="single" w:sz="4" w:space="0" w:color="000000"/>
              <w:bottom w:val="single" w:sz="4" w:space="0" w:color="000000"/>
              <w:right w:val="single" w:sz="4" w:space="0" w:color="000000"/>
            </w:tcBorders>
          </w:tcPr>
          <w:p w:rsidR="00AB2D7B" w:rsidRDefault="00AB2D7B"/>
        </w:tc>
        <w:tc>
          <w:tcPr>
            <w:tcW w:w="3598" w:type="dxa"/>
            <w:vMerge w:val="restart"/>
            <w:tcBorders>
              <w:top w:val="nil"/>
              <w:left w:val="single" w:sz="4" w:space="0" w:color="000000"/>
              <w:bottom w:val="single" w:sz="4" w:space="0" w:color="000000"/>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AB2D7B"/>
        </w:tc>
        <w:tc>
          <w:tcPr>
            <w:tcW w:w="3596"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right="465"/>
            </w:pPr>
            <w:r>
              <w:rPr>
                <w:sz w:val="20"/>
              </w:rPr>
              <w:t xml:space="preserve">Percutaneous Endoscopic Approach </w:t>
            </w:r>
            <w:r>
              <w:rPr>
                <w:sz w:val="24"/>
              </w:rPr>
              <w:t xml:space="preserve"> </w:t>
            </w:r>
          </w:p>
        </w:tc>
      </w:tr>
      <w:tr w:rsidR="00AB2D7B">
        <w:trPr>
          <w:trHeight w:val="135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02124A</w:t>
            </w:r>
            <w:r>
              <w:rPr>
                <w:sz w:val="24"/>
              </w:rPr>
              <w:t xml:space="preserve"> </w:t>
            </w:r>
          </w:p>
          <w:p w:rsidR="00AB2D7B" w:rsidRDefault="0096592D">
            <w:pPr>
              <w:ind w:left="7"/>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594" w:hanging="10"/>
            </w:pPr>
            <w:r>
              <w:rPr>
                <w:sz w:val="20"/>
              </w:rPr>
              <w:t xml:space="preserve"> Bypass Coronary Artery, Three Arteries from Thoracic Artery with Autologous </w:t>
            </w:r>
            <w:r>
              <w:rPr>
                <w:sz w:val="24"/>
              </w:rPr>
              <w:t xml:space="preserve"> </w:t>
            </w:r>
          </w:p>
          <w:p w:rsidR="00AB2D7B" w:rsidRDefault="0096592D">
            <w:pPr>
              <w:ind w:left="10" w:right="55" w:hanging="10"/>
            </w:pPr>
            <w:r>
              <w:rPr>
                <w:sz w:val="20"/>
              </w:rPr>
              <w:t xml:space="preserve">Venous Tissue, Percutaneous Endoscopic Approach </w:t>
            </w:r>
            <w:r>
              <w:rPr>
                <w:sz w:val="24"/>
              </w:rPr>
              <w:t xml:space="preserve"> </w:t>
            </w:r>
          </w:p>
        </w:tc>
      </w:tr>
      <w:tr w:rsidR="00AB2D7B">
        <w:trPr>
          <w:trHeight w:val="135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02124JC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9" w:right="594" w:hanging="2"/>
            </w:pPr>
            <w:r>
              <w:rPr>
                <w:sz w:val="20"/>
              </w:rPr>
              <w:t xml:space="preserve"> Bypass Coronary Artery, Three Arteries from Thoracic Artery with Autologous </w:t>
            </w:r>
            <w:r>
              <w:rPr>
                <w:sz w:val="24"/>
              </w:rPr>
              <w:t xml:space="preserve"> </w:t>
            </w:r>
          </w:p>
          <w:p w:rsidR="00AB2D7B" w:rsidRDefault="0096592D">
            <w:pPr>
              <w:ind w:left="10" w:right="52" w:hanging="10"/>
            </w:pPr>
            <w:r>
              <w:rPr>
                <w:sz w:val="20"/>
              </w:rPr>
              <w:t xml:space="preserve">Arterial Tissue, Percutaneous Endoscopic Approach </w:t>
            </w:r>
            <w:r>
              <w:rPr>
                <w:sz w:val="24"/>
              </w:rPr>
              <w:t xml:space="preserve"> </w:t>
            </w:r>
          </w:p>
        </w:tc>
      </w:tr>
      <w:tr w:rsidR="00AB2D7B">
        <w:trPr>
          <w:trHeight w:val="1618"/>
        </w:trPr>
        <w:tc>
          <w:tcPr>
            <w:tcW w:w="504"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598"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02124K</w:t>
            </w:r>
            <w:r>
              <w:rPr>
                <w:sz w:val="24"/>
              </w:rPr>
              <w:t xml:space="preserve"> </w:t>
            </w:r>
          </w:p>
          <w:p w:rsidR="00AB2D7B" w:rsidRDefault="0096592D">
            <w:pPr>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right="365" w:hanging="10"/>
            </w:pPr>
            <w:r>
              <w:rPr>
                <w:sz w:val="20"/>
              </w:rPr>
              <w:t xml:space="preserve"> Bypass Coronary Artery, Three Arteries from Thoracic Artery with Synthetic </w:t>
            </w:r>
            <w:r>
              <w:rPr>
                <w:sz w:val="24"/>
              </w:rPr>
              <w:t xml:space="preserve"> </w:t>
            </w:r>
          </w:p>
          <w:p w:rsidR="00AB2D7B" w:rsidRDefault="0096592D">
            <w:pPr>
              <w:spacing w:after="13"/>
              <w:ind w:left="12" w:right="151" w:hanging="10"/>
            </w:pPr>
            <w:r>
              <w:rPr>
                <w:sz w:val="20"/>
              </w:rPr>
              <w:t xml:space="preserve">Substitute,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35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02124ZC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365" w:hanging="2"/>
            </w:pPr>
            <w:r>
              <w:rPr>
                <w:sz w:val="20"/>
              </w:rPr>
              <w:t xml:space="preserve"> Bypass Coronary Artery, Three Arteries from Thoracic Artery with Nonautologous </w:t>
            </w:r>
            <w:r>
              <w:rPr>
                <w:sz w:val="24"/>
              </w:rPr>
              <w:t xml:space="preserve"> </w:t>
            </w:r>
          </w:p>
          <w:p w:rsidR="00AB2D7B" w:rsidRDefault="0096592D">
            <w:pPr>
              <w:ind w:left="12" w:hanging="10"/>
            </w:pPr>
            <w:r>
              <w:rPr>
                <w:sz w:val="20"/>
              </w:rPr>
              <w:t xml:space="preserve">Tissue Substitute, Percutaneous Endoscopic Approach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021308C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Three </w:t>
            </w:r>
          </w:p>
          <w:p w:rsidR="00AB2D7B" w:rsidRDefault="0096592D">
            <w:pPr>
              <w:spacing w:after="1"/>
              <w:ind w:left="12"/>
            </w:pPr>
            <w:r>
              <w:rPr>
                <w:sz w:val="20"/>
              </w:rPr>
              <w:t xml:space="preserve">Arteries from Thoracic Artery, </w:t>
            </w:r>
          </w:p>
          <w:p w:rsidR="00AB2D7B" w:rsidRDefault="0096592D">
            <w:pPr>
              <w:spacing w:after="30"/>
              <w:ind w:left="12"/>
            </w:pPr>
            <w:r>
              <w:rPr>
                <w:sz w:val="20"/>
              </w:rPr>
              <w:t xml:space="preserve">Percutaneous Endoscopic </w:t>
            </w:r>
          </w:p>
          <w:p w:rsidR="00AB2D7B" w:rsidRDefault="0096592D">
            <w:pPr>
              <w:ind w:left="1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021309C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0" w:right="26" w:hanging="10"/>
            </w:pPr>
            <w:r>
              <w:rPr>
                <w:sz w:val="20"/>
              </w:rPr>
              <w:t xml:space="preserve"> Bypass Coronary Artery, Four or More </w:t>
            </w:r>
            <w:r>
              <w:rPr>
                <w:sz w:val="24"/>
              </w:rPr>
              <w:t xml:space="preserve"> </w:t>
            </w:r>
          </w:p>
          <w:p w:rsidR="00AB2D7B" w:rsidRDefault="0096592D">
            <w:pPr>
              <w:spacing w:line="238" w:lineRule="auto"/>
              <w:ind w:left="12" w:right="374" w:hanging="10"/>
            </w:pPr>
            <w:r>
              <w:rPr>
                <w:sz w:val="20"/>
              </w:rPr>
              <w:t xml:space="preserve">Arteries from Thoracic Artery with </w:t>
            </w:r>
            <w:r>
              <w:rPr>
                <w:sz w:val="24"/>
              </w:rPr>
              <w:t xml:space="preserve"> </w:t>
            </w:r>
          </w:p>
          <w:p w:rsidR="00AB2D7B" w:rsidRDefault="0096592D">
            <w:pPr>
              <w:ind w:left="12" w:right="411" w:hanging="10"/>
            </w:pPr>
            <w:r>
              <w:rPr>
                <w:sz w:val="20"/>
              </w:rPr>
              <w:t xml:space="preserve">Zooplastic 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02130A</w:t>
            </w:r>
            <w:r>
              <w:rPr>
                <w:sz w:val="24"/>
              </w:rPr>
              <w:t xml:space="preserve"> </w:t>
            </w:r>
          </w:p>
          <w:p w:rsidR="00AB2D7B" w:rsidRDefault="0096592D">
            <w:pPr>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24" w:hanging="10"/>
            </w:pPr>
            <w:r>
              <w:rPr>
                <w:sz w:val="20"/>
              </w:rPr>
              <w:t xml:space="preserve"> Bypass Coronary Artery, Four or More </w:t>
            </w:r>
            <w:r>
              <w:rPr>
                <w:sz w:val="24"/>
              </w:rPr>
              <w:t xml:space="preserve"> </w:t>
            </w:r>
          </w:p>
          <w:p w:rsidR="00AB2D7B" w:rsidRDefault="0096592D">
            <w:pPr>
              <w:spacing w:line="238" w:lineRule="auto"/>
              <w:ind w:left="12" w:right="374" w:hanging="10"/>
            </w:pPr>
            <w:r>
              <w:rPr>
                <w:sz w:val="20"/>
              </w:rPr>
              <w:t xml:space="preserve">Arteries from Thoracic Artery with </w:t>
            </w:r>
            <w:r>
              <w:rPr>
                <w:sz w:val="24"/>
              </w:rPr>
              <w:t xml:space="preserve"> </w:t>
            </w:r>
          </w:p>
          <w:p w:rsidR="00AB2D7B" w:rsidRDefault="0096592D">
            <w:pPr>
              <w:ind w:left="12" w:right="493" w:hanging="10"/>
            </w:pPr>
            <w:r>
              <w:rPr>
                <w:sz w:val="20"/>
              </w:rPr>
              <w:t xml:space="preserve">Autologous Venous Tissue,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02130JC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7" w:lineRule="auto"/>
              <w:ind w:left="10" w:right="26" w:hanging="10"/>
            </w:pPr>
            <w:r>
              <w:rPr>
                <w:sz w:val="20"/>
              </w:rPr>
              <w:t xml:space="preserve"> Bypass Coronary Artery, Four or More </w:t>
            </w:r>
            <w:r>
              <w:rPr>
                <w:sz w:val="24"/>
              </w:rPr>
              <w:t xml:space="preserve"> </w:t>
            </w:r>
          </w:p>
          <w:p w:rsidR="00AB2D7B" w:rsidRDefault="0096592D">
            <w:pPr>
              <w:spacing w:line="239" w:lineRule="auto"/>
              <w:ind w:left="12" w:right="374" w:hanging="10"/>
            </w:pPr>
            <w:r>
              <w:rPr>
                <w:sz w:val="20"/>
              </w:rPr>
              <w:t xml:space="preserve">Arteries from Thoracic Artery with </w:t>
            </w:r>
            <w:r>
              <w:rPr>
                <w:sz w:val="24"/>
              </w:rPr>
              <w:t xml:space="preserve"> </w:t>
            </w:r>
          </w:p>
          <w:p w:rsidR="00AB2D7B" w:rsidRDefault="0096592D">
            <w:pPr>
              <w:ind w:left="12" w:right="490" w:hanging="10"/>
              <w:jc w:val="both"/>
            </w:pPr>
            <w:r>
              <w:rPr>
                <w:sz w:val="20"/>
              </w:rPr>
              <w:t xml:space="preserve">Autologous Arterial Tissue, Open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115" w:type="dxa"/>
        </w:tblCellMar>
        <w:tblLook w:val="04A0" w:firstRow="1" w:lastRow="0" w:firstColumn="1" w:lastColumn="0" w:noHBand="0" w:noVBand="1"/>
      </w:tblPr>
      <w:tblGrid>
        <w:gridCol w:w="504"/>
        <w:gridCol w:w="3601"/>
        <w:gridCol w:w="1666"/>
        <w:gridCol w:w="3596"/>
      </w:tblGrid>
      <w:tr w:rsidR="00AB2D7B">
        <w:trPr>
          <w:trHeight w:val="1656"/>
        </w:trPr>
        <w:tc>
          <w:tcPr>
            <w:tcW w:w="504" w:type="dxa"/>
            <w:vMerge w:val="restart"/>
            <w:tcBorders>
              <w:top w:val="nil"/>
              <w:left w:val="single" w:sz="4" w:space="0" w:color="000000"/>
              <w:bottom w:val="nil"/>
              <w:right w:val="single" w:sz="4" w:space="0" w:color="000000"/>
            </w:tcBorders>
          </w:tcPr>
          <w:p w:rsidR="00AB2D7B" w:rsidRDefault="00AB2D7B"/>
        </w:tc>
        <w:tc>
          <w:tcPr>
            <w:tcW w:w="3601" w:type="dxa"/>
            <w:vMerge w:val="restart"/>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02130K</w:t>
            </w:r>
            <w:r>
              <w:rPr>
                <w:sz w:val="24"/>
              </w:rPr>
              <w:t xml:space="preserve"> </w:t>
            </w:r>
          </w:p>
          <w:p w:rsidR="00AB2D7B" w:rsidRDefault="0096592D">
            <w:pPr>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253" w:hanging="10"/>
            </w:pPr>
            <w:r>
              <w:rPr>
                <w:sz w:val="20"/>
              </w:rPr>
              <w:t xml:space="preserve"> Bypass Coronary Artery, Four or More </w:t>
            </w:r>
            <w:r>
              <w:rPr>
                <w:sz w:val="24"/>
              </w:rPr>
              <w:t xml:space="preserve"> </w:t>
            </w:r>
          </w:p>
          <w:p w:rsidR="00AB2D7B" w:rsidRDefault="0096592D">
            <w:pPr>
              <w:spacing w:line="238" w:lineRule="auto"/>
              <w:ind w:left="12" w:right="604" w:hanging="10"/>
            </w:pPr>
            <w:r>
              <w:rPr>
                <w:sz w:val="20"/>
              </w:rPr>
              <w:t xml:space="preserve">Arteries from Thoracic Artery with </w:t>
            </w:r>
            <w:r>
              <w:rPr>
                <w:sz w:val="24"/>
              </w:rPr>
              <w:t xml:space="preserve"> </w:t>
            </w:r>
          </w:p>
          <w:p w:rsidR="00AB2D7B" w:rsidRDefault="0096592D">
            <w:pPr>
              <w:ind w:left="12" w:right="384" w:hanging="10"/>
            </w:pPr>
            <w:r>
              <w:rPr>
                <w:sz w:val="20"/>
              </w:rPr>
              <w:t xml:space="preserve">Synthetic 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02130ZC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0" w:right="255" w:hanging="10"/>
            </w:pPr>
            <w:r>
              <w:rPr>
                <w:sz w:val="20"/>
              </w:rPr>
              <w:t xml:space="preserve"> Bypass Coronary Artery, Four or More </w:t>
            </w:r>
            <w:r>
              <w:rPr>
                <w:sz w:val="24"/>
              </w:rPr>
              <w:t xml:space="preserve"> </w:t>
            </w:r>
          </w:p>
          <w:p w:rsidR="00AB2D7B" w:rsidRDefault="0096592D">
            <w:pPr>
              <w:spacing w:line="238" w:lineRule="auto"/>
              <w:ind w:left="12" w:right="604" w:hanging="10"/>
            </w:pPr>
            <w:r>
              <w:rPr>
                <w:sz w:val="20"/>
              </w:rPr>
              <w:t xml:space="preserve">Arteries from Thoracic Artery with </w:t>
            </w:r>
            <w:r>
              <w:rPr>
                <w:sz w:val="24"/>
              </w:rPr>
              <w:t xml:space="preserve"> </w:t>
            </w:r>
          </w:p>
          <w:p w:rsidR="00AB2D7B" w:rsidRDefault="0096592D">
            <w:pPr>
              <w:spacing w:after="31"/>
              <w:ind w:left="2"/>
            </w:pPr>
            <w:r>
              <w:rPr>
                <w:sz w:val="20"/>
              </w:rPr>
              <w:t xml:space="preserve">Nonautologous Tissue </w:t>
            </w:r>
          </w:p>
          <w:p w:rsidR="00AB2D7B" w:rsidRDefault="0096592D">
            <w:pPr>
              <w:ind w:left="12"/>
            </w:pPr>
            <w:r>
              <w:rPr>
                <w:sz w:val="20"/>
              </w:rPr>
              <w:t xml:space="preserve">Substitute,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021348C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0" w:right="255" w:hanging="10"/>
            </w:pPr>
            <w:r>
              <w:rPr>
                <w:sz w:val="20"/>
              </w:rPr>
              <w:t xml:space="preserve"> Bypass Coronary Artery, Four or More </w:t>
            </w:r>
            <w:r>
              <w:rPr>
                <w:sz w:val="24"/>
              </w:rPr>
              <w:t xml:space="preserve"> </w:t>
            </w:r>
          </w:p>
          <w:p w:rsidR="00AB2D7B" w:rsidRDefault="0096592D">
            <w:pPr>
              <w:spacing w:after="13" w:line="239" w:lineRule="auto"/>
              <w:ind w:left="12" w:right="469" w:hanging="10"/>
            </w:pPr>
            <w:r>
              <w:rPr>
                <w:sz w:val="20"/>
              </w:rPr>
              <w:t xml:space="preserve">Arteries from Thoracic Artery, Open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021349C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7" w:lineRule="auto"/>
              <w:ind w:left="10" w:right="255" w:hanging="10"/>
            </w:pPr>
            <w:r>
              <w:rPr>
                <w:sz w:val="20"/>
              </w:rPr>
              <w:t xml:space="preserve"> Bypass Coronary Artery, Four or More </w:t>
            </w:r>
            <w:r>
              <w:rPr>
                <w:sz w:val="24"/>
              </w:rPr>
              <w:t xml:space="preserve"> </w:t>
            </w:r>
          </w:p>
          <w:p w:rsidR="00AB2D7B" w:rsidRDefault="0096592D">
            <w:pPr>
              <w:spacing w:after="15" w:line="238" w:lineRule="auto"/>
              <w:ind w:left="12" w:right="604" w:hanging="10"/>
            </w:pPr>
            <w:r>
              <w:rPr>
                <w:sz w:val="20"/>
              </w:rPr>
              <w:t xml:space="preserve">Arteries from Thoracic Artery with </w:t>
            </w:r>
            <w:r>
              <w:rPr>
                <w:sz w:val="24"/>
              </w:rPr>
              <w:t xml:space="preserve"> </w:t>
            </w:r>
          </w:p>
          <w:p w:rsidR="00AB2D7B" w:rsidRDefault="0096592D">
            <w:pPr>
              <w:ind w:left="2"/>
            </w:pPr>
            <w:r>
              <w:rPr>
                <w:sz w:val="20"/>
              </w:rPr>
              <w:t xml:space="preserve">Zooplastic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92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02134A</w:t>
            </w:r>
            <w:r>
              <w:rPr>
                <w:sz w:val="24"/>
              </w:rPr>
              <w:t xml:space="preserve"> </w:t>
            </w:r>
          </w:p>
          <w:p w:rsidR="00AB2D7B" w:rsidRDefault="0096592D">
            <w:pPr>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253" w:hanging="10"/>
            </w:pPr>
            <w:r>
              <w:rPr>
                <w:sz w:val="20"/>
              </w:rPr>
              <w:t xml:space="preserve"> Bypass Coronary Artery, Four or More </w:t>
            </w:r>
            <w:r>
              <w:rPr>
                <w:sz w:val="24"/>
              </w:rPr>
              <w:t xml:space="preserve"> </w:t>
            </w:r>
          </w:p>
          <w:p w:rsidR="00AB2D7B" w:rsidRDefault="0096592D">
            <w:pPr>
              <w:spacing w:line="238" w:lineRule="auto"/>
              <w:ind w:left="12" w:right="604" w:hanging="10"/>
            </w:pPr>
            <w:r>
              <w:rPr>
                <w:sz w:val="20"/>
              </w:rPr>
              <w:t xml:space="preserve">Arteries from Thoracic Artery with </w:t>
            </w:r>
            <w:r>
              <w:rPr>
                <w:sz w:val="24"/>
              </w:rPr>
              <w:t xml:space="preserve"> </w:t>
            </w:r>
          </w:p>
          <w:p w:rsidR="00AB2D7B" w:rsidRDefault="0096592D">
            <w:pPr>
              <w:spacing w:after="16" w:line="238" w:lineRule="auto"/>
              <w:ind w:left="12" w:right="47" w:hanging="10"/>
            </w:pPr>
            <w:r>
              <w:rPr>
                <w:sz w:val="20"/>
              </w:rPr>
              <w:t xml:space="preserve">Autologous Venous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9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02134JC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0" w:right="255" w:hanging="10"/>
            </w:pPr>
            <w:r>
              <w:rPr>
                <w:sz w:val="20"/>
              </w:rPr>
              <w:t xml:space="preserve"> Bypass Coronary Artery, Four or More </w:t>
            </w:r>
            <w:r>
              <w:rPr>
                <w:sz w:val="24"/>
              </w:rPr>
              <w:t xml:space="preserve"> </w:t>
            </w:r>
          </w:p>
          <w:p w:rsidR="00AB2D7B" w:rsidRDefault="0096592D">
            <w:pPr>
              <w:spacing w:line="239" w:lineRule="auto"/>
              <w:ind w:left="12" w:right="604" w:hanging="10"/>
            </w:pPr>
            <w:r>
              <w:rPr>
                <w:sz w:val="20"/>
              </w:rPr>
              <w:t xml:space="preserve">Arteries from Thoracic Artery with </w:t>
            </w:r>
            <w:r>
              <w:rPr>
                <w:sz w:val="24"/>
              </w:rPr>
              <w:t xml:space="preserve"> </w:t>
            </w:r>
          </w:p>
          <w:p w:rsidR="00AB2D7B" w:rsidRDefault="0096592D">
            <w:pPr>
              <w:spacing w:after="16" w:line="238" w:lineRule="auto"/>
              <w:ind w:left="12" w:right="44" w:hanging="10"/>
            </w:pPr>
            <w:r>
              <w:rPr>
                <w:sz w:val="20"/>
              </w:rPr>
              <w:t xml:space="preserve">Autologous Arterial Tissue,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9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02134K</w:t>
            </w:r>
            <w:r>
              <w:rPr>
                <w:sz w:val="24"/>
              </w:rPr>
              <w:t xml:space="preserve"> </w:t>
            </w:r>
          </w:p>
          <w:p w:rsidR="00AB2D7B" w:rsidRDefault="0096592D">
            <w:pPr>
              <w:ind w:left="12"/>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253" w:hanging="10"/>
            </w:pPr>
            <w:r>
              <w:rPr>
                <w:sz w:val="20"/>
              </w:rPr>
              <w:t xml:space="preserve"> Bypass Coronary Artery, Four or More </w:t>
            </w:r>
            <w:r>
              <w:rPr>
                <w:sz w:val="24"/>
              </w:rPr>
              <w:t xml:space="preserve"> </w:t>
            </w:r>
          </w:p>
          <w:p w:rsidR="00AB2D7B" w:rsidRDefault="0096592D">
            <w:pPr>
              <w:spacing w:line="238" w:lineRule="auto"/>
              <w:ind w:left="12" w:right="604" w:hanging="10"/>
            </w:pPr>
            <w:r>
              <w:rPr>
                <w:sz w:val="20"/>
              </w:rPr>
              <w:t xml:space="preserve">Arteries from Thoracic Artery with </w:t>
            </w:r>
            <w:r>
              <w:rPr>
                <w:sz w:val="24"/>
              </w:rPr>
              <w:t xml:space="preserve"> </w:t>
            </w:r>
          </w:p>
          <w:p w:rsidR="00AB2D7B" w:rsidRDefault="0096592D">
            <w:pPr>
              <w:spacing w:after="13"/>
              <w:ind w:left="12" w:right="540" w:hanging="10"/>
            </w:pPr>
            <w:r>
              <w:rPr>
                <w:sz w:val="20"/>
              </w:rPr>
              <w:t xml:space="preserve">Synthetic Substitute, Percutaneous </w:t>
            </w:r>
            <w:r>
              <w:rPr>
                <w:sz w:val="24"/>
              </w:rPr>
              <w:t xml:space="preserve"> </w:t>
            </w:r>
          </w:p>
          <w:p w:rsidR="00AB2D7B" w:rsidRDefault="0096592D">
            <w:pPr>
              <w:ind w:left="2"/>
            </w:pPr>
            <w:r>
              <w:rPr>
                <w:sz w:val="20"/>
              </w:rPr>
              <w:t xml:space="preserve">Endoscopic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115" w:type="dxa"/>
        </w:tblCellMar>
        <w:tblLook w:val="04A0" w:firstRow="1" w:lastRow="0" w:firstColumn="1" w:lastColumn="0" w:noHBand="0" w:noVBand="1"/>
      </w:tblPr>
      <w:tblGrid>
        <w:gridCol w:w="504"/>
        <w:gridCol w:w="3601"/>
        <w:gridCol w:w="1666"/>
        <w:gridCol w:w="3596"/>
      </w:tblGrid>
      <w:tr w:rsidR="00AB2D7B">
        <w:trPr>
          <w:trHeight w:val="2184"/>
        </w:trPr>
        <w:tc>
          <w:tcPr>
            <w:tcW w:w="504" w:type="dxa"/>
            <w:vMerge w:val="restart"/>
            <w:tcBorders>
              <w:top w:val="nil"/>
              <w:left w:val="single" w:sz="4" w:space="0" w:color="000000"/>
              <w:bottom w:val="single" w:sz="4" w:space="0" w:color="000000"/>
              <w:right w:val="single" w:sz="4" w:space="0" w:color="000000"/>
            </w:tcBorders>
          </w:tcPr>
          <w:p w:rsidR="00AB2D7B" w:rsidRDefault="00AB2D7B"/>
        </w:tc>
        <w:tc>
          <w:tcPr>
            <w:tcW w:w="3601" w:type="dxa"/>
            <w:vMerge w:val="restart"/>
            <w:tcBorders>
              <w:top w:val="nil"/>
              <w:left w:val="single" w:sz="4" w:space="0" w:color="000000"/>
              <w:bottom w:val="single" w:sz="4" w:space="0" w:color="000000"/>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02134ZC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0" w:right="255" w:hanging="10"/>
            </w:pPr>
            <w:r>
              <w:rPr>
                <w:sz w:val="20"/>
              </w:rPr>
              <w:t xml:space="preserve"> Bypass Coronary Artery, Four or More </w:t>
            </w:r>
            <w:r>
              <w:rPr>
                <w:sz w:val="24"/>
              </w:rPr>
              <w:t xml:space="preserve"> </w:t>
            </w:r>
          </w:p>
          <w:p w:rsidR="00AB2D7B" w:rsidRDefault="0096592D">
            <w:pPr>
              <w:spacing w:line="238" w:lineRule="auto"/>
              <w:ind w:left="12" w:right="604" w:hanging="10"/>
            </w:pPr>
            <w:r>
              <w:rPr>
                <w:sz w:val="20"/>
              </w:rPr>
              <w:t xml:space="preserve">Arteries from Thoracic Artery with </w:t>
            </w:r>
            <w:r>
              <w:rPr>
                <w:sz w:val="24"/>
              </w:rPr>
              <w:t xml:space="preserve"> </w:t>
            </w:r>
          </w:p>
          <w:p w:rsidR="00AB2D7B" w:rsidRDefault="0096592D">
            <w:pPr>
              <w:ind w:left="12" w:right="664" w:hanging="10"/>
            </w:pPr>
            <w:r>
              <w:rPr>
                <w:sz w:val="20"/>
              </w:rPr>
              <w:t xml:space="preserve">Nonautologous Tissue Substitute, </w:t>
            </w:r>
            <w:r>
              <w:rPr>
                <w:sz w:val="24"/>
              </w:rPr>
              <w:t xml:space="preserve"> </w:t>
            </w:r>
          </w:p>
          <w:p w:rsidR="00AB2D7B" w:rsidRDefault="0096592D">
            <w:pPr>
              <w:ind w:left="12" w:right="475" w:hanging="10"/>
            </w:pPr>
            <w:r>
              <w:rPr>
                <w:sz w:val="20"/>
              </w:rPr>
              <w:t xml:space="preserve">Percutaneous Endoscopic Approach </w:t>
            </w:r>
            <w:r>
              <w:rPr>
                <w:sz w:val="24"/>
              </w:rPr>
              <w:t xml:space="preserve"> </w:t>
            </w:r>
          </w:p>
        </w:tc>
      </w:tr>
      <w:tr w:rsidR="00AB2D7B">
        <w:trPr>
          <w:trHeight w:val="13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021008F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5" w:line="239" w:lineRule="auto"/>
              <w:ind w:left="10" w:right="255" w:hanging="10"/>
            </w:pPr>
            <w:r>
              <w:rPr>
                <w:sz w:val="20"/>
              </w:rPr>
              <w:t xml:space="preserve"> Bypass Coronary Artery, Four or More </w:t>
            </w:r>
            <w:r>
              <w:rPr>
                <w:sz w:val="24"/>
              </w:rPr>
              <w:t xml:space="preserve"> </w:t>
            </w:r>
          </w:p>
          <w:p w:rsidR="00AB2D7B" w:rsidRDefault="0096592D">
            <w:pPr>
              <w:ind w:left="2"/>
            </w:pPr>
            <w:r>
              <w:rPr>
                <w:sz w:val="20"/>
              </w:rPr>
              <w:t xml:space="preserve">Arteries from Thoracic Artery, </w:t>
            </w:r>
            <w:r>
              <w:rPr>
                <w:sz w:val="24"/>
              </w:rPr>
              <w:t xml:space="preserve"> </w:t>
            </w:r>
          </w:p>
          <w:p w:rsidR="00AB2D7B" w:rsidRDefault="0096592D">
            <w:pPr>
              <w:ind w:left="12" w:right="475" w:hanging="10"/>
            </w:pPr>
            <w:r>
              <w:rPr>
                <w:sz w:val="20"/>
              </w:rPr>
              <w:t xml:space="preserve">Percutaneous Endoscopic Approach </w:t>
            </w:r>
            <w:r>
              <w:rPr>
                <w:sz w:val="24"/>
              </w:rPr>
              <w:t xml:space="preserve"> </w:t>
            </w:r>
          </w:p>
        </w:tc>
      </w:tr>
      <w:tr w:rsidR="00AB2D7B">
        <w:trPr>
          <w:trHeight w:val="1390"/>
        </w:trPr>
        <w:tc>
          <w:tcPr>
            <w:tcW w:w="504"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601"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021009F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0" w:right="219" w:hanging="10"/>
            </w:pPr>
            <w:r>
              <w:rPr>
                <w:sz w:val="20"/>
              </w:rPr>
              <w:t xml:space="preserve"> Bypass Coronary Artery, One Artery from </w:t>
            </w:r>
            <w:r>
              <w:rPr>
                <w:sz w:val="24"/>
              </w:rPr>
              <w:t xml:space="preserve"> </w:t>
            </w:r>
          </w:p>
          <w:p w:rsidR="00AB2D7B" w:rsidRDefault="0096592D">
            <w:pPr>
              <w:spacing w:after="15" w:line="238" w:lineRule="auto"/>
              <w:ind w:left="12" w:right="439" w:hanging="10"/>
            </w:pPr>
            <w:r>
              <w:rPr>
                <w:sz w:val="20"/>
              </w:rPr>
              <w:t xml:space="preserve">Abdominal Artery with Zooplastic Tissue, </w:t>
            </w:r>
            <w:r>
              <w:rPr>
                <w:sz w:val="24"/>
              </w:rPr>
              <w:t xml:space="preserve"> </w:t>
            </w:r>
          </w:p>
          <w:p w:rsidR="00AB2D7B" w:rsidRDefault="0096592D">
            <w:pPr>
              <w:ind w:left="2"/>
            </w:pPr>
            <w:r>
              <w:rPr>
                <w:sz w:val="20"/>
              </w:rPr>
              <w:t xml:space="preserve">Open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02100AF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0" w:right="219" w:hanging="10"/>
            </w:pPr>
            <w:r>
              <w:rPr>
                <w:sz w:val="20"/>
              </w:rPr>
              <w:t xml:space="preserve"> Bypass Coronary Artery, One Artery from </w:t>
            </w:r>
            <w:r>
              <w:rPr>
                <w:sz w:val="24"/>
              </w:rPr>
              <w:t xml:space="preserve"> </w:t>
            </w:r>
          </w:p>
          <w:p w:rsidR="00AB2D7B" w:rsidRDefault="0096592D">
            <w:pPr>
              <w:spacing w:after="13" w:line="241" w:lineRule="auto"/>
              <w:ind w:left="12" w:right="337" w:hanging="10"/>
              <w:jc w:val="both"/>
            </w:pPr>
            <w:r>
              <w:rPr>
                <w:sz w:val="20"/>
              </w:rPr>
              <w:t xml:space="preserve">Abdominal Artery with Autologous Venous </w:t>
            </w:r>
            <w:r>
              <w:rPr>
                <w:sz w:val="24"/>
              </w:rPr>
              <w:t xml:space="preserve"> </w:t>
            </w:r>
          </w:p>
          <w:p w:rsidR="00AB2D7B" w:rsidRDefault="0096592D">
            <w:pPr>
              <w:ind w:left="2"/>
            </w:pPr>
            <w:r>
              <w:rPr>
                <w:sz w:val="20"/>
              </w:rPr>
              <w:t xml:space="preserve">Tissue, Open Approach </w:t>
            </w:r>
            <w:r>
              <w:rPr>
                <w:sz w:val="24"/>
              </w:rPr>
              <w:t xml:space="preserve"> </w:t>
            </w:r>
          </w:p>
        </w:tc>
      </w:tr>
      <w:tr w:rsidR="00AB2D7B">
        <w:trPr>
          <w:trHeight w:val="105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02100JF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6" w:line="231" w:lineRule="auto"/>
              <w:ind w:left="12" w:right="509" w:hanging="2"/>
              <w:jc w:val="both"/>
            </w:pPr>
            <w:r>
              <w:rPr>
                <w:sz w:val="20"/>
              </w:rPr>
              <w:t xml:space="preserve"> Bypass Coronary Artery, One Artery from Abdominal Artery with Autologous Arterial </w:t>
            </w:r>
            <w:r>
              <w:rPr>
                <w:sz w:val="24"/>
              </w:rPr>
              <w:t xml:space="preserve"> </w:t>
            </w:r>
          </w:p>
          <w:p w:rsidR="00AB2D7B" w:rsidRDefault="0096592D">
            <w:pPr>
              <w:ind w:left="2"/>
            </w:pPr>
            <w:r>
              <w:rPr>
                <w:sz w:val="20"/>
              </w:rPr>
              <w:t xml:space="preserve">Tissue,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02100KF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219" w:hanging="10"/>
            </w:pPr>
            <w:r>
              <w:rPr>
                <w:sz w:val="20"/>
              </w:rPr>
              <w:t xml:space="preserve"> Bypass Coronary Artery, One Artery from </w:t>
            </w:r>
            <w:r>
              <w:rPr>
                <w:sz w:val="24"/>
              </w:rPr>
              <w:t xml:space="preserve"> </w:t>
            </w:r>
          </w:p>
          <w:p w:rsidR="00AB2D7B" w:rsidRDefault="0096592D">
            <w:pPr>
              <w:spacing w:after="14"/>
              <w:ind w:left="12" w:right="508" w:hanging="10"/>
            </w:pPr>
            <w:r>
              <w:rPr>
                <w:sz w:val="20"/>
              </w:rPr>
              <w:t xml:space="preserve">Abdominal Artery with Synthetic </w:t>
            </w:r>
            <w:r>
              <w:rPr>
                <w:sz w:val="24"/>
              </w:rPr>
              <w:t xml:space="preserve"> </w:t>
            </w:r>
          </w:p>
          <w:p w:rsidR="00AB2D7B" w:rsidRDefault="0096592D">
            <w:pPr>
              <w:ind w:left="2"/>
            </w:pPr>
            <w:r>
              <w:rPr>
                <w:sz w:val="20"/>
              </w:rPr>
              <w:t xml:space="preserve">Substitute, 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02100ZF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216" w:hanging="10"/>
            </w:pPr>
            <w:r>
              <w:rPr>
                <w:sz w:val="20"/>
              </w:rPr>
              <w:t xml:space="preserve"> Bypass Coronary Artery, One Artery from </w:t>
            </w:r>
            <w:r>
              <w:rPr>
                <w:sz w:val="24"/>
              </w:rPr>
              <w:t xml:space="preserve"> </w:t>
            </w:r>
          </w:p>
          <w:p w:rsidR="00AB2D7B" w:rsidRDefault="0096592D">
            <w:pPr>
              <w:spacing w:line="238" w:lineRule="auto"/>
              <w:ind w:left="12" w:right="16" w:hanging="10"/>
            </w:pPr>
            <w:r>
              <w:rPr>
                <w:sz w:val="20"/>
              </w:rPr>
              <w:t xml:space="preserve">Abdominal Artery with Nonautologous </w:t>
            </w:r>
            <w:r>
              <w:rPr>
                <w:sz w:val="24"/>
              </w:rPr>
              <w:t xml:space="preserve"> </w:t>
            </w:r>
          </w:p>
          <w:p w:rsidR="00AB2D7B" w:rsidRDefault="0096592D">
            <w:pPr>
              <w:ind w:left="12" w:right="407" w:hanging="10"/>
            </w:pPr>
            <w:r>
              <w:rPr>
                <w:sz w:val="20"/>
              </w:rPr>
              <w:t xml:space="preserve">Tissue Substitute, Open 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021048F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Coronary Artery, One </w:t>
            </w:r>
          </w:p>
          <w:p w:rsidR="00AB2D7B" w:rsidRDefault="0096592D">
            <w:pPr>
              <w:ind w:left="12" w:right="169"/>
            </w:pPr>
            <w:r>
              <w:rPr>
                <w:sz w:val="20"/>
              </w:rPr>
              <w:t xml:space="preserve">Artery from Abdominal Artery, Open Approach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6"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021049F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0" w:right="219" w:hanging="10"/>
            </w:pPr>
            <w:r>
              <w:rPr>
                <w:sz w:val="20"/>
              </w:rPr>
              <w:t xml:space="preserve"> Bypass Coronary Artery, One Artery from </w:t>
            </w:r>
            <w:r>
              <w:rPr>
                <w:sz w:val="24"/>
              </w:rPr>
              <w:t xml:space="preserve"> </w:t>
            </w:r>
          </w:p>
          <w:p w:rsidR="00AB2D7B" w:rsidRDefault="0096592D">
            <w:pPr>
              <w:ind w:left="12" w:right="439" w:hanging="10"/>
            </w:pPr>
            <w:r>
              <w:rPr>
                <w:sz w:val="20"/>
              </w:rPr>
              <w:t xml:space="preserve">Abdominal Artery with Zooplastic Tissue,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748" w:type="dxa"/>
        </w:tblCellMar>
        <w:tblLook w:val="04A0" w:firstRow="1" w:lastRow="0" w:firstColumn="1" w:lastColumn="0" w:noHBand="0" w:noVBand="1"/>
      </w:tblPr>
      <w:tblGrid>
        <w:gridCol w:w="850"/>
        <w:gridCol w:w="3373"/>
        <w:gridCol w:w="1670"/>
        <w:gridCol w:w="3474"/>
      </w:tblGrid>
      <w:tr w:rsidR="00AB2D7B">
        <w:trPr>
          <w:trHeight w:val="766"/>
        </w:trPr>
        <w:tc>
          <w:tcPr>
            <w:tcW w:w="502" w:type="dxa"/>
            <w:vMerge w:val="restart"/>
            <w:tcBorders>
              <w:top w:val="nil"/>
              <w:left w:val="single" w:sz="4" w:space="0" w:color="000000"/>
              <w:bottom w:val="nil"/>
              <w:right w:val="single" w:sz="4" w:space="0" w:color="000000"/>
            </w:tcBorders>
          </w:tcPr>
          <w:p w:rsidR="00AB2D7B" w:rsidRDefault="00AB2D7B"/>
        </w:tc>
        <w:tc>
          <w:tcPr>
            <w:tcW w:w="3593" w:type="dxa"/>
            <w:vMerge w:val="restart"/>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593"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02104AF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 Bypass Coronary Artery, One Artery from </w:t>
            </w:r>
            <w:r>
              <w:rPr>
                <w:sz w:val="24"/>
              </w:rPr>
              <w:t xml:space="preserve"> </w:t>
            </w:r>
          </w:p>
          <w:p w:rsidR="00AB2D7B" w:rsidRDefault="0096592D">
            <w:pPr>
              <w:spacing w:line="239" w:lineRule="auto"/>
              <w:ind w:left="12" w:hanging="10"/>
              <w:jc w:val="both"/>
            </w:pPr>
            <w:r>
              <w:rPr>
                <w:sz w:val="20"/>
              </w:rPr>
              <w:t xml:space="preserve">Abdominal Artery with Autologous Venous </w:t>
            </w:r>
            <w:r>
              <w:rPr>
                <w:sz w:val="24"/>
              </w:rPr>
              <w:t xml:space="preserve"> </w:t>
            </w:r>
          </w:p>
          <w:p w:rsidR="00AB2D7B" w:rsidRDefault="0096592D">
            <w:pPr>
              <w:spacing w:after="29"/>
              <w:ind w:left="2"/>
            </w:pP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13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02104JF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52" w:line="238" w:lineRule="auto"/>
              <w:ind w:left="2" w:right="99" w:firstLine="7"/>
            </w:pPr>
            <w:r>
              <w:rPr>
                <w:sz w:val="20"/>
              </w:rPr>
              <w:t xml:space="preserve"> Bypass Coronary Artery, One Artery from Abdominal Artery with Autologous Arterial </w:t>
            </w:r>
            <w:r>
              <w:rPr>
                <w:sz w:val="24"/>
              </w:rPr>
              <w:t xml:space="preserve"> </w:t>
            </w: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192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02104KF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 Bypass Coronary Artery, One Artery from </w:t>
            </w:r>
            <w:r>
              <w:rPr>
                <w:sz w:val="24"/>
              </w:rPr>
              <w:t xml:space="preserve"> </w:t>
            </w:r>
          </w:p>
          <w:p w:rsidR="00AB2D7B" w:rsidRDefault="0096592D">
            <w:pPr>
              <w:spacing w:line="238" w:lineRule="auto"/>
              <w:ind w:left="12" w:right="103" w:hanging="10"/>
            </w:pPr>
            <w:r>
              <w:rPr>
                <w:sz w:val="20"/>
              </w:rPr>
              <w:t xml:space="preserve">Abdominal Artery with Synthetic </w:t>
            </w:r>
            <w:r>
              <w:rPr>
                <w:sz w:val="24"/>
              </w:rPr>
              <w:t xml:space="preserve"> </w:t>
            </w:r>
          </w:p>
          <w:p w:rsidR="00AB2D7B" w:rsidRDefault="0096592D">
            <w:pPr>
              <w:spacing w:after="15" w:line="238" w:lineRule="auto"/>
              <w:ind w:left="12" w:hanging="10"/>
            </w:pPr>
            <w:r>
              <w:rPr>
                <w:sz w:val="20"/>
              </w:rPr>
              <w:t xml:space="preserve">Substitute,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02104ZF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 Bypass Coronary Artery, One Artery from </w:t>
            </w:r>
            <w:r>
              <w:rPr>
                <w:sz w:val="24"/>
              </w:rPr>
              <w:t xml:space="preserve"> </w:t>
            </w:r>
          </w:p>
          <w:p w:rsidR="00AB2D7B" w:rsidRDefault="0096592D">
            <w:pPr>
              <w:ind w:left="12" w:hanging="10"/>
            </w:pPr>
            <w:r>
              <w:rPr>
                <w:sz w:val="20"/>
              </w:rPr>
              <w:t xml:space="preserve">Abdominal Artery with Nonautologous </w:t>
            </w:r>
            <w:r>
              <w:rPr>
                <w:sz w:val="24"/>
              </w:rPr>
              <w:t xml:space="preserve"> </w:t>
            </w:r>
          </w:p>
          <w:p w:rsidR="00AB2D7B" w:rsidRDefault="0096592D">
            <w:pPr>
              <w:ind w:left="12" w:hanging="10"/>
            </w:pPr>
            <w:r>
              <w:rPr>
                <w:sz w:val="20"/>
              </w:rPr>
              <w:t xml:space="preserve">Tissue Substitute, Percutaneous Endoscopic Approach </w:t>
            </w:r>
            <w:r>
              <w:rPr>
                <w:sz w:val="24"/>
              </w:rPr>
              <w:t xml:space="preserve"> </w:t>
            </w:r>
          </w:p>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0210083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 Bypass Coronary Artery, One Artery from </w:t>
            </w:r>
            <w:r>
              <w:rPr>
                <w:sz w:val="24"/>
              </w:rPr>
              <w:t xml:space="preserve"> </w:t>
            </w:r>
          </w:p>
          <w:p w:rsidR="00AB2D7B" w:rsidRDefault="0096592D">
            <w:pPr>
              <w:spacing w:after="13"/>
              <w:ind w:left="12" w:right="97" w:hanging="10"/>
            </w:pPr>
            <w:r>
              <w:rPr>
                <w:sz w:val="20"/>
              </w:rPr>
              <w:t xml:space="preserve">Abdominal Artery, Percutaneous </w:t>
            </w:r>
            <w:r>
              <w:rPr>
                <w:sz w:val="24"/>
              </w:rPr>
              <w:t xml:space="preserve"> </w:t>
            </w:r>
          </w:p>
          <w:p w:rsidR="00AB2D7B" w:rsidRDefault="0096592D">
            <w:pPr>
              <w:ind w:left="2"/>
            </w:pPr>
            <w:r>
              <w:rPr>
                <w:sz w:val="20"/>
              </w:rPr>
              <w:t xml:space="preserve">Endoscopic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0210093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line="241" w:lineRule="auto"/>
              <w:ind w:left="10" w:hanging="10"/>
            </w:pPr>
            <w:r>
              <w:rPr>
                <w:sz w:val="20"/>
              </w:rPr>
              <w:t xml:space="preserve"> Bypass Coronary Artery, One Artery from </w:t>
            </w:r>
            <w:r>
              <w:rPr>
                <w:sz w:val="24"/>
              </w:rPr>
              <w:t xml:space="preserve"> </w:t>
            </w:r>
          </w:p>
          <w:p w:rsidR="00AB2D7B" w:rsidRDefault="0096592D">
            <w:pPr>
              <w:spacing w:after="14" w:line="239" w:lineRule="auto"/>
              <w:ind w:left="12" w:hanging="10"/>
            </w:pPr>
            <w:r>
              <w:rPr>
                <w:sz w:val="20"/>
              </w:rPr>
              <w:t xml:space="preserve">Coronary Artery with Zooplastic Tissue, </w:t>
            </w:r>
            <w:r>
              <w:rPr>
                <w:sz w:val="24"/>
              </w:rPr>
              <w:t xml:space="preserve"> </w:t>
            </w:r>
          </w:p>
          <w:p w:rsidR="00AB2D7B" w:rsidRDefault="0096592D">
            <w:pPr>
              <w:ind w:left="2"/>
            </w:pPr>
            <w:r>
              <w:rPr>
                <w:sz w:val="20"/>
              </w:rPr>
              <w:t xml:space="preserve">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02100A3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hanging="10"/>
            </w:pPr>
            <w:r>
              <w:rPr>
                <w:sz w:val="20"/>
              </w:rPr>
              <w:t xml:space="preserve"> Bypass Coronary Artery, One Artery from </w:t>
            </w:r>
            <w:r>
              <w:rPr>
                <w:sz w:val="24"/>
              </w:rPr>
              <w:t xml:space="preserve"> </w:t>
            </w:r>
          </w:p>
          <w:p w:rsidR="00AB2D7B" w:rsidRDefault="0096592D">
            <w:pPr>
              <w:spacing w:after="16" w:line="239" w:lineRule="auto"/>
              <w:ind w:left="12" w:right="66" w:hanging="10"/>
              <w:jc w:val="both"/>
            </w:pPr>
            <w:r>
              <w:rPr>
                <w:sz w:val="20"/>
              </w:rPr>
              <w:t xml:space="preserve">Coronary Artery with Autologous Venous </w:t>
            </w:r>
            <w:r>
              <w:rPr>
                <w:sz w:val="24"/>
              </w:rPr>
              <w:t xml:space="preserve"> </w:t>
            </w:r>
          </w:p>
          <w:p w:rsidR="00AB2D7B" w:rsidRDefault="0096592D">
            <w:pPr>
              <w:ind w:left="2"/>
            </w:pPr>
            <w:r>
              <w:rPr>
                <w:sz w:val="20"/>
              </w:rPr>
              <w:t xml:space="preserve">Tissue, Open Approach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02100J3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 Bypass Coronary Artery, One Artery from </w:t>
            </w:r>
            <w:r>
              <w:rPr>
                <w:sz w:val="24"/>
              </w:rPr>
              <w:t xml:space="preserve"> </w:t>
            </w:r>
          </w:p>
          <w:p w:rsidR="00AB2D7B" w:rsidRDefault="0096592D">
            <w:pPr>
              <w:ind w:left="12" w:right="66" w:hanging="10"/>
              <w:jc w:val="both"/>
            </w:pPr>
            <w:r>
              <w:rPr>
                <w:sz w:val="20"/>
              </w:rPr>
              <w:t xml:space="preserve">Coronary Artery with Autologous Arterial </w:t>
            </w:r>
            <w:r>
              <w:rPr>
                <w:sz w:val="24"/>
              </w:rPr>
              <w:t xml:space="preserve"> </w:t>
            </w:r>
          </w:p>
        </w:tc>
      </w:tr>
    </w:tbl>
    <w:p w:rsidR="00AB2D7B" w:rsidRDefault="00AB2D7B">
      <w:pPr>
        <w:spacing w:after="0"/>
        <w:ind w:left="-360" w:right="1247"/>
      </w:pPr>
    </w:p>
    <w:tbl>
      <w:tblPr>
        <w:tblStyle w:val="TableGrid"/>
        <w:tblW w:w="9367" w:type="dxa"/>
        <w:tblInd w:w="540" w:type="dxa"/>
        <w:tblCellMar>
          <w:top w:w="100" w:type="dxa"/>
          <w:left w:w="96" w:type="dxa"/>
          <w:right w:w="115" w:type="dxa"/>
        </w:tblCellMar>
        <w:tblLook w:val="04A0" w:firstRow="1" w:lastRow="0" w:firstColumn="1" w:lastColumn="0" w:noHBand="0" w:noVBand="1"/>
      </w:tblPr>
      <w:tblGrid>
        <w:gridCol w:w="503"/>
        <w:gridCol w:w="3593"/>
        <w:gridCol w:w="1678"/>
        <w:gridCol w:w="3593"/>
      </w:tblGrid>
      <w:tr w:rsidR="00AB2D7B">
        <w:trPr>
          <w:trHeight w:val="766"/>
        </w:trPr>
        <w:tc>
          <w:tcPr>
            <w:tcW w:w="502" w:type="dxa"/>
            <w:vMerge w:val="restart"/>
            <w:tcBorders>
              <w:top w:val="nil"/>
              <w:left w:val="single" w:sz="4" w:space="0" w:color="000000"/>
              <w:bottom w:val="single" w:sz="4" w:space="0" w:color="000000"/>
              <w:right w:val="single" w:sz="4" w:space="0" w:color="000000"/>
            </w:tcBorders>
          </w:tcPr>
          <w:p w:rsidR="00AB2D7B" w:rsidRDefault="00AB2D7B"/>
        </w:tc>
        <w:tc>
          <w:tcPr>
            <w:tcW w:w="3593" w:type="dxa"/>
            <w:vMerge w:val="restart"/>
            <w:tcBorders>
              <w:top w:val="nil"/>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AB2D7B"/>
        </w:tc>
        <w:tc>
          <w:tcPr>
            <w:tcW w:w="359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Tissue, Open Approach </w:t>
            </w:r>
            <w:r>
              <w:rPr>
                <w:sz w:val="24"/>
              </w:rPr>
              <w:t xml:space="preserve"> </w:t>
            </w:r>
          </w:p>
        </w:tc>
      </w:tr>
      <w:tr w:rsidR="00AB2D7B">
        <w:trPr>
          <w:trHeight w:val="108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02100K3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right="739" w:firstLine="7"/>
            </w:pPr>
            <w:r>
              <w:rPr>
                <w:sz w:val="20"/>
              </w:rPr>
              <w:t xml:space="preserve"> Bypass Coronary Artery, One Artery from Coronary Artery with Synthetic Substitute, </w:t>
            </w:r>
            <w:r>
              <w:rPr>
                <w:sz w:val="24"/>
              </w:rPr>
              <w:t xml:space="preserve"> </w:t>
            </w:r>
            <w:r>
              <w:rPr>
                <w:sz w:val="20"/>
              </w:rPr>
              <w:t xml:space="preserve">Open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02100Z3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right="443" w:hanging="10"/>
            </w:pPr>
            <w:r>
              <w:rPr>
                <w:sz w:val="20"/>
              </w:rPr>
              <w:t xml:space="preserve"> Bypass Coronary Artery, One Artery from </w:t>
            </w:r>
            <w:r>
              <w:rPr>
                <w:sz w:val="24"/>
              </w:rPr>
              <w:t xml:space="preserve"> </w:t>
            </w:r>
          </w:p>
          <w:p w:rsidR="00AB2D7B" w:rsidRDefault="0096592D">
            <w:pPr>
              <w:spacing w:line="238" w:lineRule="auto"/>
              <w:ind w:left="10" w:right="377" w:hanging="10"/>
            </w:pPr>
            <w:r>
              <w:rPr>
                <w:sz w:val="20"/>
              </w:rPr>
              <w:t xml:space="preserve">Coronary Artery with Nonautologous </w:t>
            </w:r>
            <w:r>
              <w:rPr>
                <w:sz w:val="24"/>
              </w:rPr>
              <w:t xml:space="preserve"> </w:t>
            </w:r>
          </w:p>
          <w:p w:rsidR="00AB2D7B" w:rsidRDefault="0096592D">
            <w:pPr>
              <w:ind w:left="10" w:right="634" w:hanging="10"/>
            </w:pPr>
            <w:r>
              <w:rPr>
                <w:sz w:val="20"/>
              </w:rPr>
              <w:t xml:space="preserve">Tissue Substitute, Open Approach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0210483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7"/>
            </w:pPr>
            <w:r>
              <w:rPr>
                <w:sz w:val="20"/>
              </w:rPr>
              <w:t xml:space="preserve"> Bypass Coronary Artery, One </w:t>
            </w:r>
          </w:p>
          <w:p w:rsidR="00AB2D7B" w:rsidRDefault="0096592D">
            <w:pPr>
              <w:ind w:left="10" w:right="532"/>
            </w:pPr>
            <w:r>
              <w:rPr>
                <w:sz w:val="20"/>
              </w:rPr>
              <w:t xml:space="preserve">Artery from Coronary Artery, Open Approach </w:t>
            </w:r>
            <w:r>
              <w:rPr>
                <w:sz w:val="24"/>
              </w:rPr>
              <w:t xml:space="preserve"> </w:t>
            </w:r>
          </w:p>
        </w:tc>
      </w:tr>
      <w:tr w:rsidR="00AB2D7B">
        <w:trPr>
          <w:trHeight w:val="1654"/>
        </w:trPr>
        <w:tc>
          <w:tcPr>
            <w:tcW w:w="502"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593"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0210493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right="221" w:hanging="10"/>
            </w:pPr>
            <w:r>
              <w:rPr>
                <w:sz w:val="20"/>
              </w:rPr>
              <w:t xml:space="preserve"> Bypass Coronary Artery, One Artery from </w:t>
            </w:r>
            <w:r>
              <w:rPr>
                <w:sz w:val="24"/>
              </w:rPr>
              <w:t xml:space="preserve"> </w:t>
            </w:r>
          </w:p>
          <w:p w:rsidR="00AB2D7B" w:rsidRDefault="0096592D">
            <w:pPr>
              <w:spacing w:line="237" w:lineRule="auto"/>
              <w:ind w:left="12" w:hanging="10"/>
            </w:pPr>
            <w:r>
              <w:rPr>
                <w:sz w:val="20"/>
              </w:rPr>
              <w:t xml:space="preserve">Coronary Artery with Zooplastic Tissue, </w:t>
            </w:r>
            <w:r>
              <w:rPr>
                <w:sz w:val="24"/>
              </w:rPr>
              <w:t xml:space="preserve"> </w:t>
            </w:r>
          </w:p>
          <w:p w:rsidR="00AB2D7B" w:rsidRDefault="0096592D">
            <w:pPr>
              <w:ind w:left="12" w:right="248"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02104A3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right="221" w:hanging="10"/>
            </w:pPr>
            <w:r>
              <w:rPr>
                <w:sz w:val="20"/>
              </w:rPr>
              <w:t xml:space="preserve"> Bypass Coronary Artery, One Artery from </w:t>
            </w:r>
            <w:r>
              <w:rPr>
                <w:sz w:val="24"/>
              </w:rPr>
              <w:t xml:space="preserve"> </w:t>
            </w:r>
          </w:p>
          <w:p w:rsidR="00AB2D7B" w:rsidRDefault="0096592D">
            <w:pPr>
              <w:spacing w:line="239" w:lineRule="auto"/>
              <w:ind w:left="12" w:right="474" w:hanging="10"/>
              <w:jc w:val="both"/>
            </w:pPr>
            <w:r>
              <w:rPr>
                <w:sz w:val="20"/>
              </w:rPr>
              <w:t xml:space="preserve">Coronary Artery with Autologous Venous </w:t>
            </w:r>
            <w:r>
              <w:rPr>
                <w:sz w:val="24"/>
              </w:rPr>
              <w:t xml:space="preserve"> </w:t>
            </w:r>
          </w:p>
          <w:p w:rsidR="00AB2D7B" w:rsidRDefault="0096592D">
            <w:pPr>
              <w:spacing w:after="31"/>
              <w:ind w:left="2"/>
            </w:pP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02104J3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0" w:right="221" w:hanging="10"/>
            </w:pPr>
            <w:r>
              <w:rPr>
                <w:sz w:val="20"/>
              </w:rPr>
              <w:t xml:space="preserve"> Bypass Coronary Artery, One Artery from </w:t>
            </w:r>
            <w:r>
              <w:rPr>
                <w:sz w:val="24"/>
              </w:rPr>
              <w:t xml:space="preserve"> </w:t>
            </w:r>
          </w:p>
          <w:p w:rsidR="00AB2D7B" w:rsidRDefault="0096592D">
            <w:pPr>
              <w:spacing w:line="239" w:lineRule="auto"/>
              <w:ind w:left="12" w:right="474" w:hanging="10"/>
              <w:jc w:val="both"/>
            </w:pPr>
            <w:r>
              <w:rPr>
                <w:sz w:val="20"/>
              </w:rPr>
              <w:t xml:space="preserve">Coronary Artery with Autologous Arterial </w:t>
            </w:r>
            <w:r>
              <w:rPr>
                <w:sz w:val="24"/>
              </w:rPr>
              <w:t xml:space="preserve"> </w:t>
            </w:r>
          </w:p>
          <w:p w:rsidR="00AB2D7B" w:rsidRDefault="0096592D">
            <w:pPr>
              <w:spacing w:after="29"/>
              <w:ind w:left="2"/>
            </w:pPr>
            <w:r>
              <w:rPr>
                <w:sz w:val="20"/>
              </w:rPr>
              <w:t xml:space="preserve">Tissue, Percutaneous </w:t>
            </w:r>
          </w:p>
          <w:p w:rsidR="00AB2D7B" w:rsidRDefault="0096592D">
            <w:pPr>
              <w:ind w:left="12"/>
            </w:pPr>
            <w:r>
              <w:rPr>
                <w:sz w:val="20"/>
              </w:rPr>
              <w:t xml:space="preserve">Endoscopic Approach </w:t>
            </w:r>
            <w:r>
              <w:rPr>
                <w:sz w:val="24"/>
              </w:rPr>
              <w:t xml:space="preserve"> </w:t>
            </w:r>
          </w:p>
        </w:tc>
      </w:tr>
      <w:tr w:rsidR="00AB2D7B">
        <w:trPr>
          <w:trHeight w:val="135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02104K3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439" w:hanging="2"/>
            </w:pPr>
            <w:r>
              <w:rPr>
                <w:sz w:val="20"/>
              </w:rPr>
              <w:t xml:space="preserve"> Bypass Coronary Artery, One Artery from Coronary Artery with Synthetic Substitute, </w:t>
            </w:r>
            <w:r>
              <w:rPr>
                <w:sz w:val="24"/>
              </w:rPr>
              <w:t xml:space="preserve"> </w:t>
            </w:r>
          </w:p>
          <w:p w:rsidR="00AB2D7B" w:rsidRDefault="0096592D">
            <w:pPr>
              <w:ind w:left="12" w:right="248" w:hanging="10"/>
            </w:pPr>
            <w:r>
              <w:rPr>
                <w:sz w:val="20"/>
              </w:rPr>
              <w:t xml:space="preserve">Percutaneous Endoscopic Approach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7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02104Z3 </w:t>
            </w:r>
            <w:r>
              <w:rPr>
                <w:sz w:val="24"/>
              </w:rPr>
              <w:t xml:space="preserve"> </w:t>
            </w:r>
          </w:p>
        </w:tc>
        <w:tc>
          <w:tcPr>
            <w:tcW w:w="3593" w:type="dxa"/>
            <w:tcBorders>
              <w:top w:val="single" w:sz="4" w:space="0" w:color="000000"/>
              <w:left w:val="single" w:sz="4" w:space="0" w:color="000000"/>
              <w:bottom w:val="single" w:sz="4" w:space="0" w:color="000000"/>
              <w:right w:val="single" w:sz="4" w:space="0" w:color="000000"/>
            </w:tcBorders>
          </w:tcPr>
          <w:p w:rsidR="00AB2D7B" w:rsidRDefault="0096592D">
            <w:pPr>
              <w:ind w:left="12" w:right="219" w:hanging="10"/>
            </w:pPr>
            <w:r>
              <w:rPr>
                <w:sz w:val="20"/>
              </w:rPr>
              <w:t xml:space="preserve"> Bypass Coronary Artery, One Artery from </w:t>
            </w:r>
            <w:r>
              <w:rPr>
                <w:sz w:val="24"/>
              </w:rPr>
              <w:t xml:space="preserve"> </w:t>
            </w:r>
          </w:p>
          <w:p w:rsidR="00AB2D7B" w:rsidRDefault="0096592D">
            <w:pPr>
              <w:spacing w:line="238" w:lineRule="auto"/>
              <w:ind w:left="12" w:right="153" w:hanging="10"/>
            </w:pPr>
            <w:r>
              <w:rPr>
                <w:sz w:val="20"/>
              </w:rPr>
              <w:t xml:space="preserve">Coronary Artery with Nonautologous </w:t>
            </w:r>
            <w:r>
              <w:rPr>
                <w:sz w:val="24"/>
              </w:rPr>
              <w:t xml:space="preserve"> </w:t>
            </w:r>
          </w:p>
          <w:p w:rsidR="00AB2D7B" w:rsidRDefault="0096592D">
            <w:pPr>
              <w:ind w:left="12" w:hanging="10"/>
            </w:pPr>
            <w:r>
              <w:rPr>
                <w:sz w:val="20"/>
              </w:rPr>
              <w:t xml:space="preserve">Tissue Substitute, Percutaneous Endoscopic Approach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6" w:type="dxa"/>
          <w:right w:w="115" w:type="dxa"/>
        </w:tblCellMar>
        <w:tblLook w:val="04A0" w:firstRow="1" w:lastRow="0" w:firstColumn="1" w:lastColumn="0" w:noHBand="0" w:noVBand="1"/>
      </w:tblPr>
      <w:tblGrid>
        <w:gridCol w:w="502"/>
        <w:gridCol w:w="3601"/>
        <w:gridCol w:w="1668"/>
        <w:gridCol w:w="3596"/>
      </w:tblGrid>
      <w:tr w:rsidR="00AB2D7B">
        <w:trPr>
          <w:trHeight w:val="1126"/>
        </w:trPr>
        <w:tc>
          <w:tcPr>
            <w:tcW w:w="502" w:type="dxa"/>
            <w:vMerge w:val="restart"/>
            <w:tcBorders>
              <w:top w:val="nil"/>
              <w:left w:val="single" w:sz="4" w:space="0" w:color="000000"/>
              <w:bottom w:val="nil"/>
              <w:right w:val="single" w:sz="4" w:space="0" w:color="000000"/>
            </w:tcBorders>
          </w:tcPr>
          <w:p w:rsidR="00AB2D7B" w:rsidRDefault="00AB2D7B"/>
        </w:tc>
        <w:tc>
          <w:tcPr>
            <w:tcW w:w="3601" w:type="dxa"/>
            <w:vMerge w:val="restart"/>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021K0Z8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446" w:hanging="10"/>
            </w:pPr>
            <w:r>
              <w:rPr>
                <w:sz w:val="20"/>
              </w:rPr>
              <w:t xml:space="preserve"> Bypass Coronary Artery, One Artery from </w:t>
            </w:r>
            <w:r>
              <w:rPr>
                <w:sz w:val="24"/>
              </w:rPr>
              <w:t xml:space="preserve"> </w:t>
            </w:r>
          </w:p>
          <w:p w:rsidR="00AB2D7B" w:rsidRDefault="0096592D">
            <w:pPr>
              <w:ind w:left="12" w:hanging="10"/>
            </w:pPr>
            <w:r>
              <w:rPr>
                <w:sz w:val="20"/>
              </w:rPr>
              <w:t xml:space="preserve">Coronary Artery, Percutaneous 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021K0Z9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 Bypass Right Ventricle to Right </w:t>
            </w:r>
          </w:p>
          <w:p w:rsidR="00AB2D7B" w:rsidRDefault="0096592D">
            <w:pPr>
              <w:ind w:left="12" w:right="483"/>
            </w:pPr>
            <w:r>
              <w:rPr>
                <w:sz w:val="20"/>
              </w:rPr>
              <w:t xml:space="preserve">Internal Mammary,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021K0Z</w:t>
            </w:r>
            <w:r>
              <w:rPr>
                <w:sz w:val="24"/>
              </w:rPr>
              <w:t xml:space="preserve"> </w:t>
            </w:r>
          </w:p>
          <w:p w:rsidR="00AB2D7B" w:rsidRDefault="0096592D">
            <w:pPr>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2" w:right="283" w:hanging="10"/>
            </w:pPr>
            <w:r>
              <w:rPr>
                <w:sz w:val="20"/>
              </w:rPr>
              <w:t xml:space="preserve"> Bypass Right Ventricle to Left Internal </w:t>
            </w:r>
            <w:r>
              <w:rPr>
                <w:sz w:val="24"/>
              </w:rPr>
              <w:t xml:space="preserve"> </w:t>
            </w:r>
          </w:p>
          <w:p w:rsidR="00AB2D7B" w:rsidRDefault="0096592D">
            <w:pPr>
              <w:ind w:left="2"/>
            </w:pPr>
            <w:r>
              <w:rPr>
                <w:sz w:val="20"/>
              </w:rPr>
              <w:t xml:space="preserve">Mammary, Open Approach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021K0Z</w:t>
            </w:r>
            <w:r>
              <w:rPr>
                <w:sz w:val="24"/>
              </w:rPr>
              <w:t xml:space="preserve"> </w:t>
            </w:r>
          </w:p>
          <w:p w:rsidR="00AB2D7B" w:rsidRDefault="0096592D">
            <w:pPr>
              <w:ind w:left="10"/>
            </w:pPr>
            <w:r>
              <w:rPr>
                <w:sz w:val="20"/>
              </w:rPr>
              <w:t xml:space="preserve">W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593" w:hanging="10"/>
            </w:pPr>
            <w:r>
              <w:rPr>
                <w:sz w:val="20"/>
              </w:rPr>
              <w:t xml:space="preserve"> Bypass Right Ventricle to Thoracic Artery, Open Approach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021K4Z8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12" w:right="279"/>
            </w:pPr>
            <w:r>
              <w:rPr>
                <w:sz w:val="20"/>
              </w:rPr>
              <w:t xml:space="preserve"> Bypass Right Ventricle to Aorta,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021K4Z9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175" w:hanging="10"/>
            </w:pPr>
            <w:r>
              <w:rPr>
                <w:sz w:val="20"/>
              </w:rPr>
              <w:t xml:space="preserve"> Bypass Right Ventricle to Right Internal </w:t>
            </w:r>
            <w:r>
              <w:rPr>
                <w:sz w:val="24"/>
              </w:rPr>
              <w:t xml:space="preserve"> </w:t>
            </w:r>
          </w:p>
          <w:p w:rsidR="00AB2D7B" w:rsidRDefault="0096592D">
            <w:pPr>
              <w:spacing w:after="13"/>
              <w:ind w:left="12" w:right="369" w:hanging="10"/>
            </w:pPr>
            <w:r>
              <w:rPr>
                <w:sz w:val="20"/>
              </w:rPr>
              <w:t xml:space="preserve">Mammary,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021K4Z</w:t>
            </w:r>
            <w:r>
              <w:rPr>
                <w:sz w:val="24"/>
              </w:rPr>
              <w:t xml:space="preserve"> </w:t>
            </w:r>
          </w:p>
          <w:p w:rsidR="00AB2D7B" w:rsidRDefault="0096592D">
            <w:pPr>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right="283" w:hanging="10"/>
            </w:pPr>
            <w:r>
              <w:rPr>
                <w:sz w:val="20"/>
              </w:rPr>
              <w:t xml:space="preserve"> Bypass Right Ventricle to Left Internal </w:t>
            </w:r>
            <w:r>
              <w:rPr>
                <w:sz w:val="24"/>
              </w:rPr>
              <w:t xml:space="preserve"> </w:t>
            </w:r>
          </w:p>
          <w:p w:rsidR="00AB2D7B" w:rsidRDefault="0096592D">
            <w:pPr>
              <w:spacing w:after="13"/>
              <w:ind w:left="12" w:right="369" w:hanging="10"/>
            </w:pPr>
            <w:r>
              <w:rPr>
                <w:sz w:val="20"/>
              </w:rPr>
              <w:t xml:space="preserve">Mammary, Percutaneous Endoscopic </w:t>
            </w:r>
            <w:r>
              <w:rPr>
                <w:sz w:val="24"/>
              </w:rPr>
              <w:t xml:space="preserve"> </w:t>
            </w:r>
          </w:p>
          <w:p w:rsidR="00AB2D7B" w:rsidRDefault="0096592D">
            <w:pPr>
              <w:ind w:left="2"/>
            </w:pPr>
            <w:r>
              <w:rPr>
                <w:sz w:val="20"/>
              </w:rPr>
              <w:t xml:space="preserve">Approach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021K4Z</w:t>
            </w:r>
            <w:r>
              <w:rPr>
                <w:sz w:val="24"/>
              </w:rPr>
              <w:t xml:space="preserve"> </w:t>
            </w:r>
          </w:p>
          <w:p w:rsidR="00AB2D7B" w:rsidRDefault="0096592D">
            <w:pPr>
              <w:ind w:left="10"/>
            </w:pPr>
            <w:r>
              <w:rPr>
                <w:sz w:val="20"/>
              </w:rPr>
              <w:t xml:space="preserve">W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 Bypass Right Ventricle to </w:t>
            </w:r>
          </w:p>
          <w:p w:rsidR="00AB2D7B" w:rsidRDefault="0096592D">
            <w:pPr>
              <w:ind w:left="12"/>
            </w:pPr>
            <w:r>
              <w:rPr>
                <w:sz w:val="20"/>
              </w:rPr>
              <w:t xml:space="preserve">Thoracic Artery, Percutaneous 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021L0Z8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Right Ventricle to Aorta, </w:t>
            </w:r>
          </w:p>
          <w:p w:rsidR="00AB2D7B" w:rsidRDefault="0096592D">
            <w:pPr>
              <w:ind w:left="12" w:right="465"/>
            </w:pPr>
            <w:r>
              <w:rPr>
                <w:sz w:val="20"/>
              </w:rPr>
              <w:t xml:space="preserve">Percutaneous Endoscopic 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021L0Z9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Left Ventricle to Right </w:t>
            </w:r>
          </w:p>
          <w:p w:rsidR="00AB2D7B" w:rsidRDefault="0096592D">
            <w:pPr>
              <w:ind w:left="12" w:right="483"/>
            </w:pPr>
            <w:r>
              <w:rPr>
                <w:sz w:val="20"/>
              </w:rPr>
              <w:t xml:space="preserve">Internal Mammary, Open Approach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021L0Z</w:t>
            </w:r>
            <w:r>
              <w:rPr>
                <w:sz w:val="24"/>
              </w:rPr>
              <w:t xml:space="preserve"> </w:t>
            </w:r>
          </w:p>
          <w:p w:rsidR="00AB2D7B" w:rsidRDefault="0096592D">
            <w:pPr>
              <w:ind w:left="10"/>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38" w:lineRule="auto"/>
              <w:ind w:left="12" w:right="396" w:hanging="10"/>
            </w:pPr>
            <w:r>
              <w:rPr>
                <w:sz w:val="20"/>
              </w:rPr>
              <w:t xml:space="preserve"> Bypass Left Ventricle to Left Internal </w:t>
            </w:r>
            <w:r>
              <w:rPr>
                <w:sz w:val="24"/>
              </w:rPr>
              <w:t xml:space="preserve"> </w:t>
            </w:r>
          </w:p>
          <w:p w:rsidR="00AB2D7B" w:rsidRDefault="0096592D">
            <w:pPr>
              <w:ind w:left="2"/>
            </w:pPr>
            <w:r>
              <w:rPr>
                <w:sz w:val="20"/>
              </w:rPr>
              <w:t xml:space="preserve">Mammary, Open Approach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021L4Z8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r>
              <w:rPr>
                <w:sz w:val="20"/>
              </w:rPr>
              <w:t xml:space="preserve"> Bypass Left Ventricle to </w:t>
            </w:r>
          </w:p>
          <w:p w:rsidR="00AB2D7B" w:rsidRDefault="0096592D">
            <w:pPr>
              <w:ind w:left="12"/>
            </w:pPr>
            <w:r>
              <w:rPr>
                <w:sz w:val="20"/>
              </w:rPr>
              <w:t xml:space="preserve">Thoracic Artery, Open Approach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021L4Z9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285" w:hanging="10"/>
            </w:pPr>
            <w:r>
              <w:rPr>
                <w:sz w:val="20"/>
              </w:rPr>
              <w:t xml:space="preserve"> Bypass Left Ventricle to Right Internal </w:t>
            </w:r>
            <w:r>
              <w:rPr>
                <w:sz w:val="24"/>
              </w:rPr>
              <w:t xml:space="preserve"> </w:t>
            </w:r>
          </w:p>
          <w:p w:rsidR="00AB2D7B" w:rsidRDefault="0096592D">
            <w:pPr>
              <w:spacing w:after="13"/>
              <w:ind w:left="12" w:right="369" w:hanging="10"/>
            </w:pPr>
            <w:r>
              <w:rPr>
                <w:sz w:val="20"/>
              </w:rPr>
              <w:t xml:space="preserve">Mammary, Percutaneous Endoscopic </w:t>
            </w:r>
            <w:r>
              <w:rPr>
                <w:sz w:val="24"/>
              </w:rPr>
              <w:t xml:space="preserve"> </w:t>
            </w:r>
          </w:p>
          <w:p w:rsidR="00AB2D7B" w:rsidRDefault="0096592D">
            <w:pPr>
              <w:ind w:left="2"/>
            </w:pPr>
            <w:r>
              <w:rPr>
                <w:sz w:val="20"/>
              </w:rPr>
              <w:t xml:space="preserve">Approach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115" w:type="dxa"/>
        </w:tblCellMar>
        <w:tblLook w:val="04A0" w:firstRow="1" w:lastRow="0" w:firstColumn="1" w:lastColumn="0" w:noHBand="0" w:noVBand="1"/>
      </w:tblPr>
      <w:tblGrid>
        <w:gridCol w:w="502"/>
        <w:gridCol w:w="3601"/>
        <w:gridCol w:w="117"/>
        <w:gridCol w:w="1503"/>
        <w:gridCol w:w="48"/>
        <w:gridCol w:w="3596"/>
      </w:tblGrid>
      <w:tr w:rsidR="00AB2D7B">
        <w:trPr>
          <w:trHeight w:val="1392"/>
        </w:trPr>
        <w:tc>
          <w:tcPr>
            <w:tcW w:w="502" w:type="dxa"/>
            <w:vMerge w:val="restart"/>
            <w:tcBorders>
              <w:top w:val="nil"/>
              <w:left w:val="single" w:sz="4" w:space="0" w:color="000000"/>
              <w:bottom w:val="single" w:sz="4" w:space="0" w:color="000000"/>
              <w:right w:val="single" w:sz="4" w:space="0" w:color="000000"/>
            </w:tcBorders>
          </w:tcPr>
          <w:p w:rsidR="00AB2D7B" w:rsidRDefault="00AB2D7B"/>
        </w:tc>
        <w:tc>
          <w:tcPr>
            <w:tcW w:w="3601" w:type="dxa"/>
            <w:vMerge w:val="restart"/>
            <w:tcBorders>
              <w:top w:val="nil"/>
              <w:left w:val="single" w:sz="4" w:space="0" w:color="000000"/>
              <w:bottom w:val="single" w:sz="4" w:space="0" w:color="000000"/>
              <w:right w:val="single" w:sz="4" w:space="0" w:color="000000"/>
            </w:tcBorders>
          </w:tcPr>
          <w:p w:rsidR="00AB2D7B" w:rsidRDefault="00AB2D7B"/>
        </w:tc>
        <w:tc>
          <w:tcPr>
            <w:tcW w:w="1668"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021L4Z</w:t>
            </w:r>
            <w:r>
              <w:rPr>
                <w:sz w:val="24"/>
              </w:rPr>
              <w:t xml:space="preserve"> </w:t>
            </w:r>
          </w:p>
          <w:p w:rsidR="00AB2D7B" w:rsidRDefault="0096592D">
            <w:pPr>
              <w:ind w:left="7"/>
            </w:pPr>
            <w:r>
              <w:rPr>
                <w:sz w:val="20"/>
              </w:rPr>
              <w:t xml:space="preserve">C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0" w:right="396" w:hanging="10"/>
            </w:pPr>
            <w:r>
              <w:rPr>
                <w:sz w:val="20"/>
              </w:rPr>
              <w:t xml:space="preserve"> Bypass Left Ventricle to Left Internal </w:t>
            </w:r>
            <w:r>
              <w:rPr>
                <w:sz w:val="24"/>
              </w:rPr>
              <w:t xml:space="preserve"> </w:t>
            </w:r>
          </w:p>
          <w:p w:rsidR="00AB2D7B" w:rsidRDefault="0096592D">
            <w:pPr>
              <w:spacing w:after="13"/>
              <w:ind w:left="10" w:right="369" w:hanging="10"/>
            </w:pPr>
            <w:r>
              <w:rPr>
                <w:sz w:val="20"/>
              </w:rPr>
              <w:t xml:space="preserve">Mammary, Percutaneous Endoscopic </w:t>
            </w:r>
            <w:r>
              <w:rPr>
                <w:sz w:val="24"/>
              </w:rPr>
              <w:t xml:space="preserve"> </w:t>
            </w:r>
          </w:p>
          <w:p w:rsidR="00AB2D7B" w:rsidRDefault="0096592D">
            <w:r>
              <w:rPr>
                <w:sz w:val="20"/>
              </w:rPr>
              <w:t xml:space="preserve">Approach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68"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G8190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 Bypass Left Ventricle to </w:t>
            </w:r>
          </w:p>
          <w:p w:rsidR="00AB2D7B" w:rsidRDefault="0096592D">
            <w:pPr>
              <w:ind w:left="10"/>
            </w:pPr>
            <w:r>
              <w:rPr>
                <w:sz w:val="20"/>
              </w:rPr>
              <w:t xml:space="preserve">Thoracic Artery, Percutaneous Endoscopic Approach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668"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G8191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84"/>
                <w:tab w:val="center" w:pos="2192"/>
              </w:tabs>
              <w:spacing w:after="29"/>
            </w:pPr>
            <w:r>
              <w:tab/>
            </w:r>
            <w:r>
              <w:rPr>
                <w:sz w:val="20"/>
              </w:rPr>
              <w:t xml:space="preserve">hemiplegia, </w:t>
            </w:r>
            <w:r>
              <w:rPr>
                <w:sz w:val="20"/>
              </w:rPr>
              <w:tab/>
              <w:t xml:space="preserve">unspecified </w:t>
            </w:r>
          </w:p>
          <w:p w:rsidR="00AB2D7B" w:rsidRDefault="0096592D">
            <w:pPr>
              <w:ind w:left="10"/>
            </w:pPr>
            <w:r>
              <w:rPr>
                <w:sz w:val="20"/>
              </w:rPr>
              <w:t xml:space="preserve">affecting unspecified side </w:t>
            </w:r>
            <w:r>
              <w:rPr>
                <w:sz w:val="24"/>
              </w:rPr>
              <w:t xml:space="preserve"> </w:t>
            </w:r>
          </w:p>
        </w:tc>
      </w:tr>
      <w:tr w:rsidR="00AB2D7B">
        <w:trPr>
          <w:trHeight w:val="593"/>
        </w:trPr>
        <w:tc>
          <w:tcPr>
            <w:tcW w:w="502"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718" w:type="dxa"/>
            <w:gridSpan w:val="2"/>
            <w:vMerge w:val="restart"/>
            <w:tcBorders>
              <w:top w:val="single" w:sz="4" w:space="0" w:color="000000"/>
              <w:left w:val="single" w:sz="4" w:space="0" w:color="000000"/>
              <w:bottom w:val="nil"/>
              <w:right w:val="single" w:sz="4" w:space="0" w:color="000000"/>
            </w:tcBorders>
          </w:tcPr>
          <w:p w:rsidR="00AB2D7B" w:rsidRDefault="0096592D">
            <w:pPr>
              <w:ind w:left="12"/>
            </w:pPr>
            <w:r>
              <w:rPr>
                <w:sz w:val="24"/>
              </w:rPr>
              <w:t xml:space="preserve"> </w:t>
            </w:r>
          </w:p>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G8192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11"/>
            </w:pPr>
            <w:r>
              <w:rPr>
                <w:sz w:val="20"/>
              </w:rPr>
              <w:t xml:space="preserve">hemiplegia, unspecified affecting right 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G8193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22"/>
            </w:pPr>
            <w:r>
              <w:rPr>
                <w:sz w:val="20"/>
              </w:rPr>
              <w:t xml:space="preserve">hemiplegia, unspecified affecting left 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G8194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11"/>
            </w:pPr>
            <w:r>
              <w:rPr>
                <w:sz w:val="20"/>
              </w:rPr>
              <w:t xml:space="preserve">hemiplegia, unspecified affecting right nondominant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G9781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22"/>
            </w:pPr>
            <w:r>
              <w:rPr>
                <w:sz w:val="20"/>
              </w:rPr>
              <w:t xml:space="preserve">hemiplegia, unspecified affecting left nondominant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G9782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00"/>
            </w:pPr>
            <w:r>
              <w:rPr>
                <w:sz w:val="20"/>
              </w:rPr>
              <w:t xml:space="preserve">other intraoperative complications of nervous system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21" w:hanging="2"/>
            </w:pPr>
            <w:r>
              <w:rPr>
                <w:sz w:val="20"/>
              </w:rPr>
              <w:t xml:space="preserve">other postprocedural complications and disorders of nervous system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heart failure, unspecified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I658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51" w:hanging="2"/>
            </w:pPr>
            <w:r>
              <w:rPr>
                <w:sz w:val="20"/>
              </w:rPr>
              <w:t xml:space="preserve">cerebral infarction due to unspecified occlusion or stenosis of other 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I6609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occlusion and stenosis of other precerebral arteries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I6619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occlusion and stenosis of unspecified middle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I6629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35" w:hanging="2"/>
            </w:pPr>
            <w:r>
              <w:rPr>
                <w:sz w:val="20"/>
              </w:rPr>
              <w:t xml:space="preserve">occlusion and stenosis of unspecified anterior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I669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46" w:hanging="2"/>
            </w:pPr>
            <w:r>
              <w:rPr>
                <w:sz w:val="20"/>
              </w:rPr>
              <w:t xml:space="preserve">occlusion and stenosis of unspecified posterior 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I69928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25" w:hanging="2"/>
            </w:pPr>
            <w:r>
              <w:rPr>
                <w:sz w:val="20"/>
              </w:rPr>
              <w:t xml:space="preserve">occlusion and stenosis of unspecified cerebral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I69998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other speech and language deficits following unspecified cerebrovascular disease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115" w:type="dxa"/>
        </w:tblCellMar>
        <w:tblLook w:val="04A0" w:firstRow="1" w:lastRow="0" w:firstColumn="1" w:lastColumn="0" w:noHBand="0" w:noVBand="1"/>
      </w:tblPr>
      <w:tblGrid>
        <w:gridCol w:w="512"/>
        <w:gridCol w:w="3640"/>
        <w:gridCol w:w="68"/>
        <w:gridCol w:w="1503"/>
        <w:gridCol w:w="21"/>
        <w:gridCol w:w="3623"/>
      </w:tblGrid>
      <w:tr w:rsidR="00AB2D7B">
        <w:trPr>
          <w:trHeight w:val="859"/>
        </w:trPr>
        <w:tc>
          <w:tcPr>
            <w:tcW w:w="512" w:type="dxa"/>
            <w:vMerge w:val="restart"/>
            <w:tcBorders>
              <w:top w:val="nil"/>
              <w:left w:val="single" w:sz="4" w:space="0" w:color="000000"/>
              <w:bottom w:val="single" w:sz="4" w:space="0" w:color="000000"/>
              <w:right w:val="single" w:sz="4" w:space="0" w:color="000000"/>
            </w:tcBorders>
          </w:tcPr>
          <w:p w:rsidR="00AB2D7B" w:rsidRDefault="00AB2D7B"/>
        </w:tc>
        <w:tc>
          <w:tcPr>
            <w:tcW w:w="370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J9589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500"/>
            </w:pPr>
            <w:r>
              <w:rPr>
                <w:sz w:val="20"/>
              </w:rPr>
              <w:t xml:space="preserve">other sequelae following unspecified cerebrovascular disease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K550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54"/>
            </w:pPr>
            <w:r>
              <w:rPr>
                <w:sz w:val="20"/>
              </w:rPr>
              <w:t xml:space="preserve">other postprocedural complications and disorders of respiratory system, not elsewhere classified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R001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acute vascular disorders of </w:t>
            </w:r>
          </w:p>
          <w:p w:rsidR="00AB2D7B" w:rsidRDefault="0096592D">
            <w:pPr>
              <w:ind w:left="10"/>
            </w:pPr>
            <w:r>
              <w:rPr>
                <w:sz w:val="20"/>
              </w:rPr>
              <w:t xml:space="preserve">intestine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G8100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vertebro-basilar artery syndrome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G8101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flaccid hemiplegia affecting unspecified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G8102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flaccid hemiplegia affecting right 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G8103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8"/>
            </w:pPr>
            <w:r>
              <w:rPr>
                <w:sz w:val="20"/>
              </w:rPr>
              <w:t xml:space="preserve">flaccid hemiplegia affecting left 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G8104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flaccid hemiplegia affecting right nondominant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G8110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flaccid hemiplegia affecting left nondominant side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G8111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spastic hemiplegia affecting unspecified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G8112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spastic hemiplegia affecting right dominant side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G8113 </w:t>
            </w:r>
            <w:r>
              <w:rPr>
                <w:sz w:val="24"/>
              </w:rPr>
              <w:t xml:space="preserve"> </w:t>
            </w:r>
          </w:p>
        </w:tc>
        <w:tc>
          <w:tcPr>
            <w:tcW w:w="364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17"/>
            </w:pPr>
            <w:r>
              <w:rPr>
                <w:sz w:val="20"/>
              </w:rPr>
              <w:t xml:space="preserve">spastic hemiplegia affecting left dominant side </w:t>
            </w:r>
            <w:r>
              <w:rPr>
                <w:sz w:val="24"/>
              </w:rPr>
              <w:t xml:space="preserve"> </w:t>
            </w:r>
          </w:p>
        </w:tc>
      </w:tr>
      <w:tr w:rsidR="00AB2D7B">
        <w:trPr>
          <w:trHeight w:val="595"/>
        </w:trPr>
        <w:tc>
          <w:tcPr>
            <w:tcW w:w="512"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641"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G8114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721"/>
            </w:pPr>
            <w:r>
              <w:rPr>
                <w:sz w:val="20"/>
              </w:rPr>
              <w:t xml:space="preserve">spastic hemiplegia affecting right nondominant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G970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spastic hemiplegia affecting left nondominant side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H3400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546"/>
            </w:pPr>
            <w:r>
              <w:rPr>
                <w:sz w:val="20"/>
              </w:rPr>
              <w:t xml:space="preserve">cerebrospinal fluid leak from spinal puncture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H53129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705"/>
            </w:pPr>
            <w:r>
              <w:rPr>
                <w:sz w:val="20"/>
              </w:rPr>
              <w:t xml:space="preserve">transient retinal artery occlusion, unspecified eye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I469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transient visual loss, unspecified </w:t>
            </w:r>
          </w:p>
          <w:p w:rsidR="00AB2D7B" w:rsidRDefault="0096592D">
            <w:pPr>
              <w:ind w:left="10"/>
            </w:pPr>
            <w:r>
              <w:rPr>
                <w:sz w:val="20"/>
              </w:rPr>
              <w:t xml:space="preserve">eye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I471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cardiac arrest, cause unspecified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I4891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supraventricular tachycardia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I4892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unspecified atrial fibrillation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gridSpan w:val="3"/>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I4901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unspecified atrial flutter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810" w:type="dxa"/>
        </w:tblCellMar>
        <w:tblLook w:val="04A0" w:firstRow="1" w:lastRow="0" w:firstColumn="1" w:lastColumn="0" w:noHBand="0" w:noVBand="1"/>
      </w:tblPr>
      <w:tblGrid>
        <w:gridCol w:w="912"/>
        <w:gridCol w:w="3402"/>
        <w:gridCol w:w="1582"/>
        <w:gridCol w:w="3471"/>
      </w:tblGrid>
      <w:tr w:rsidR="00AB2D7B">
        <w:trPr>
          <w:trHeight w:val="425"/>
        </w:trPr>
        <w:tc>
          <w:tcPr>
            <w:tcW w:w="509" w:type="dxa"/>
            <w:vMerge w:val="restart"/>
            <w:tcBorders>
              <w:top w:val="nil"/>
              <w:left w:val="single" w:sz="4" w:space="0" w:color="000000"/>
              <w:bottom w:val="nil"/>
              <w:right w:val="single" w:sz="4" w:space="0" w:color="000000"/>
            </w:tcBorders>
          </w:tcPr>
          <w:p w:rsidR="00AB2D7B" w:rsidRDefault="00AB2D7B"/>
        </w:tc>
        <w:tc>
          <w:tcPr>
            <w:tcW w:w="3644" w:type="dxa"/>
            <w:vMerge w:val="restart"/>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I4902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ventricular fibrillation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I495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ventricular flutter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I498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sick sinus syndrome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I499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other specified cardiac </w:t>
            </w:r>
          </w:p>
          <w:p w:rsidR="00AB2D7B" w:rsidRDefault="0096592D">
            <w:pPr>
              <w:ind w:left="10"/>
            </w:pPr>
            <w:r>
              <w:rPr>
                <w:sz w:val="20"/>
              </w:rPr>
              <w:t xml:space="preserve">arrhythmias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cardiac arrhythmia, unspecified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I5020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left ventricular failure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I5021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unspecified systolic (congestive) 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I5022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acute systolic (congestive) heart </w:t>
            </w:r>
          </w:p>
          <w:p w:rsidR="00AB2D7B" w:rsidRDefault="0096592D">
            <w:pPr>
              <w:ind w:left="10"/>
            </w:pPr>
            <w:r>
              <w:rPr>
                <w:sz w:val="20"/>
              </w:rPr>
              <w:t xml:space="preserve">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I5023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chronic systolic (congestive) </w:t>
            </w:r>
          </w:p>
          <w:p w:rsidR="00AB2D7B" w:rsidRDefault="0096592D">
            <w:pPr>
              <w:ind w:left="10"/>
            </w:pPr>
            <w:r>
              <w:rPr>
                <w:sz w:val="20"/>
              </w:rPr>
              <w:t xml:space="preserve">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I5030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r>
              <w:rPr>
                <w:sz w:val="20"/>
              </w:rPr>
              <w:t xml:space="preserve">acute on chronic systolic </w:t>
            </w:r>
          </w:p>
          <w:p w:rsidR="00AB2D7B" w:rsidRDefault="0096592D">
            <w:pPr>
              <w:ind w:left="12"/>
            </w:pPr>
            <w:r>
              <w:rPr>
                <w:sz w:val="20"/>
              </w:rPr>
              <w:t xml:space="preserve">(congestive) heart 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I5031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r>
              <w:rPr>
                <w:sz w:val="20"/>
              </w:rPr>
              <w:t xml:space="preserve">unspecified diastolic </w:t>
            </w:r>
          </w:p>
          <w:p w:rsidR="00AB2D7B" w:rsidRDefault="0096592D">
            <w:pPr>
              <w:ind w:left="12"/>
            </w:pPr>
            <w:r>
              <w:rPr>
                <w:sz w:val="20"/>
              </w:rPr>
              <w:t xml:space="preserve">(congestive) 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I5032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acute diastolic (congestive) </w:t>
            </w:r>
          </w:p>
          <w:p w:rsidR="00AB2D7B" w:rsidRDefault="0096592D">
            <w:pPr>
              <w:ind w:left="10"/>
            </w:pPr>
            <w:r>
              <w:rPr>
                <w:sz w:val="20"/>
              </w:rPr>
              <w:t xml:space="preserve">heart 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I5033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chronic diastolic (congestive) </w:t>
            </w:r>
          </w:p>
          <w:p w:rsidR="00AB2D7B" w:rsidRDefault="0096592D">
            <w:pPr>
              <w:ind w:left="10"/>
            </w:pPr>
            <w:r>
              <w:rPr>
                <w:sz w:val="20"/>
              </w:rPr>
              <w:t xml:space="preserve">heart failure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I5040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acute on chronic diastolic (congestive)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I5041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unspecified combined systolic </w:t>
            </w:r>
          </w:p>
          <w:p w:rsidR="00AB2D7B" w:rsidRDefault="0096592D">
            <w:pPr>
              <w:spacing w:after="31"/>
              <w:ind w:left="12"/>
            </w:pPr>
            <w:r>
              <w:rPr>
                <w:sz w:val="20"/>
              </w:rPr>
              <w:t xml:space="preserve">(congestive) and diastolic </w:t>
            </w:r>
          </w:p>
          <w:p w:rsidR="00AB2D7B" w:rsidRDefault="0096592D">
            <w:pPr>
              <w:ind w:left="12"/>
            </w:pPr>
            <w:r>
              <w:rPr>
                <w:sz w:val="20"/>
              </w:rPr>
              <w:t xml:space="preserve">(congestive) heart failure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I5042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hanging="2"/>
            </w:pPr>
            <w:r>
              <w:rPr>
                <w:sz w:val="20"/>
              </w:rPr>
              <w:t xml:space="preserve">acute combined systolic (congestive) and diastolic </w:t>
            </w:r>
          </w:p>
          <w:p w:rsidR="00AB2D7B" w:rsidRDefault="0096592D">
            <w:pPr>
              <w:ind w:left="12"/>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I5043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hanging="2"/>
            </w:pPr>
            <w:r>
              <w:rPr>
                <w:sz w:val="20"/>
              </w:rPr>
              <w:t xml:space="preserve">chronic combined systolic (congestive) and diastolic </w:t>
            </w:r>
          </w:p>
          <w:p w:rsidR="00AB2D7B" w:rsidRDefault="0096592D">
            <w:pPr>
              <w:ind w:left="12"/>
            </w:pPr>
            <w:r>
              <w:rPr>
                <w:sz w:val="20"/>
              </w:rPr>
              <w:t xml:space="preserve">(congestive) heart failure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I63019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0" w:hanging="10"/>
            </w:pPr>
            <w:r>
              <w:rPr>
                <w:sz w:val="20"/>
              </w:rPr>
              <w:t xml:space="preserve">acute on chronic combined systolic </w:t>
            </w:r>
            <w:r>
              <w:rPr>
                <w:sz w:val="24"/>
              </w:rPr>
              <w:t xml:space="preserve"> </w:t>
            </w:r>
          </w:p>
          <w:p w:rsidR="00AB2D7B" w:rsidRDefault="0096592D">
            <w:pPr>
              <w:spacing w:after="31"/>
              <w:ind w:left="2"/>
            </w:pPr>
            <w:r>
              <w:rPr>
                <w:sz w:val="20"/>
              </w:rPr>
              <w:t xml:space="preserve">(congestive) and diastolic </w:t>
            </w:r>
          </w:p>
          <w:p w:rsidR="00AB2D7B" w:rsidRDefault="0096592D">
            <w:pPr>
              <w:ind w:left="12"/>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92"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I63119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hanging="2"/>
              <w:jc w:val="both"/>
            </w:pPr>
            <w:r>
              <w:rPr>
                <w:sz w:val="20"/>
              </w:rPr>
              <w:t xml:space="preserve">cerebral infarction due to thrombosis of unspecified </w:t>
            </w:r>
          </w:p>
          <w:p w:rsidR="00AB2D7B" w:rsidRDefault="0096592D">
            <w:pPr>
              <w:ind w:left="12"/>
            </w:pPr>
            <w:r>
              <w:rPr>
                <w:sz w:val="20"/>
              </w:rPr>
              <w:t xml:space="preserve">vertebral artery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53" w:type="dxa"/>
        </w:tblCellMar>
        <w:tblLook w:val="04A0" w:firstRow="1" w:lastRow="0" w:firstColumn="1" w:lastColumn="0" w:noHBand="0" w:noVBand="1"/>
      </w:tblPr>
      <w:tblGrid>
        <w:gridCol w:w="509"/>
        <w:gridCol w:w="3644"/>
        <w:gridCol w:w="60"/>
        <w:gridCol w:w="1532"/>
        <w:gridCol w:w="3622"/>
      </w:tblGrid>
      <w:tr w:rsidR="00AB2D7B">
        <w:trPr>
          <w:trHeight w:val="859"/>
        </w:trPr>
        <w:tc>
          <w:tcPr>
            <w:tcW w:w="509" w:type="dxa"/>
            <w:vMerge w:val="restart"/>
            <w:tcBorders>
              <w:top w:val="nil"/>
              <w:left w:val="single" w:sz="4" w:space="0" w:color="000000"/>
              <w:bottom w:val="single" w:sz="4" w:space="0" w:color="000000"/>
              <w:right w:val="single" w:sz="4" w:space="0" w:color="000000"/>
            </w:tcBorders>
          </w:tcPr>
          <w:p w:rsidR="00AB2D7B" w:rsidRDefault="00AB2D7B"/>
        </w:tc>
        <w:tc>
          <w:tcPr>
            <w:tcW w:w="3644" w:type="dxa"/>
            <w:vMerge w:val="restart"/>
            <w:tcBorders>
              <w:top w:val="nil"/>
              <w:left w:val="single" w:sz="4" w:space="0" w:color="000000"/>
              <w:bottom w:val="single" w:sz="4" w:space="0" w:color="000000"/>
              <w:right w:val="single" w:sz="4" w:space="0" w:color="000000"/>
            </w:tcBorders>
          </w:tcPr>
          <w:p w:rsidR="00AB2D7B" w:rsidRDefault="00AB2D7B"/>
        </w:tc>
        <w:tc>
          <w:tcPr>
            <w:tcW w:w="159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I63139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2" w:hanging="2"/>
              <w:jc w:val="both"/>
            </w:pPr>
            <w:r>
              <w:rPr>
                <w:sz w:val="20"/>
              </w:rPr>
              <w:t xml:space="preserve">cerebral infarction due to embolism of unspecified </w:t>
            </w:r>
          </w:p>
          <w:p w:rsidR="00AB2D7B" w:rsidRDefault="0096592D">
            <w:pPr>
              <w:ind w:left="2"/>
            </w:pPr>
            <w:r>
              <w:rPr>
                <w:sz w:val="20"/>
              </w:rPr>
              <w:t xml:space="preserve">vertebral artery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92"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I6320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2" w:hanging="2"/>
            </w:pPr>
            <w:r>
              <w:rPr>
                <w:sz w:val="20"/>
              </w:rPr>
              <w:t xml:space="preserve">cerebral infarction due to embolism of unspecified carotid artery </w:t>
            </w:r>
            <w:r>
              <w:rPr>
                <w:sz w:val="24"/>
              </w:rPr>
              <w:t xml:space="preserve"> </w:t>
            </w:r>
          </w:p>
        </w:tc>
      </w:tr>
      <w:tr w:rsidR="00AB2D7B">
        <w:trPr>
          <w:trHeight w:val="1124"/>
        </w:trPr>
        <w:tc>
          <w:tcPr>
            <w:tcW w:w="509"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704" w:type="dxa"/>
            <w:gridSpan w:val="2"/>
            <w:vMerge w:val="restart"/>
            <w:tcBorders>
              <w:top w:val="single" w:sz="4" w:space="0" w:color="000000"/>
              <w:left w:val="single" w:sz="4" w:space="0" w:color="000000"/>
              <w:bottom w:val="nil"/>
              <w:right w:val="single" w:sz="4" w:space="0" w:color="000000"/>
            </w:tcBorders>
          </w:tcPr>
          <w:p w:rsidR="00AB2D7B" w:rsidRDefault="0096592D">
            <w:pPr>
              <w:ind w:left="12"/>
            </w:pPr>
            <w:r>
              <w:rPr>
                <w:sz w:val="24"/>
              </w:rPr>
              <w:t xml:space="preserve"> </w:t>
            </w:r>
          </w:p>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I63219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679" w:hanging="2"/>
            </w:pPr>
            <w:r>
              <w:rPr>
                <w:sz w:val="20"/>
              </w:rPr>
              <w:t xml:space="preserve">cerebral infarction due to unspecified occlusion or stenosis of unspecified precerebral arteries </w:t>
            </w:r>
            <w:r>
              <w:rPr>
                <w:sz w:val="24"/>
              </w:rPr>
              <w:t xml:space="preserve"> </w:t>
            </w:r>
          </w:p>
        </w:tc>
      </w:tr>
      <w:tr w:rsidR="00AB2D7B">
        <w:trPr>
          <w:trHeight w:val="108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I6322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2" w:right="820" w:firstLine="7"/>
            </w:pPr>
            <w:r>
              <w:rPr>
                <w:sz w:val="20"/>
              </w:rPr>
              <w:t xml:space="preserve">cerebral infarction due to unspecified occlusion or stenosis of unspecified </w:t>
            </w:r>
            <w:r>
              <w:rPr>
                <w:sz w:val="24"/>
              </w:rPr>
              <w:t xml:space="preserve"> </w:t>
            </w:r>
            <w:r>
              <w:rPr>
                <w:sz w:val="20"/>
              </w:rPr>
              <w:t xml:space="preserve">vertebral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I63239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610" w:hanging="2"/>
            </w:pPr>
            <w:r>
              <w:rPr>
                <w:sz w:val="20"/>
              </w:rPr>
              <w:t xml:space="preserve">cerebral infarction due to unspecified occlusion or stenosis of basilar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I6330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610" w:hanging="2"/>
            </w:pPr>
            <w:r>
              <w:rPr>
                <w:sz w:val="20"/>
              </w:rPr>
              <w:t xml:space="preserve">cerebral infarction due to unspecified occlusion or stenosis of unspecified carotid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I6340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661" w:hanging="2"/>
            </w:pPr>
            <w:r>
              <w:rPr>
                <w:sz w:val="20"/>
              </w:rPr>
              <w:t xml:space="preserve">cerebral infarction due to thrombosis of unspecified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I6350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780" w:hanging="2"/>
            </w:pPr>
            <w:r>
              <w:rPr>
                <w:sz w:val="20"/>
              </w:rPr>
              <w:t xml:space="preserve">cerebral infarction due to embolism of unspecified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I6509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610" w:hanging="2"/>
            </w:pPr>
            <w:r>
              <w:rPr>
                <w:sz w:val="20"/>
              </w:rPr>
              <w:t xml:space="preserve">cerebral infarction due to unspecified occlusion or stenosis of unspecified 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I651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484" w:hanging="2"/>
            </w:pPr>
            <w:r>
              <w:rPr>
                <w:sz w:val="20"/>
              </w:rPr>
              <w:t xml:space="preserve">occlusion and stenosis of unspecified vertebral artery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I6529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occlusion and stenosis of basilar </w:t>
            </w:r>
          </w:p>
          <w:p w:rsidR="00AB2D7B" w:rsidRDefault="0096592D">
            <w:pPr>
              <w:ind w:left="10"/>
            </w:pPr>
            <w:r>
              <w:rPr>
                <w:sz w:val="20"/>
              </w:rPr>
              <w:t xml:space="preserve">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I659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occlusion and stenosis of unspecified carotid artery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I69898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484" w:hanging="2"/>
            </w:pPr>
            <w:r>
              <w:rPr>
                <w:sz w:val="20"/>
              </w:rPr>
              <w:t xml:space="preserve">occlusion and stenosis of unspecified precerebral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I69920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right="222" w:hanging="2"/>
            </w:pPr>
            <w:r>
              <w:rPr>
                <w:sz w:val="20"/>
              </w:rPr>
              <w:t xml:space="preserve">other sequelae of other cerebrovascular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I69921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aphasia following unspecified cerebrovascular 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32"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I69922 </w:t>
            </w:r>
            <w:r>
              <w:rPr>
                <w:sz w:val="24"/>
              </w:rPr>
              <w:t xml:space="preserve"> </w:t>
            </w:r>
          </w:p>
        </w:tc>
        <w:tc>
          <w:tcPr>
            <w:tcW w:w="3622"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dysphasia following unspecified cerebrovascular disease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106" w:type="dxa"/>
          <w:right w:w="115" w:type="dxa"/>
        </w:tblCellMar>
        <w:tblLook w:val="04A0" w:firstRow="1" w:lastRow="0" w:firstColumn="1" w:lastColumn="0" w:noHBand="0" w:noVBand="1"/>
      </w:tblPr>
      <w:tblGrid>
        <w:gridCol w:w="512"/>
        <w:gridCol w:w="3557"/>
        <w:gridCol w:w="144"/>
        <w:gridCol w:w="1512"/>
        <w:gridCol w:w="46"/>
        <w:gridCol w:w="3596"/>
      </w:tblGrid>
      <w:tr w:rsidR="00AB2D7B">
        <w:trPr>
          <w:trHeight w:val="595"/>
        </w:trPr>
        <w:tc>
          <w:tcPr>
            <w:tcW w:w="512" w:type="dxa"/>
            <w:vMerge w:val="restart"/>
            <w:tcBorders>
              <w:top w:val="nil"/>
              <w:left w:val="single" w:sz="4" w:space="0" w:color="000000"/>
              <w:bottom w:val="single" w:sz="4" w:space="0" w:color="000000"/>
              <w:right w:val="single" w:sz="4" w:space="0" w:color="000000"/>
            </w:tcBorders>
          </w:tcPr>
          <w:p w:rsidR="00AB2D7B" w:rsidRDefault="00AB2D7B"/>
        </w:tc>
        <w:tc>
          <w:tcPr>
            <w:tcW w:w="370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I69923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hanging="2"/>
              <w:jc w:val="both"/>
            </w:pPr>
            <w:r>
              <w:rPr>
                <w:sz w:val="20"/>
              </w:rPr>
              <w:t xml:space="preserve">dysarthria following unspecified cerebrovascular disease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I69931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hanging="2"/>
            </w:pPr>
            <w:r>
              <w:rPr>
                <w:sz w:val="20"/>
              </w:rPr>
              <w:t xml:space="preserve">fluency disorder following unspecified cerebrovascular disease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I69932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85" w:hanging="2"/>
            </w:pPr>
            <w:r>
              <w:rPr>
                <w:sz w:val="20"/>
              </w:rPr>
              <w:t xml:space="preserve">monoplegia of upper limb following unspecified cerebrovascular disease affecting right 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I69933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85" w:hanging="2"/>
            </w:pPr>
            <w:r>
              <w:rPr>
                <w:sz w:val="20"/>
              </w:rPr>
              <w:t xml:space="preserve">monoplegia of upper limb following unspecified cerebrovascular disease affecting left 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I69934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85" w:hanging="2"/>
            </w:pPr>
            <w:r>
              <w:rPr>
                <w:sz w:val="20"/>
              </w:rPr>
              <w:t xml:space="preserve">monoplegia of upper limb following unspecified cerebrovascular disease affecting right non-dominant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I69939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85" w:hanging="2"/>
            </w:pPr>
            <w:r>
              <w:rPr>
                <w:sz w:val="20"/>
              </w:rPr>
              <w:t xml:space="preserve">monoplegia of upper limb following unspecified cerebrovascular disease affecting left non-dominant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I69941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85" w:hanging="2"/>
            </w:pPr>
            <w:r>
              <w:rPr>
                <w:sz w:val="20"/>
              </w:rPr>
              <w:t xml:space="preserve">monoplegia of upper limb following unspecified cerebrovascular disease affecting unspecified side </w:t>
            </w:r>
            <w:r>
              <w:rPr>
                <w:sz w:val="24"/>
              </w:rPr>
              <w:t xml:space="preserve"> </w:t>
            </w:r>
          </w:p>
        </w:tc>
      </w:tr>
      <w:tr w:rsidR="00AB2D7B">
        <w:trPr>
          <w:trHeight w:val="112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1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I69942 </w:t>
            </w:r>
            <w:r>
              <w:rPr>
                <w:sz w:val="24"/>
              </w:rPr>
              <w:t xml:space="preserve"> </w:t>
            </w:r>
          </w:p>
        </w:tc>
        <w:tc>
          <w:tcPr>
            <w:tcW w:w="36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right="85" w:hanging="2"/>
            </w:pPr>
            <w:r>
              <w:rPr>
                <w:sz w:val="20"/>
              </w:rPr>
              <w:t xml:space="preserve">monoplegia of lower limb following unspecified cerebrovascular disease affecting right dominant side </w:t>
            </w:r>
            <w:r>
              <w:rPr>
                <w:sz w:val="24"/>
              </w:rPr>
              <w:t xml:space="preserve"> </w:t>
            </w:r>
          </w:p>
        </w:tc>
      </w:tr>
      <w:tr w:rsidR="00AB2D7B">
        <w:trPr>
          <w:trHeight w:val="1121"/>
        </w:trPr>
        <w:tc>
          <w:tcPr>
            <w:tcW w:w="512" w:type="dxa"/>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3557" w:type="dxa"/>
            <w:vMerge w:val="restart"/>
            <w:tcBorders>
              <w:top w:val="single" w:sz="4" w:space="0" w:color="000000"/>
              <w:left w:val="single" w:sz="4" w:space="0" w:color="000000"/>
              <w:bottom w:val="nil"/>
              <w:right w:val="single" w:sz="4" w:space="0" w:color="000000"/>
            </w:tcBorders>
          </w:tcPr>
          <w:p w:rsidR="00AB2D7B" w:rsidRDefault="0096592D">
            <w:r>
              <w:rPr>
                <w:sz w:val="24"/>
              </w:rPr>
              <w:t xml:space="preserve"> </w:t>
            </w:r>
          </w:p>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I69943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monoplegia of lower limb following unspecified cerebrovascular disease affecting left dominant side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I69944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monoplegia of lower limb following unspecified cerebrovascular disease affecting right non-dominant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I69949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758" w:hanging="2"/>
            </w:pPr>
            <w:r>
              <w:rPr>
                <w:sz w:val="20"/>
              </w:rPr>
              <w:t xml:space="preserve">monoplegia of lower limb following unspecified cerebrovascular disease affecting left non-dominant side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106" w:type="dxa"/>
          <w:right w:w="115" w:type="dxa"/>
        </w:tblCellMar>
        <w:tblLook w:val="04A0" w:firstRow="1" w:lastRow="0" w:firstColumn="1" w:lastColumn="0" w:noHBand="0" w:noVBand="1"/>
      </w:tblPr>
      <w:tblGrid>
        <w:gridCol w:w="524"/>
        <w:gridCol w:w="3545"/>
        <w:gridCol w:w="1702"/>
        <w:gridCol w:w="3596"/>
      </w:tblGrid>
      <w:tr w:rsidR="00AB2D7B">
        <w:trPr>
          <w:trHeight w:val="1123"/>
        </w:trPr>
        <w:tc>
          <w:tcPr>
            <w:tcW w:w="524" w:type="dxa"/>
            <w:vMerge w:val="restart"/>
            <w:tcBorders>
              <w:top w:val="nil"/>
              <w:left w:val="single" w:sz="4" w:space="0" w:color="000000"/>
              <w:bottom w:val="nil"/>
              <w:right w:val="single" w:sz="4" w:space="0" w:color="000000"/>
            </w:tcBorders>
          </w:tcPr>
          <w:p w:rsidR="00AB2D7B" w:rsidRDefault="00AB2D7B"/>
        </w:tc>
        <w:tc>
          <w:tcPr>
            <w:tcW w:w="3545" w:type="dxa"/>
            <w:vMerge w:val="restart"/>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I69951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monoplegia of lower limb following unspecified cerebrovascular disease affecting unspecified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I69952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hemiplegia and hemiparesis following unspecified cerebrovascular disease affecting right 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I69953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hemiplegia and hemiparesis following unspecified cerebrovascular disease affecting left dominant side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I69954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hemiplegia and hemiparesis following unspecified cerebrovascular disease affecting right non-dominant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I69959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758" w:hanging="2"/>
            </w:pPr>
            <w:r>
              <w:rPr>
                <w:sz w:val="20"/>
              </w:rPr>
              <w:t xml:space="preserve">hemiplegia and hemiparesis following unspecified cerebrovascular disease affecting left non-dominant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I69961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hemiplegia and hemiparesis following unspecified cerebrovascular disease affecting unspecified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I69962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other paralytic syndrome following unspecified cerebrovascular disease affecting right dominant side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I69963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other paralytic syndrome following unspecified cerebrovascular disease affecting left 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I69964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672" w:hanging="2"/>
            </w:pPr>
            <w:r>
              <w:rPr>
                <w:sz w:val="20"/>
              </w:rPr>
              <w:t xml:space="preserve">other paralytic syndrome following unspecified cerebrovascular disease affecting right non-dominant side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I69965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right="758" w:hanging="2"/>
            </w:pPr>
            <w:r>
              <w:rPr>
                <w:sz w:val="20"/>
              </w:rPr>
              <w:t xml:space="preserve">other paralytic syndrome following unspecified cerebrovascular disease affecting left non-dominant side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354" w:type="dxa"/>
        </w:tblCellMar>
        <w:tblLook w:val="04A0" w:firstRow="1" w:lastRow="0" w:firstColumn="1" w:lastColumn="0" w:noHBand="0" w:noVBand="1"/>
      </w:tblPr>
      <w:tblGrid>
        <w:gridCol w:w="524"/>
        <w:gridCol w:w="3545"/>
        <w:gridCol w:w="84"/>
        <w:gridCol w:w="1584"/>
        <w:gridCol w:w="34"/>
        <w:gridCol w:w="3596"/>
      </w:tblGrid>
      <w:tr w:rsidR="00AB2D7B">
        <w:trPr>
          <w:trHeight w:val="1123"/>
        </w:trPr>
        <w:tc>
          <w:tcPr>
            <w:tcW w:w="524" w:type="dxa"/>
            <w:vMerge w:val="restart"/>
            <w:tcBorders>
              <w:top w:val="nil"/>
              <w:left w:val="single" w:sz="4" w:space="0" w:color="000000"/>
              <w:bottom w:val="single" w:sz="4" w:space="0" w:color="000000"/>
              <w:right w:val="single" w:sz="4" w:space="0" w:color="000000"/>
            </w:tcBorders>
          </w:tcPr>
          <w:p w:rsidR="00AB2D7B" w:rsidRDefault="00AB2D7B"/>
        </w:tc>
        <w:tc>
          <w:tcPr>
            <w:tcW w:w="3545" w:type="dxa"/>
            <w:vMerge w:val="restart"/>
            <w:tcBorders>
              <w:top w:val="nil"/>
              <w:left w:val="single" w:sz="4" w:space="0" w:color="000000"/>
              <w:bottom w:val="single" w:sz="4" w:space="0" w:color="000000"/>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I69969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hanging="2"/>
            </w:pPr>
            <w:r>
              <w:rPr>
                <w:sz w:val="20"/>
              </w:rPr>
              <w:t xml:space="preserve">other paralytic syndrome following unspecified cerebrovascular disease, bilateral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I69990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hanging="2"/>
            </w:pPr>
            <w:r>
              <w:rPr>
                <w:sz w:val="20"/>
              </w:rPr>
              <w:t xml:space="preserve">other paralytic syndrome following unspecified cerebrovascular disease affecting unspecified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I69991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hanging="2"/>
            </w:pPr>
            <w:r>
              <w:rPr>
                <w:sz w:val="20"/>
              </w:rPr>
              <w:t xml:space="preserve">apraxia following unspecified cerebrovascular disease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I69992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hanging="2"/>
            </w:pPr>
            <w:r>
              <w:rPr>
                <w:sz w:val="20"/>
              </w:rPr>
              <w:t xml:space="preserve">dysphagia </w:t>
            </w:r>
            <w:r>
              <w:rPr>
                <w:sz w:val="20"/>
              </w:rPr>
              <w:tab/>
              <w:t xml:space="preserve">following unspecified </w:t>
            </w:r>
            <w:r>
              <w:rPr>
                <w:sz w:val="20"/>
              </w:rPr>
              <w:tab/>
              <w:t xml:space="preserve">cerebrovascular disease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I69993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hanging="2"/>
            </w:pPr>
            <w:r>
              <w:rPr>
                <w:sz w:val="20"/>
              </w:rPr>
              <w:t xml:space="preserve">facial weakness following unspecified cerebrovascular disease </w:t>
            </w:r>
            <w:r>
              <w:rPr>
                <w:sz w:val="24"/>
              </w:rPr>
              <w:t xml:space="preserve"> </w:t>
            </w:r>
          </w:p>
        </w:tc>
      </w:tr>
      <w:tr w:rsidR="00AB2D7B">
        <w:trPr>
          <w:trHeight w:val="5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702" w:type="dxa"/>
            <w:gridSpan w:val="3"/>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I97710 </w:t>
            </w:r>
            <w:r>
              <w:rPr>
                <w:sz w:val="24"/>
              </w:rPr>
              <w:t xml:space="preserve"> </w:t>
            </w:r>
          </w:p>
        </w:tc>
        <w:tc>
          <w:tcPr>
            <w:tcW w:w="3596" w:type="dxa"/>
            <w:tcBorders>
              <w:top w:val="single" w:sz="4" w:space="0" w:color="000000"/>
              <w:left w:val="single" w:sz="4" w:space="0" w:color="000000"/>
              <w:bottom w:val="single" w:sz="4" w:space="0" w:color="000000"/>
              <w:right w:val="single" w:sz="4" w:space="0" w:color="000000"/>
            </w:tcBorders>
          </w:tcPr>
          <w:p w:rsidR="00AB2D7B" w:rsidRDefault="0096592D">
            <w:pPr>
              <w:ind w:left="2" w:hanging="2"/>
              <w:jc w:val="both"/>
            </w:pPr>
            <w:r>
              <w:rPr>
                <w:sz w:val="20"/>
              </w:rPr>
              <w:t xml:space="preserve">ataxia following unspecified cerebrovascular disease </w:t>
            </w:r>
            <w:r>
              <w:rPr>
                <w:sz w:val="24"/>
              </w:rPr>
              <w:t xml:space="preserve"> </w:t>
            </w:r>
          </w:p>
        </w:tc>
      </w:tr>
      <w:tr w:rsidR="00AB2D7B">
        <w:trPr>
          <w:trHeight w:val="596"/>
        </w:trPr>
        <w:tc>
          <w:tcPr>
            <w:tcW w:w="524"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629" w:type="dxa"/>
            <w:gridSpan w:val="2"/>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I97790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291" w:hanging="2"/>
            </w:pPr>
            <w:r>
              <w:rPr>
                <w:sz w:val="20"/>
              </w:rPr>
              <w:t xml:space="preserve">intraoperative cardiac arrest during cardiac surgery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I97811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70" w:hanging="2"/>
            </w:pPr>
            <w:r>
              <w:rPr>
                <w:sz w:val="20"/>
              </w:rPr>
              <w:t xml:space="preserve">other intraoperative cardiac functional disturbances during cardiac surgery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I97821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intraoperative cerebrovascular infarction during other surgery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I9788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49" w:hanging="2"/>
            </w:pPr>
            <w:r>
              <w:rPr>
                <w:sz w:val="20"/>
              </w:rPr>
              <w:t xml:space="preserve">postprocedural cerebrovascular infarction following other surgery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I9789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other intraoperative </w:t>
            </w:r>
          </w:p>
          <w:p w:rsidR="00AB2D7B" w:rsidRDefault="0096592D">
            <w:pPr>
              <w:spacing w:after="28" w:line="261" w:lineRule="auto"/>
              <w:ind w:left="12"/>
            </w:pPr>
            <w:r>
              <w:rPr>
                <w:sz w:val="20"/>
              </w:rPr>
              <w:t xml:space="preserve">complications of the circulatory system, not elsewhere </w:t>
            </w:r>
          </w:p>
          <w:p w:rsidR="00AB2D7B" w:rsidRDefault="0096592D">
            <w:pPr>
              <w:ind w:left="12"/>
            </w:pPr>
            <w:r>
              <w:rPr>
                <w:sz w:val="20"/>
              </w:rPr>
              <w:t xml:space="preserve">classified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J810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59" w:hanging="2"/>
            </w:pPr>
            <w:r>
              <w:rPr>
                <w:sz w:val="20"/>
              </w:rPr>
              <w:t xml:space="preserve">other postprocedural complications and disorders of the circulatory system, not elsewhere classified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acute pulmonary edema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acute pulmonary insufficiency following thoracic surgery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J953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acute pulmonary insufficiency following nonthoracic surgery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J95821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jc w:val="both"/>
            </w:pPr>
            <w:r>
              <w:rPr>
                <w:sz w:val="20"/>
              </w:rPr>
              <w:t xml:space="preserve">chronic pulmonary insufficiency following surgery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808" w:type="dxa"/>
        </w:tblCellMar>
        <w:tblLook w:val="04A0" w:firstRow="1" w:lastRow="0" w:firstColumn="1" w:lastColumn="0" w:noHBand="0" w:noVBand="1"/>
      </w:tblPr>
      <w:tblGrid>
        <w:gridCol w:w="910"/>
        <w:gridCol w:w="3375"/>
        <w:gridCol w:w="1574"/>
        <w:gridCol w:w="3508"/>
      </w:tblGrid>
      <w:tr w:rsidR="00AB2D7B">
        <w:trPr>
          <w:trHeight w:val="595"/>
        </w:trPr>
        <w:tc>
          <w:tcPr>
            <w:tcW w:w="514" w:type="dxa"/>
            <w:vMerge w:val="restart"/>
            <w:tcBorders>
              <w:top w:val="nil"/>
              <w:left w:val="single" w:sz="4" w:space="0" w:color="000000"/>
              <w:bottom w:val="single" w:sz="4" w:space="0" w:color="000000"/>
              <w:right w:val="single" w:sz="4" w:space="0" w:color="000000"/>
            </w:tcBorders>
          </w:tcPr>
          <w:p w:rsidR="00AB2D7B" w:rsidRDefault="00AB2D7B"/>
        </w:tc>
        <w:tc>
          <w:tcPr>
            <w:tcW w:w="3639" w:type="dxa"/>
            <w:vMerge w:val="restart"/>
            <w:tcBorders>
              <w:top w:val="nil"/>
              <w:left w:val="single" w:sz="4" w:space="0" w:color="000000"/>
              <w:bottom w:val="single" w:sz="4" w:space="0" w:color="000000"/>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J95822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acute postprocedural </w:t>
            </w:r>
          </w:p>
          <w:p w:rsidR="00AB2D7B" w:rsidRDefault="0096592D">
            <w:pPr>
              <w:ind w:left="10"/>
            </w:pPr>
            <w:r>
              <w:rPr>
                <w:sz w:val="20"/>
              </w:rPr>
              <w:t xml:space="preserve">respiratory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J95851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58" w:lineRule="auto"/>
              <w:ind w:left="12" w:hanging="2"/>
            </w:pPr>
            <w:r>
              <w:rPr>
                <w:sz w:val="20"/>
              </w:rPr>
              <w:t xml:space="preserve">acute and chronic postprocedural respiratory </w:t>
            </w:r>
          </w:p>
          <w:p w:rsidR="00AB2D7B" w:rsidRDefault="0096592D">
            <w:pPr>
              <w:ind w:left="12"/>
            </w:pPr>
            <w:r>
              <w:rPr>
                <w:sz w:val="20"/>
              </w:rPr>
              <w:t xml:space="preserve">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J95859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ventilator associated </w:t>
            </w:r>
          </w:p>
          <w:p w:rsidR="00AB2D7B" w:rsidRDefault="0096592D">
            <w:pPr>
              <w:ind w:left="10"/>
            </w:pPr>
            <w:r>
              <w:rPr>
                <w:sz w:val="20"/>
              </w:rPr>
              <w:t xml:space="preserve">pneumonia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J9588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other complication of respirator [ventilator]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J9600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2"/>
            </w:pPr>
            <w:r>
              <w:rPr>
                <w:sz w:val="20"/>
              </w:rPr>
              <w:t xml:space="preserve">other intraoperative complications of respiratory </w:t>
            </w:r>
          </w:p>
          <w:p w:rsidR="00AB2D7B" w:rsidRDefault="0096592D">
            <w:pPr>
              <w:spacing w:after="30"/>
              <w:ind w:left="12"/>
            </w:pPr>
            <w:r>
              <w:rPr>
                <w:sz w:val="20"/>
              </w:rPr>
              <w:t xml:space="preserve">system, not elsewhere </w:t>
            </w:r>
          </w:p>
          <w:p w:rsidR="00AB2D7B" w:rsidRDefault="0096592D">
            <w:pPr>
              <w:ind w:left="12"/>
            </w:pPr>
            <w:r>
              <w:rPr>
                <w:sz w:val="20"/>
              </w:rPr>
              <w:t xml:space="preserve">classified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J9620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jc w:val="both"/>
            </w:pPr>
            <w:r>
              <w:rPr>
                <w:sz w:val="20"/>
              </w:rPr>
              <w:t xml:space="preserve">acute respiratory failure, unspecified whether with </w:t>
            </w:r>
          </w:p>
          <w:p w:rsidR="00AB2D7B" w:rsidRDefault="0096592D">
            <w:pPr>
              <w:ind w:left="12"/>
            </w:pPr>
            <w:r>
              <w:rPr>
                <w:sz w:val="20"/>
              </w:rPr>
              <w:t xml:space="preserve">hypoxia or hypercapnia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K559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ind w:left="12" w:right="326"/>
              <w:jc w:val="both"/>
            </w:pPr>
            <w:r>
              <w:rPr>
                <w:sz w:val="20"/>
              </w:rPr>
              <w:t xml:space="preserve">acute and chronic respiratory failure, unspecified whether with hypoxia or hypercapnia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K5660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vascular disorder of intestine, </w:t>
            </w:r>
          </w:p>
          <w:p w:rsidR="00AB2D7B" w:rsidRDefault="0096592D">
            <w:pPr>
              <w:ind w:left="12"/>
            </w:pPr>
            <w:r>
              <w:rPr>
                <w:sz w:val="20"/>
              </w:rPr>
              <w:t xml:space="preserve">unspecified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K6811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unspecified intestinal </w:t>
            </w:r>
          </w:p>
          <w:p w:rsidR="00AB2D7B" w:rsidRDefault="0096592D">
            <w:pPr>
              <w:ind w:left="12"/>
            </w:pPr>
            <w:r>
              <w:rPr>
                <w:sz w:val="20"/>
              </w:rPr>
              <w:t xml:space="preserve">obstruction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K913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postprocedural retroperitoneal </w:t>
            </w:r>
          </w:p>
          <w:p w:rsidR="00AB2D7B" w:rsidRDefault="0096592D">
            <w:pPr>
              <w:ind w:left="12"/>
            </w:pPr>
            <w:r>
              <w:rPr>
                <w:sz w:val="20"/>
              </w:rPr>
              <w:t xml:space="preserve">abscess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K9181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postprocedural intestinal </w:t>
            </w:r>
          </w:p>
          <w:p w:rsidR="00AB2D7B" w:rsidRDefault="0096592D">
            <w:pPr>
              <w:ind w:left="12"/>
            </w:pPr>
            <w:r>
              <w:rPr>
                <w:sz w:val="20"/>
              </w:rPr>
              <w:t xml:space="preserve">obstruction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K9182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other intraoperative complications of digestive system </w:t>
            </w:r>
            <w:r>
              <w:rPr>
                <w:sz w:val="24"/>
              </w:rPr>
              <w:t xml:space="preserve"> </w:t>
            </w:r>
          </w:p>
        </w:tc>
      </w:tr>
      <w:tr w:rsidR="00AB2D7B">
        <w:trPr>
          <w:trHeight w:val="4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K9183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postprocedural hepatic failure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K9186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postprocedural hepatorenal </w:t>
            </w:r>
          </w:p>
          <w:p w:rsidR="00AB2D7B" w:rsidRDefault="0096592D">
            <w:pPr>
              <w:ind w:left="12"/>
            </w:pPr>
            <w:r>
              <w:rPr>
                <w:sz w:val="20"/>
              </w:rPr>
              <w:t xml:space="preserve">syndrome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K9189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retained cholelithiasis following cholecystectomy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N135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ind w:left="12" w:right="221"/>
              <w:jc w:val="both"/>
            </w:pPr>
            <w:r>
              <w:rPr>
                <w:sz w:val="20"/>
              </w:rPr>
              <w:t xml:space="preserve">other postprocedural complications and disorders of digestive system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N289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crossing vessel and stricture of ureter without hydronephrosis </w:t>
            </w:r>
            <w:r>
              <w:rPr>
                <w:sz w:val="24"/>
              </w:rPr>
              <w:t xml:space="preserve"> </w:t>
            </w:r>
          </w:p>
        </w:tc>
      </w:tr>
      <w:tr w:rsidR="00AB2D7B">
        <w:trPr>
          <w:trHeight w:val="59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N9989 </w:t>
            </w:r>
            <w:r>
              <w:rPr>
                <w:sz w:val="24"/>
              </w:rPr>
              <w:t xml:space="preserve"> </w:t>
            </w:r>
          </w:p>
        </w:tc>
        <w:tc>
          <w:tcPr>
            <w:tcW w:w="3629"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disorder of kidney and ureter, </w:t>
            </w:r>
          </w:p>
          <w:p w:rsidR="00AB2D7B" w:rsidRDefault="0096592D">
            <w:pPr>
              <w:ind w:left="12"/>
            </w:pPr>
            <w:r>
              <w:rPr>
                <w:sz w:val="20"/>
              </w:rPr>
              <w:t xml:space="preserve">unspecified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8" w:type="dxa"/>
          <w:right w:w="115" w:type="dxa"/>
        </w:tblCellMar>
        <w:tblLook w:val="04A0" w:firstRow="1" w:lastRow="0" w:firstColumn="1" w:lastColumn="0" w:noHBand="0" w:noVBand="1"/>
      </w:tblPr>
      <w:tblGrid>
        <w:gridCol w:w="510"/>
        <w:gridCol w:w="3617"/>
        <w:gridCol w:w="1635"/>
        <w:gridCol w:w="3605"/>
      </w:tblGrid>
      <w:tr w:rsidR="00AB2D7B">
        <w:trPr>
          <w:trHeight w:val="857"/>
        </w:trPr>
        <w:tc>
          <w:tcPr>
            <w:tcW w:w="509"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3617"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R250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2" w:right="480" w:hanging="2"/>
            </w:pPr>
            <w:r>
              <w:rPr>
                <w:sz w:val="20"/>
              </w:rPr>
              <w:t xml:space="preserve">other postprocedural complications and disorders of genitourinary system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R253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cramp and spasm </w:t>
            </w:r>
            <w:r>
              <w:rPr>
                <w:sz w:val="24"/>
              </w:rPr>
              <w:t xml:space="preserve"> </w:t>
            </w:r>
          </w:p>
        </w:tc>
      </w:tr>
      <w:tr w:rsidR="00AB2D7B">
        <w:trPr>
          <w:trHeight w:val="42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R259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fasciculation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R29890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2" w:right="484" w:hanging="2"/>
            </w:pPr>
            <w:r>
              <w:rPr>
                <w:sz w:val="20"/>
              </w:rPr>
              <w:t xml:space="preserve">other symptoms and signs involving the nervous system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T81.710</w:t>
            </w:r>
            <w:r>
              <w:rPr>
                <w:sz w:val="24"/>
              </w:rPr>
              <w:t xml:space="preserve"> </w:t>
            </w:r>
          </w:p>
          <w:p w:rsidR="00AB2D7B" w:rsidRDefault="0096592D">
            <w:pPr>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complication of mesenteric </w:t>
            </w:r>
          </w:p>
          <w:p w:rsidR="00AB2D7B" w:rsidRDefault="0096592D">
            <w:pPr>
              <w:ind w:left="12" w:right="693"/>
            </w:pPr>
            <w:r>
              <w:rPr>
                <w:sz w:val="20"/>
              </w:rPr>
              <w:t xml:space="preserve">artery following a procedure, not elsewhere classified, initial encounter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17" w:right="601" w:hanging="10"/>
            </w:pPr>
            <w:r>
              <w:rPr>
                <w:sz w:val="20"/>
              </w:rPr>
              <w:t xml:space="preserve">T81.711 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2" w:right="347" w:hanging="10"/>
            </w:pPr>
            <w:r>
              <w:rPr>
                <w:sz w:val="20"/>
              </w:rPr>
              <w:t xml:space="preserve">complication of renal artery following a procedure, not elsewhere classified, initial encounter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T81.718</w:t>
            </w:r>
            <w:r>
              <w:rPr>
                <w:sz w:val="24"/>
              </w:rPr>
              <w:t xml:space="preserve"> </w:t>
            </w:r>
          </w:p>
          <w:p w:rsidR="00AB2D7B" w:rsidRDefault="0096592D">
            <w:pPr>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2" w:right="347" w:hanging="10"/>
            </w:pPr>
            <w:r>
              <w:rPr>
                <w:sz w:val="20"/>
              </w:rPr>
              <w:t xml:space="preserve">complication of other artery following a procedure, not elsewhere classified, initial encounter </w:t>
            </w:r>
            <w:r>
              <w:rPr>
                <w:sz w:val="24"/>
              </w:rPr>
              <w:t xml:space="preserve"> </w:t>
            </w:r>
          </w:p>
        </w:tc>
      </w:tr>
      <w:tr w:rsidR="00AB2D7B">
        <w:trPr>
          <w:trHeight w:val="85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T8172X</w:t>
            </w:r>
            <w:r>
              <w:rPr>
                <w:sz w:val="24"/>
              </w:rPr>
              <w:t xml:space="preserve"> </w:t>
            </w:r>
          </w:p>
          <w:p w:rsidR="00AB2D7B" w:rsidRDefault="0096592D">
            <w:pPr>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complication of vein following a </w:t>
            </w:r>
          </w:p>
          <w:p w:rsidR="00AB2D7B" w:rsidRDefault="0096592D">
            <w:pPr>
              <w:ind w:left="12" w:right="449"/>
            </w:pPr>
            <w:r>
              <w:rPr>
                <w:sz w:val="20"/>
              </w:rPr>
              <w:t xml:space="preserve">procedure, not elsewhere classified, initial encounter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17" w:right="601" w:hanging="10"/>
            </w:pPr>
            <w:r>
              <w:rPr>
                <w:sz w:val="20"/>
              </w:rPr>
              <w:t xml:space="preserve">T81.710 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2"/>
            </w:pPr>
            <w:r>
              <w:rPr>
                <w:sz w:val="20"/>
              </w:rPr>
              <w:t xml:space="preserve">complication of mesenteric </w:t>
            </w:r>
          </w:p>
          <w:p w:rsidR="00AB2D7B" w:rsidRDefault="0096592D">
            <w:pPr>
              <w:ind w:left="12" w:right="693"/>
            </w:pPr>
            <w:r>
              <w:rPr>
                <w:sz w:val="20"/>
              </w:rPr>
              <w:t xml:space="preserve">artery following a procedure, not elsewhere classified, initial encounter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T81.711</w:t>
            </w:r>
            <w:r>
              <w:rPr>
                <w:sz w:val="24"/>
              </w:rPr>
              <w:t xml:space="preserve"> </w:t>
            </w:r>
          </w:p>
          <w:p w:rsidR="00AB2D7B" w:rsidRDefault="0096592D">
            <w:pPr>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2" w:right="347" w:hanging="10"/>
            </w:pPr>
            <w:r>
              <w:rPr>
                <w:sz w:val="20"/>
              </w:rPr>
              <w:t xml:space="preserve">complication of renal artery following a procedure, not elsewhere classified, initial encounter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T81.718</w:t>
            </w:r>
            <w:r>
              <w:rPr>
                <w:sz w:val="24"/>
              </w:rPr>
              <w:t xml:space="preserve"> </w:t>
            </w:r>
          </w:p>
          <w:p w:rsidR="00AB2D7B" w:rsidRDefault="0096592D">
            <w:pPr>
              <w:ind w:left="7"/>
            </w:pPr>
            <w:r>
              <w:rPr>
                <w:sz w:val="20"/>
              </w:rPr>
              <w:t xml:space="preserve">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12" w:right="347" w:hanging="10"/>
            </w:pPr>
            <w:r>
              <w:rPr>
                <w:sz w:val="20"/>
              </w:rPr>
              <w:t xml:space="preserve">complication of other artery following a procedure, not elsewhere classified, initial encounter </w:t>
            </w:r>
            <w:r>
              <w:rPr>
                <w:sz w:val="24"/>
              </w:rPr>
              <w:t xml:space="preserve"> </w:t>
            </w:r>
          </w:p>
        </w:tc>
      </w:tr>
      <w:tr w:rsidR="00AB2D7B">
        <w:trPr>
          <w:trHeight w:val="85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17" w:right="598" w:hanging="10"/>
            </w:pPr>
            <w:r>
              <w:rPr>
                <w:sz w:val="20"/>
              </w:rPr>
              <w:t xml:space="preserve">T81.72X A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complication of vein following a </w:t>
            </w:r>
          </w:p>
          <w:p w:rsidR="00AB2D7B" w:rsidRDefault="0096592D">
            <w:pPr>
              <w:ind w:left="12" w:right="449"/>
            </w:pPr>
            <w:r>
              <w:rPr>
                <w:sz w:val="20"/>
              </w:rPr>
              <w:t xml:space="preserve">procedure, not elsewhere classified, initial encounter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34200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flacid hemiplegia affecting </w:t>
            </w:r>
          </w:p>
          <w:p w:rsidR="00AB2D7B" w:rsidRDefault="0096592D">
            <w:pPr>
              <w:ind w:left="10"/>
            </w:pPr>
            <w:r>
              <w:rPr>
                <w:sz w:val="20"/>
              </w:rPr>
              <w:t xml:space="preserve">unspecified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34201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flacid hemiplegia affecting </w:t>
            </w:r>
          </w:p>
          <w:p w:rsidR="00AB2D7B" w:rsidRDefault="0096592D">
            <w:pPr>
              <w:ind w:left="10"/>
            </w:pPr>
            <w:r>
              <w:rPr>
                <w:sz w:val="20"/>
              </w:rPr>
              <w:t xml:space="preserve">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63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34200 </w:t>
            </w:r>
            <w:r>
              <w:rPr>
                <w:sz w:val="24"/>
              </w:rPr>
              <w:t xml:space="preserve"> </w:t>
            </w:r>
          </w:p>
        </w:tc>
        <w:tc>
          <w:tcPr>
            <w:tcW w:w="3605"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flacid hemiplegia affecting </w:t>
            </w:r>
          </w:p>
          <w:p w:rsidR="00AB2D7B" w:rsidRDefault="0096592D">
            <w:pPr>
              <w:ind w:left="10"/>
            </w:pPr>
            <w:r>
              <w:rPr>
                <w:sz w:val="20"/>
              </w:rPr>
              <w:t xml:space="preserve">unspecified side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6" w:type="dxa"/>
          <w:right w:w="115" w:type="dxa"/>
        </w:tblCellMar>
        <w:tblLook w:val="04A0" w:firstRow="1" w:lastRow="0" w:firstColumn="1" w:lastColumn="0" w:noHBand="0" w:noVBand="1"/>
      </w:tblPr>
      <w:tblGrid>
        <w:gridCol w:w="509"/>
        <w:gridCol w:w="483"/>
        <w:gridCol w:w="3134"/>
        <w:gridCol w:w="195"/>
        <w:gridCol w:w="1440"/>
        <w:gridCol w:w="58"/>
        <w:gridCol w:w="3548"/>
      </w:tblGrid>
      <w:tr w:rsidR="00AB2D7B">
        <w:trPr>
          <w:trHeight w:val="593"/>
        </w:trPr>
        <w:tc>
          <w:tcPr>
            <w:tcW w:w="509" w:type="dxa"/>
            <w:vMerge w:val="restart"/>
            <w:tcBorders>
              <w:top w:val="nil"/>
              <w:left w:val="single" w:sz="4" w:space="0" w:color="000000"/>
              <w:bottom w:val="single" w:sz="4" w:space="0" w:color="000000"/>
              <w:right w:val="single" w:sz="4" w:space="0" w:color="000000"/>
            </w:tcBorders>
          </w:tcPr>
          <w:p w:rsidR="00AB2D7B" w:rsidRDefault="00AB2D7B"/>
        </w:tc>
        <w:tc>
          <w:tcPr>
            <w:tcW w:w="3617"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34201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flacid hemiplegia affecting </w:t>
            </w:r>
          </w:p>
          <w:p w:rsidR="00AB2D7B" w:rsidRDefault="0096592D">
            <w:pPr>
              <w:ind w:left="10"/>
            </w:pPr>
            <w:r>
              <w:rPr>
                <w:sz w:val="20"/>
              </w:rPr>
              <w:t xml:space="preserve">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34202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98" w:hanging="2"/>
            </w:pPr>
            <w:r>
              <w:rPr>
                <w:sz w:val="20"/>
              </w:rPr>
              <w:t xml:space="preserve">flacid hemiplegia affecting nondominant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34210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153" w:hanging="2"/>
            </w:pPr>
            <w:r>
              <w:rPr>
                <w:sz w:val="20"/>
              </w:rPr>
              <w:t xml:space="preserve">spastic hemiplegia affecting unspecified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34211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spastic hemiplegia affecting </w:t>
            </w:r>
          </w:p>
          <w:p w:rsidR="00AB2D7B" w:rsidRDefault="0096592D">
            <w:pPr>
              <w:ind w:left="10"/>
            </w:pPr>
            <w:r>
              <w:rPr>
                <w:sz w:val="20"/>
              </w:rPr>
              <w:t xml:space="preserve">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34212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spastic hemiplegia affecting nondominant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34280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other spec hemiplegia affecting </w:t>
            </w:r>
          </w:p>
          <w:p w:rsidR="00AB2D7B" w:rsidRDefault="0096592D">
            <w:pPr>
              <w:ind w:left="10"/>
            </w:pPr>
            <w:r>
              <w:rPr>
                <w:sz w:val="20"/>
              </w:rPr>
              <w:t xml:space="preserve">unspec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34281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other spec hemiplegia affecting dominant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34282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other spec hemiplegia affecting nondominant side </w:t>
            </w:r>
            <w:r>
              <w:rPr>
                <w:sz w:val="24"/>
              </w:rPr>
              <w:t xml:space="preserve"> </w:t>
            </w:r>
          </w:p>
        </w:tc>
      </w:tr>
      <w:tr w:rsidR="00AB2D7B">
        <w:trPr>
          <w:trHeight w:val="5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34290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unspec hemiplegia affecting </w:t>
            </w:r>
          </w:p>
          <w:p w:rsidR="00AB2D7B" w:rsidRDefault="0096592D">
            <w:pPr>
              <w:ind w:left="10"/>
            </w:pPr>
            <w:r>
              <w:rPr>
                <w:sz w:val="20"/>
              </w:rPr>
              <w:t xml:space="preserve">unspec side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34291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752" w:hanging="2"/>
            </w:pPr>
            <w:r>
              <w:rPr>
                <w:sz w:val="20"/>
              </w:rPr>
              <w:t xml:space="preserve">unspecified hemiplegia affecting dominant side </w:t>
            </w:r>
            <w:r>
              <w:rPr>
                <w:sz w:val="24"/>
              </w:rPr>
              <w:t xml:space="preserve"> </w:t>
            </w:r>
          </w:p>
        </w:tc>
      </w:tr>
      <w:tr w:rsidR="00AB2D7B">
        <w:trPr>
          <w:trHeight w:val="593"/>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6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34292 </w:t>
            </w:r>
            <w:r>
              <w:rPr>
                <w:sz w:val="24"/>
              </w:rPr>
              <w:t xml:space="preserve"> </w:t>
            </w:r>
          </w:p>
        </w:tc>
        <w:tc>
          <w:tcPr>
            <w:tcW w:w="360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unspec hemiplegia affecting nondominant side </w:t>
            </w:r>
            <w:r>
              <w:rPr>
                <w:sz w:val="24"/>
              </w:rPr>
              <w:t xml:space="preserve"> </w:t>
            </w:r>
          </w:p>
        </w:tc>
      </w:tr>
      <w:tr w:rsidR="00AB2D7B">
        <w:trPr>
          <w:trHeight w:val="593"/>
        </w:trPr>
        <w:tc>
          <w:tcPr>
            <w:tcW w:w="992"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3329" w:type="dxa"/>
            <w:gridSpan w:val="2"/>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36234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7"/>
            </w:pPr>
            <w:r>
              <w:rPr>
                <w:sz w:val="20"/>
              </w:rPr>
              <w:t xml:space="preserve">transient arterial occlusion of </w:t>
            </w:r>
          </w:p>
          <w:p w:rsidR="00AB2D7B" w:rsidRDefault="0096592D">
            <w:pPr>
              <w:ind w:left="10"/>
            </w:pPr>
            <w:r>
              <w:rPr>
                <w:sz w:val="20"/>
              </w:rPr>
              <w:t xml:space="preserve">retina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36812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transient visual loss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42731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atrial fibrillation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42732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atrial flutter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42741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ventricular fibrillation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0"/>
              </w:rPr>
              <w:t xml:space="preserve">42742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ventricular flutter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42781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sinoatrial node dysfunction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42789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other specified cardiac </w:t>
            </w:r>
          </w:p>
          <w:p w:rsidR="00AB2D7B" w:rsidRDefault="0096592D">
            <w:pPr>
              <w:ind w:left="10"/>
            </w:pPr>
            <w:r>
              <w:rPr>
                <w:sz w:val="20"/>
              </w:rPr>
              <w:t xml:space="preserve">dysrhythmias </w:t>
            </w:r>
            <w:r>
              <w:rPr>
                <w:sz w:val="24"/>
              </w:rPr>
              <w:t xml:space="preserve"> </w:t>
            </w:r>
          </w:p>
        </w:tc>
      </w:tr>
      <w:tr w:rsidR="00AB2D7B">
        <w:trPr>
          <w:trHeight w:val="593"/>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42820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7"/>
            </w:pPr>
            <w:r>
              <w:rPr>
                <w:sz w:val="20"/>
              </w:rPr>
              <w:t xml:space="preserve">unspecified systolic heart </w:t>
            </w:r>
          </w:p>
          <w:p w:rsidR="00AB2D7B" w:rsidRDefault="0096592D">
            <w:pPr>
              <w:ind w:left="10"/>
            </w:pPr>
            <w:r>
              <w:rPr>
                <w:sz w:val="20"/>
              </w:rPr>
              <w:t xml:space="preserve">failure </w:t>
            </w:r>
            <w:r>
              <w:rPr>
                <w:sz w:val="24"/>
              </w:rPr>
              <w:t xml:space="preserve"> </w:t>
            </w:r>
          </w:p>
        </w:tc>
      </w:tr>
      <w:tr w:rsidR="00AB2D7B">
        <w:trPr>
          <w:trHeight w:val="425"/>
        </w:trPr>
        <w:tc>
          <w:tcPr>
            <w:tcW w:w="992" w:type="dxa"/>
            <w:gridSpan w:val="2"/>
            <w:vMerge w:val="restart"/>
            <w:tcBorders>
              <w:top w:val="single" w:sz="4" w:space="0" w:color="000000"/>
              <w:left w:val="single" w:sz="4" w:space="0" w:color="000000"/>
              <w:bottom w:val="nil"/>
              <w:right w:val="single" w:sz="4" w:space="0" w:color="000000"/>
            </w:tcBorders>
          </w:tcPr>
          <w:p w:rsidR="00AB2D7B" w:rsidRDefault="0096592D">
            <w:pPr>
              <w:ind w:left="2"/>
            </w:pPr>
            <w:r>
              <w:rPr>
                <w:sz w:val="20"/>
              </w:rPr>
              <w:t xml:space="preserve">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42821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acute systolic heart failure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42822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chronic systolic heart failure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42823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acute on chronic systolic heart </w:t>
            </w:r>
          </w:p>
          <w:p w:rsidR="00AB2D7B" w:rsidRDefault="0096592D">
            <w:pPr>
              <w:ind w:left="10"/>
            </w:pPr>
            <w:r>
              <w:rPr>
                <w:sz w:val="20"/>
              </w:rPr>
              <w:t xml:space="preserve">failure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357" w:type="dxa"/>
        </w:tblCellMar>
        <w:tblLook w:val="04A0" w:firstRow="1" w:lastRow="0" w:firstColumn="1" w:lastColumn="0" w:noHBand="0" w:noVBand="1"/>
      </w:tblPr>
      <w:tblGrid>
        <w:gridCol w:w="516"/>
        <w:gridCol w:w="476"/>
        <w:gridCol w:w="3233"/>
        <w:gridCol w:w="96"/>
        <w:gridCol w:w="1388"/>
        <w:gridCol w:w="110"/>
        <w:gridCol w:w="3548"/>
      </w:tblGrid>
      <w:tr w:rsidR="00AB2D7B">
        <w:trPr>
          <w:trHeight w:val="595"/>
        </w:trPr>
        <w:tc>
          <w:tcPr>
            <w:tcW w:w="992"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332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42830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unspecified diastolic heart </w:t>
            </w:r>
          </w:p>
          <w:p w:rsidR="00AB2D7B" w:rsidRDefault="0096592D">
            <w:pPr>
              <w:ind w:left="10"/>
            </w:pPr>
            <w:r>
              <w:rPr>
                <w:sz w:val="20"/>
              </w:rPr>
              <w:t xml:space="preserve">failure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42831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acute diastolic heart failure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42832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chronic diastolic heart failure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42833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acute on chronic diastolic heart </w:t>
            </w:r>
          </w:p>
          <w:p w:rsidR="00AB2D7B" w:rsidRDefault="0096592D">
            <w:pPr>
              <w:ind w:left="10"/>
            </w:pPr>
            <w:r>
              <w:rPr>
                <w:sz w:val="20"/>
              </w:rPr>
              <w:t xml:space="preserve">failure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42840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0"/>
            </w:pPr>
            <w:r>
              <w:rPr>
                <w:sz w:val="20"/>
              </w:rPr>
              <w:t xml:space="preserve">unspec combined </w:t>
            </w:r>
          </w:p>
          <w:p w:rsidR="00AB2D7B" w:rsidRDefault="0096592D">
            <w:pPr>
              <w:ind w:left="12"/>
            </w:pPr>
            <w:r>
              <w:rPr>
                <w:sz w:val="20"/>
              </w:rPr>
              <w:t xml:space="preserve">systolic&amp;diastolic heart failure </w:t>
            </w:r>
            <w:r>
              <w:rPr>
                <w:sz w:val="24"/>
              </w:rPr>
              <w:t xml:space="preserve"> </w:t>
            </w:r>
          </w:p>
        </w:tc>
      </w:tr>
      <w:tr w:rsidR="00AB2D7B">
        <w:trPr>
          <w:trHeight w:val="596"/>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42841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acute combined systolic&amp;diastolic heart failure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42842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chronic comb systolic&amp;diastolic heart failure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42843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acute chronic comb systolic&amp;diastolic heart fail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43300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right="3" w:hanging="2"/>
            </w:pPr>
            <w:r>
              <w:rPr>
                <w:sz w:val="20"/>
              </w:rPr>
              <w:t xml:space="preserve">occlusion&amp;stenos basilar art w/o mention 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43301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occlusion&amp;stenosis basilar </w:t>
            </w:r>
          </w:p>
          <w:p w:rsidR="00AB2D7B" w:rsidRDefault="0096592D">
            <w:pPr>
              <w:ind w:left="10"/>
            </w:pPr>
            <w:r>
              <w:rPr>
                <w:sz w:val="20"/>
              </w:rPr>
              <w:t xml:space="preserve">artery w/infarct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43310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occlusion&amp;stenos carotid art w/o mention 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43311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occlusion&amp;stenosis carotid </w:t>
            </w:r>
          </w:p>
          <w:p w:rsidR="00AB2D7B" w:rsidRDefault="0096592D">
            <w:pPr>
              <w:ind w:left="10"/>
            </w:pPr>
            <w:r>
              <w:rPr>
                <w:sz w:val="20"/>
              </w:rPr>
              <w:t xml:space="preserve">artery w/infarct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43320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occlusion&amp;stenos vert art w/o mention 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43321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occlusion&amp;stenosis vertebral artery w/infarct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43330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right="90" w:hanging="2"/>
              <w:jc w:val="both"/>
            </w:pPr>
            <w:r>
              <w:rPr>
                <w:sz w:val="20"/>
              </w:rPr>
              <w:t xml:space="preserve">occl&amp;stenos mx&amp;bilat precerbrl art w/o 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43331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right="90" w:hanging="2"/>
              <w:jc w:val="both"/>
            </w:pPr>
            <w:r>
              <w:rPr>
                <w:sz w:val="20"/>
              </w:rPr>
              <w:t xml:space="preserve">occl&amp;stenos mx&amp;bilat precerbrl art w/infarct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43380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occl&amp;stenos oth spec precerbrl art w/o infarct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43381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occl&amp;stenos oth spec precerbrl </w:t>
            </w:r>
          </w:p>
          <w:p w:rsidR="00AB2D7B" w:rsidRDefault="0096592D">
            <w:pPr>
              <w:ind w:left="10"/>
            </w:pPr>
            <w:r>
              <w:rPr>
                <w:sz w:val="20"/>
              </w:rPr>
              <w:t xml:space="preserve">art w/infarct </w:t>
            </w:r>
            <w:r>
              <w:rPr>
                <w:sz w:val="24"/>
              </w:rPr>
              <w:t xml:space="preserve"> </w:t>
            </w:r>
          </w:p>
        </w:tc>
      </w:tr>
      <w:tr w:rsidR="00AB2D7B">
        <w:trPr>
          <w:trHeight w:val="595"/>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9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43390 </w:t>
            </w:r>
            <w:r>
              <w:rPr>
                <w:sz w:val="24"/>
              </w:rPr>
              <w:t xml:space="preserve"> </w:t>
            </w:r>
          </w:p>
        </w:tc>
        <w:tc>
          <w:tcPr>
            <w:tcW w:w="3548"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occl&amp;stenos uns precerbrl art </w:t>
            </w:r>
          </w:p>
          <w:p w:rsidR="00AB2D7B" w:rsidRDefault="0096592D">
            <w:pPr>
              <w:ind w:left="10"/>
            </w:pPr>
            <w:r>
              <w:rPr>
                <w:sz w:val="20"/>
              </w:rPr>
              <w:t xml:space="preserve">w/o infarct </w:t>
            </w:r>
            <w:r>
              <w:rPr>
                <w:sz w:val="24"/>
              </w:rPr>
              <w:t xml:space="preserve"> </w:t>
            </w:r>
          </w:p>
        </w:tc>
      </w:tr>
      <w:tr w:rsidR="00AB2D7B">
        <w:trPr>
          <w:trHeight w:val="595"/>
        </w:trPr>
        <w:tc>
          <w:tcPr>
            <w:tcW w:w="516"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709" w:type="dxa"/>
            <w:gridSpan w:val="2"/>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43391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57" w:hanging="2"/>
              <w:jc w:val="both"/>
            </w:pPr>
            <w:r>
              <w:rPr>
                <w:sz w:val="20"/>
              </w:rPr>
              <w:t xml:space="preserve">occlusion&amp;stenos unspec precerbrl art w/infarct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43400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cerebral thrombosis without </w:t>
            </w:r>
          </w:p>
          <w:p w:rsidR="00AB2D7B" w:rsidRDefault="0096592D">
            <w:pPr>
              <w:ind w:left="10"/>
            </w:pPr>
            <w:r>
              <w:rPr>
                <w:sz w:val="20"/>
              </w:rPr>
              <w:t xml:space="preserve">mention infarct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133" w:type="dxa"/>
        </w:tblCellMar>
        <w:tblLook w:val="04A0" w:firstRow="1" w:lastRow="0" w:firstColumn="1" w:lastColumn="0" w:noHBand="0" w:noVBand="1"/>
      </w:tblPr>
      <w:tblGrid>
        <w:gridCol w:w="516"/>
        <w:gridCol w:w="3709"/>
        <w:gridCol w:w="1484"/>
        <w:gridCol w:w="3658"/>
      </w:tblGrid>
      <w:tr w:rsidR="00AB2D7B">
        <w:trPr>
          <w:trHeight w:val="595"/>
        </w:trPr>
        <w:tc>
          <w:tcPr>
            <w:tcW w:w="516" w:type="dxa"/>
            <w:vMerge w:val="restart"/>
            <w:tcBorders>
              <w:top w:val="nil"/>
              <w:left w:val="single" w:sz="4" w:space="0" w:color="000000"/>
              <w:bottom w:val="nil"/>
              <w:right w:val="single" w:sz="4" w:space="0" w:color="000000"/>
            </w:tcBorders>
          </w:tcPr>
          <w:p w:rsidR="00AB2D7B" w:rsidRDefault="00AB2D7B"/>
        </w:tc>
        <w:tc>
          <w:tcPr>
            <w:tcW w:w="3709" w:type="dxa"/>
            <w:vMerge w:val="restart"/>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43401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cerebral thrombosis with </w:t>
            </w:r>
          </w:p>
          <w:p w:rsidR="00AB2D7B" w:rsidRDefault="0096592D">
            <w:pPr>
              <w:ind w:left="10"/>
            </w:pPr>
            <w:r>
              <w:rPr>
                <w:sz w:val="20"/>
              </w:rPr>
              <w:t xml:space="preserve">cerebral infarction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43410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28"/>
            </w:pPr>
            <w:r>
              <w:rPr>
                <w:sz w:val="20"/>
              </w:rPr>
              <w:t xml:space="preserve">cerebral embolism without </w:t>
            </w:r>
          </w:p>
          <w:p w:rsidR="00AB2D7B" w:rsidRDefault="0096592D">
            <w:pPr>
              <w:ind w:left="10"/>
            </w:pPr>
            <w:r>
              <w:rPr>
                <w:sz w:val="20"/>
              </w:rPr>
              <w:t xml:space="preserve">mention infarct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43411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cerebral embolism with cerebral </w:t>
            </w:r>
          </w:p>
          <w:p w:rsidR="00AB2D7B" w:rsidRDefault="0096592D">
            <w:pPr>
              <w:ind w:left="10"/>
            </w:pPr>
            <w:r>
              <w:rPr>
                <w:sz w:val="20"/>
              </w:rPr>
              <w:t xml:space="preserve">infarction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43490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141" w:hanging="2"/>
            </w:pPr>
            <w:r>
              <w:rPr>
                <w:sz w:val="20"/>
              </w:rPr>
              <w:t xml:space="preserve">unspec cerbrl art occlusion w/o mention infarct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43491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434" w:hanging="2"/>
            </w:pPr>
            <w:r>
              <w:rPr>
                <w:sz w:val="20"/>
              </w:rPr>
              <w:t xml:space="preserve">unspecified cerebral artery occlusion w/infarct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43810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22" w:hanging="2"/>
            </w:pPr>
            <w:r>
              <w:rPr>
                <w:sz w:val="20"/>
              </w:rPr>
              <w:t xml:space="preserve">unspec spch&amp;lange deficit due cerebrvasc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43811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aphasia due to cerebrovascular </w:t>
            </w:r>
          </w:p>
          <w:p w:rsidR="00AB2D7B" w:rsidRDefault="0096592D">
            <w:pPr>
              <w:ind w:left="10"/>
            </w:pPr>
            <w:r>
              <w:rPr>
                <w:sz w:val="20"/>
              </w:rPr>
              <w:t xml:space="preserve">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43812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dysphasia due to </w:t>
            </w:r>
          </w:p>
          <w:p w:rsidR="00AB2D7B" w:rsidRDefault="0096592D">
            <w:pPr>
              <w:ind w:left="10"/>
            </w:pPr>
            <w:r>
              <w:rPr>
                <w:sz w:val="20"/>
              </w:rPr>
              <w:t xml:space="preserve">cerebrovascular disease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43813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dysarthria </w:t>
            </w:r>
            <w:r>
              <w:rPr>
                <w:sz w:val="24"/>
              </w:rPr>
              <w:t xml:space="preserve"> </w:t>
            </w:r>
          </w:p>
        </w:tc>
      </w:tr>
      <w:tr w:rsidR="00AB2D7B">
        <w:trPr>
          <w:trHeight w:val="42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43814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fluency disorder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43819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244" w:hanging="2"/>
            </w:pPr>
            <w:r>
              <w:rPr>
                <w:sz w:val="20"/>
              </w:rPr>
              <w:t xml:space="preserve">oth spch&amp;lange deficits due cerebrvasc disease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43820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77" w:hanging="2"/>
            </w:pPr>
            <w:r>
              <w:rPr>
                <w:sz w:val="20"/>
              </w:rPr>
              <w:t xml:space="preserve">hemipl affect unspec side due cerebrvasc 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43821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hemipl affct dominant side due cerebrvasc dz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43822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389" w:hanging="2"/>
              <w:jc w:val="both"/>
            </w:pPr>
            <w:r>
              <w:rPr>
                <w:sz w:val="20"/>
              </w:rPr>
              <w:t xml:space="preserve">hemipl affct nondominant side due cerebrvasc dz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43830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610" w:hanging="2"/>
            </w:pPr>
            <w:r>
              <w:rPr>
                <w:sz w:val="20"/>
              </w:rPr>
              <w:t xml:space="preserve">monopleg upper limb uns side due cerebrvasc dz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43831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526" w:hanging="2"/>
            </w:pPr>
            <w:r>
              <w:rPr>
                <w:sz w:val="20"/>
              </w:rPr>
              <w:t xml:space="preserve">monopleg upper limb dom side due cerebrvasc dz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43832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485" w:hanging="2"/>
            </w:pPr>
            <w:r>
              <w:rPr>
                <w:sz w:val="20"/>
              </w:rPr>
              <w:t xml:space="preserve">monopleg up limb nondom side due cerebrvasc dz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43840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509" w:hanging="2"/>
            </w:pPr>
            <w:r>
              <w:rPr>
                <w:sz w:val="20"/>
              </w:rPr>
              <w:t xml:space="preserve">monopleg low limb unspec side due cerebrvasc dz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43841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717" w:hanging="2"/>
            </w:pPr>
            <w:r>
              <w:rPr>
                <w:sz w:val="20"/>
              </w:rPr>
              <w:t xml:space="preserve">monopleg low limb dom side due cerebrvasc dz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43842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right="401" w:hanging="2"/>
            </w:pPr>
            <w:r>
              <w:rPr>
                <w:sz w:val="20"/>
              </w:rPr>
              <w:t xml:space="preserve">monopleg low limb nondom side due cerebrvasc dz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43850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oth paralyt synd affct uns side-cerebrvasc dz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43851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oth paralyt synd affct dom sidecerebrvasc dz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115" w:type="dxa"/>
        </w:tblCellMar>
        <w:tblLook w:val="04A0" w:firstRow="1" w:lastRow="0" w:firstColumn="1" w:lastColumn="0" w:noHBand="0" w:noVBand="1"/>
      </w:tblPr>
      <w:tblGrid>
        <w:gridCol w:w="516"/>
        <w:gridCol w:w="951"/>
        <w:gridCol w:w="2758"/>
        <w:gridCol w:w="785"/>
        <w:gridCol w:w="699"/>
        <w:gridCol w:w="717"/>
        <w:gridCol w:w="2941"/>
      </w:tblGrid>
      <w:tr w:rsidR="00AB2D7B">
        <w:trPr>
          <w:trHeight w:val="595"/>
        </w:trPr>
        <w:tc>
          <w:tcPr>
            <w:tcW w:w="516" w:type="dxa"/>
            <w:vMerge w:val="restart"/>
            <w:tcBorders>
              <w:top w:val="nil"/>
              <w:left w:val="single" w:sz="4" w:space="0" w:color="000000"/>
              <w:bottom w:val="single" w:sz="4" w:space="0" w:color="000000"/>
              <w:right w:val="single" w:sz="4" w:space="0" w:color="000000"/>
            </w:tcBorders>
          </w:tcPr>
          <w:p w:rsidR="00AB2D7B" w:rsidRDefault="00AB2D7B"/>
        </w:tc>
        <w:tc>
          <w:tcPr>
            <w:tcW w:w="3709"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43852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oth paralyt synd affct nondom sidecerebrvasc dz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43853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7"/>
            </w:pPr>
            <w:r>
              <w:rPr>
                <w:sz w:val="20"/>
              </w:rPr>
              <w:t xml:space="preserve">other paralytic syndrome, </w:t>
            </w:r>
          </w:p>
          <w:p w:rsidR="00AB2D7B" w:rsidRDefault="0096592D">
            <w:pPr>
              <w:ind w:left="10"/>
            </w:pPr>
            <w:r>
              <w:rPr>
                <w:sz w:val="20"/>
              </w:rPr>
              <w:t xml:space="preserve">bilateral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43881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apraxia due to cerebrovascular </w:t>
            </w:r>
          </w:p>
          <w:p w:rsidR="00AB2D7B" w:rsidRDefault="0096592D">
            <w:pPr>
              <w:ind w:left="10"/>
            </w:pPr>
            <w:r>
              <w:rPr>
                <w:sz w:val="20"/>
              </w:rPr>
              <w:t xml:space="preserve">disease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43882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pPr>
            <w:r>
              <w:rPr>
                <w:sz w:val="20"/>
              </w:rPr>
              <w:t xml:space="preserve">dysphagia due to </w:t>
            </w:r>
          </w:p>
          <w:p w:rsidR="00AB2D7B" w:rsidRDefault="0096592D">
            <w:pPr>
              <w:ind w:left="10"/>
            </w:pPr>
            <w:r>
              <w:rPr>
                <w:sz w:val="20"/>
              </w:rPr>
              <w:t xml:space="preserve">cerebrovascular disease </w:t>
            </w:r>
            <w:r>
              <w:rPr>
                <w:sz w:val="24"/>
              </w:rPr>
              <w:t xml:space="preserve"> </w:t>
            </w:r>
          </w:p>
        </w:tc>
      </w:tr>
      <w:tr w:rsidR="00AB2D7B">
        <w:trPr>
          <w:trHeight w:val="596"/>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8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43883 </w:t>
            </w:r>
            <w:r>
              <w:rPr>
                <w:sz w:val="24"/>
              </w:rPr>
              <w:t xml:space="preserve"> </w:t>
            </w:r>
          </w:p>
        </w:tc>
        <w:tc>
          <w:tcPr>
            <w:tcW w:w="365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facial weakness late effect cerebrovascular dz </w:t>
            </w:r>
            <w:r>
              <w:rPr>
                <w:sz w:val="24"/>
              </w:rPr>
              <w:t xml:space="preserve"> </w:t>
            </w:r>
          </w:p>
        </w:tc>
      </w:tr>
      <w:tr w:rsidR="00AB2D7B">
        <w:trPr>
          <w:trHeight w:val="595"/>
        </w:trPr>
        <w:tc>
          <w:tcPr>
            <w:tcW w:w="1467" w:type="dxa"/>
            <w:gridSpan w:val="2"/>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3543" w:type="dxa"/>
            <w:gridSpan w:val="2"/>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r>
              <w:rPr>
                <w:sz w:val="24"/>
              </w:rPr>
              <w:tab/>
              <w:t xml:space="preserve"> </w:t>
            </w:r>
          </w:p>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43884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ataxia as late effect of cerebrovascular disease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43885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vertigo as late effect cerebrovascular disease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43889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other late effects of </w:t>
            </w:r>
          </w:p>
          <w:p w:rsidR="00AB2D7B" w:rsidRDefault="0096592D">
            <w:pPr>
              <w:ind w:left="12"/>
            </w:pPr>
            <w:r>
              <w:rPr>
                <w:sz w:val="20"/>
              </w:rPr>
              <w:t xml:space="preserve">cerebrovascular disease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51851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ac resp fail post </w:t>
            </w:r>
          </w:p>
          <w:p w:rsidR="00AB2D7B" w:rsidRDefault="0096592D">
            <w:pPr>
              <w:ind w:left="12"/>
            </w:pPr>
            <w:r>
              <w:rPr>
                <w:sz w:val="20"/>
              </w:rPr>
              <w:t xml:space="preserve">trauma/surgery </w:t>
            </w:r>
            <w:r>
              <w:rPr>
                <w:sz w:val="24"/>
              </w:rPr>
              <w:t xml:space="preserve"> </w:t>
            </w:r>
          </w:p>
        </w:tc>
      </w:tr>
      <w:tr w:rsidR="00AB2D7B">
        <w:trPr>
          <w:trHeight w:val="596"/>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51852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ot pulm insuff post </w:t>
            </w:r>
          </w:p>
          <w:p w:rsidR="00AB2D7B" w:rsidRDefault="0096592D">
            <w:pPr>
              <w:ind w:left="12"/>
            </w:pPr>
            <w:r>
              <w:rPr>
                <w:sz w:val="20"/>
              </w:rPr>
              <w:t xml:space="preserve">trauma/surg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51853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ac/chr resp fail post </w:t>
            </w:r>
          </w:p>
          <w:p w:rsidR="00AB2D7B" w:rsidRDefault="0096592D">
            <w:pPr>
              <w:ind w:left="12"/>
            </w:pPr>
            <w:r>
              <w:rPr>
                <w:sz w:val="20"/>
              </w:rPr>
              <w:t xml:space="preserve">trauma/surg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78191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loss of height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78192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abnormal posture </w:t>
            </w:r>
            <w:r>
              <w:rPr>
                <w:sz w:val="24"/>
              </w:rPr>
              <w:t xml:space="preserve"> </w:t>
            </w:r>
          </w:p>
        </w:tc>
      </w:tr>
      <w:tr w:rsidR="00AB2D7B">
        <w:trPr>
          <w:trHeight w:val="422"/>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78193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ocular torticollis </w:t>
            </w:r>
            <w:r>
              <w:rPr>
                <w:sz w:val="24"/>
              </w:rPr>
              <w:t xml:space="preserve"> </w:t>
            </w:r>
          </w:p>
        </w:tc>
      </w:tr>
      <w:tr w:rsidR="00AB2D7B">
        <w:trPr>
          <w:trHeight w:val="42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78194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facial weakness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78199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ind w:left="12" w:right="220"/>
            </w:pPr>
            <w:r>
              <w:rPr>
                <w:sz w:val="20"/>
              </w:rPr>
              <w:t xml:space="preserve">oth symptoms invlv nerv&amp;musculoskeletal systems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99700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unspecified nervous system complication nec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99701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central nervous system </w:t>
            </w:r>
          </w:p>
          <w:p w:rsidR="00AB2D7B" w:rsidRDefault="0096592D">
            <w:pPr>
              <w:ind w:left="12"/>
            </w:pPr>
            <w:r>
              <w:rPr>
                <w:sz w:val="20"/>
              </w:rPr>
              <w:t xml:space="preserve">complication nec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99702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ind w:left="12" w:right="566"/>
            </w:pPr>
            <w:r>
              <w:rPr>
                <w:sz w:val="20"/>
              </w:rPr>
              <w:t xml:space="preserve">iatrogenic cerebrovascular infarct/hemorrhage ne </w:t>
            </w:r>
            <w:r>
              <w:rPr>
                <w:sz w:val="24"/>
              </w:rPr>
              <w:t xml:space="preserve"> </w:t>
            </w:r>
          </w:p>
        </w:tc>
      </w:tr>
      <w:tr w:rsidR="00AB2D7B">
        <w:trPr>
          <w:trHeight w:val="595"/>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99709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1"/>
            </w:pPr>
            <w:r>
              <w:rPr>
                <w:sz w:val="20"/>
              </w:rPr>
              <w:t xml:space="preserve">other nervous system </w:t>
            </w:r>
          </w:p>
          <w:p w:rsidR="00AB2D7B" w:rsidRDefault="0096592D">
            <w:pPr>
              <w:ind w:left="12"/>
            </w:pPr>
            <w:r>
              <w:rPr>
                <w:sz w:val="20"/>
              </w:rPr>
              <w:t xml:space="preserve">complications nec </w:t>
            </w:r>
            <w:r>
              <w:rPr>
                <w:sz w:val="24"/>
              </w:rPr>
              <w:t xml:space="preserve"> </w:t>
            </w:r>
          </w:p>
        </w:tc>
      </w:tr>
      <w:tr w:rsidR="00AB2D7B">
        <w:trPr>
          <w:trHeight w:val="593"/>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99731 </w:t>
            </w:r>
            <w:r>
              <w:rPr>
                <w:sz w:val="24"/>
              </w:rPr>
              <w:t xml:space="preserve"> </w:t>
            </w:r>
          </w:p>
        </w:tc>
        <w:tc>
          <w:tcPr>
            <w:tcW w:w="2941" w:type="dxa"/>
            <w:tcBorders>
              <w:top w:val="single" w:sz="4" w:space="0" w:color="000000"/>
              <w:left w:val="single" w:sz="4" w:space="0" w:color="000000"/>
              <w:bottom w:val="single" w:sz="4" w:space="0" w:color="000000"/>
              <w:right w:val="single" w:sz="4" w:space="0" w:color="000000"/>
            </w:tcBorders>
          </w:tcPr>
          <w:p w:rsidR="00AB2D7B" w:rsidRDefault="0096592D">
            <w:pPr>
              <w:spacing w:after="30"/>
            </w:pPr>
            <w:r>
              <w:rPr>
                <w:sz w:val="20"/>
              </w:rPr>
              <w:t xml:space="preserve">ventilator associated </w:t>
            </w:r>
          </w:p>
          <w:p w:rsidR="00AB2D7B" w:rsidRDefault="0096592D">
            <w:pPr>
              <w:ind w:left="12"/>
            </w:pPr>
            <w:r>
              <w:rPr>
                <w:sz w:val="20"/>
              </w:rPr>
              <w:t xml:space="preserve">pneumonia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right w:w="115" w:type="dxa"/>
        </w:tblCellMar>
        <w:tblLook w:val="04A0" w:firstRow="1" w:lastRow="0" w:firstColumn="1" w:lastColumn="0" w:noHBand="0" w:noVBand="1"/>
      </w:tblPr>
      <w:tblGrid>
        <w:gridCol w:w="1467"/>
        <w:gridCol w:w="353"/>
        <w:gridCol w:w="1109"/>
        <w:gridCol w:w="351"/>
        <w:gridCol w:w="1730"/>
        <w:gridCol w:w="394"/>
        <w:gridCol w:w="1022"/>
        <w:gridCol w:w="526"/>
        <w:gridCol w:w="2415"/>
      </w:tblGrid>
      <w:tr w:rsidR="00AB2D7B">
        <w:trPr>
          <w:trHeight w:val="595"/>
        </w:trPr>
        <w:tc>
          <w:tcPr>
            <w:tcW w:w="1467" w:type="dxa"/>
            <w:vMerge w:val="restart"/>
            <w:tcBorders>
              <w:top w:val="nil"/>
              <w:left w:val="single" w:sz="4" w:space="0" w:color="000000"/>
              <w:bottom w:val="single" w:sz="4" w:space="0" w:color="000000"/>
              <w:right w:val="single" w:sz="4" w:space="0" w:color="000000"/>
            </w:tcBorders>
          </w:tcPr>
          <w:p w:rsidR="00AB2D7B" w:rsidRDefault="00AB2D7B"/>
        </w:tc>
        <w:tc>
          <w:tcPr>
            <w:tcW w:w="1462" w:type="dxa"/>
            <w:gridSpan w:val="2"/>
            <w:vMerge w:val="restart"/>
            <w:tcBorders>
              <w:top w:val="nil"/>
              <w:left w:val="single" w:sz="4" w:space="0" w:color="000000"/>
              <w:bottom w:val="single" w:sz="4" w:space="0" w:color="000000"/>
              <w:right w:val="nil"/>
            </w:tcBorders>
          </w:tcPr>
          <w:p w:rsidR="00AB2D7B" w:rsidRDefault="00AB2D7B"/>
        </w:tc>
        <w:tc>
          <w:tcPr>
            <w:tcW w:w="2081" w:type="dxa"/>
            <w:gridSpan w:val="2"/>
            <w:vMerge w:val="restart"/>
            <w:tcBorders>
              <w:top w:val="nil"/>
              <w:left w:val="nil"/>
              <w:bottom w:val="single" w:sz="4" w:space="0" w:color="000000"/>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99732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postprocedural </w:t>
            </w:r>
          </w:p>
          <w:p w:rsidR="00AB2D7B" w:rsidRDefault="0096592D">
            <w:pPr>
              <w:ind w:left="14"/>
            </w:pPr>
            <w:r>
              <w:rPr>
                <w:sz w:val="20"/>
              </w:rPr>
              <w:t xml:space="preserve">aspiration pneumonia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99739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other respiratory </w:t>
            </w:r>
          </w:p>
          <w:p w:rsidR="00AB2D7B" w:rsidRDefault="0096592D">
            <w:pPr>
              <w:ind w:left="14"/>
            </w:pPr>
            <w:r>
              <w:rPr>
                <w:sz w:val="20"/>
              </w:rPr>
              <w:t xml:space="preserve">complications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99741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retained stone fol </w:t>
            </w:r>
          </w:p>
          <w:p w:rsidR="00AB2D7B" w:rsidRDefault="0096592D">
            <w:pPr>
              <w:ind w:left="14"/>
            </w:pPr>
            <w:r>
              <w:rPr>
                <w:sz w:val="20"/>
              </w:rPr>
              <w:t xml:space="preserve">cholecystectomy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99749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ot digestive system </w:t>
            </w:r>
          </w:p>
          <w:p w:rsidR="00AB2D7B" w:rsidRDefault="0096592D">
            <w:pPr>
              <w:ind w:left="14"/>
            </w:pPr>
            <w:r>
              <w:rPr>
                <w:sz w:val="20"/>
              </w:rPr>
              <w:t xml:space="preserve">complications </w:t>
            </w:r>
            <w:r>
              <w:rPr>
                <w:sz w:val="24"/>
              </w:rPr>
              <w:t xml:space="preserve"> </w:t>
            </w:r>
          </w:p>
        </w:tc>
      </w:tr>
      <w:tr w:rsidR="00AB2D7B">
        <w:trPr>
          <w:trHeight w:val="5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99771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vascular complications </w:t>
            </w:r>
          </w:p>
          <w:p w:rsidR="00AB2D7B" w:rsidRDefault="0096592D">
            <w:pPr>
              <w:ind w:left="14"/>
            </w:pPr>
            <w:r>
              <w:rPr>
                <w:sz w:val="20"/>
              </w:rPr>
              <w:t xml:space="preserve">of mesenteric artery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99772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8"/>
              <w:ind w:left="2"/>
            </w:pPr>
            <w:r>
              <w:rPr>
                <w:sz w:val="20"/>
              </w:rPr>
              <w:t xml:space="preserve">vascular complications </w:t>
            </w:r>
          </w:p>
          <w:p w:rsidR="00AB2D7B" w:rsidRDefault="0096592D">
            <w:pPr>
              <w:ind w:left="14"/>
            </w:pPr>
            <w:r>
              <w:rPr>
                <w:sz w:val="20"/>
              </w:rPr>
              <w:t xml:space="preserve">of renal artery </w:t>
            </w:r>
            <w:r>
              <w:rPr>
                <w:sz w:val="24"/>
              </w:rPr>
              <w:t xml:space="preserve"> </w:t>
            </w:r>
          </w:p>
        </w:tc>
      </w:tr>
      <w:tr w:rsidR="00AB2D7B">
        <w:trPr>
          <w:trHeight w:val="595"/>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99779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vascular complications </w:t>
            </w:r>
          </w:p>
          <w:p w:rsidR="00AB2D7B" w:rsidRDefault="0096592D">
            <w:pPr>
              <w:ind w:left="14"/>
            </w:pPr>
            <w:r>
              <w:rPr>
                <w:sz w:val="20"/>
              </w:rPr>
              <w:t xml:space="preserve">of other vessels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gridSpan w:val="2"/>
            <w:vMerge/>
            <w:tcBorders>
              <w:top w:val="nil"/>
              <w:left w:val="nil"/>
              <w:bottom w:val="nil"/>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99851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ind w:left="2"/>
            </w:pPr>
            <w:r>
              <w:rPr>
                <w:sz w:val="20"/>
              </w:rPr>
              <w:t xml:space="preserve">infected postoperative </w:t>
            </w:r>
          </w:p>
          <w:p w:rsidR="00AB2D7B" w:rsidRDefault="0096592D">
            <w:pPr>
              <w:ind w:left="14"/>
            </w:pPr>
            <w:r>
              <w:rPr>
                <w:sz w:val="20"/>
              </w:rPr>
              <w:t xml:space="preserve">seroma nec </w:t>
            </w:r>
            <w:r>
              <w:rPr>
                <w:sz w:val="24"/>
              </w:rPr>
              <w:t xml:space="preserve"> </w:t>
            </w:r>
          </w:p>
        </w:tc>
      </w:tr>
      <w:tr w:rsidR="00AB2D7B">
        <w:trPr>
          <w:trHeight w:val="59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gridSpan w:val="2"/>
            <w:vMerge/>
            <w:tcBorders>
              <w:top w:val="nil"/>
              <w:left w:val="nil"/>
              <w:bottom w:val="single" w:sz="4" w:space="0" w:color="000000"/>
              <w:right w:val="single" w:sz="4" w:space="0" w:color="000000"/>
            </w:tcBorders>
          </w:tcPr>
          <w:p w:rsidR="00AB2D7B" w:rsidRDefault="00AB2D7B"/>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99859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other postoperative </w:t>
            </w:r>
          </w:p>
          <w:p w:rsidR="00AB2D7B" w:rsidRDefault="0096592D">
            <w:pPr>
              <w:ind w:left="14"/>
            </w:pPr>
            <w:r>
              <w:rPr>
                <w:sz w:val="20"/>
              </w:rPr>
              <w:t xml:space="preserve">infection nec </w:t>
            </w:r>
            <w:r>
              <w:rPr>
                <w:sz w:val="24"/>
              </w:rPr>
              <w:t xml:space="preserve"> </w:t>
            </w:r>
          </w:p>
        </w:tc>
      </w:tr>
      <w:tr w:rsidR="00AB2D7B">
        <w:trPr>
          <w:trHeight w:val="593"/>
        </w:trPr>
        <w:tc>
          <w:tcPr>
            <w:tcW w:w="1467"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29"/>
              <w:ind w:left="4"/>
            </w:pPr>
            <w:r>
              <w:rPr>
                <w:sz w:val="20"/>
              </w:rPr>
              <w:t xml:space="preserve">Heart </w:t>
            </w:r>
          </w:p>
          <w:p w:rsidR="00AB2D7B" w:rsidRDefault="0096592D">
            <w:pPr>
              <w:ind w:left="14"/>
            </w:pPr>
            <w:r>
              <w:rPr>
                <w:sz w:val="20"/>
              </w:rPr>
              <w:t xml:space="preserve">Failure </w:t>
            </w:r>
            <w:r>
              <w:rPr>
                <w:sz w:val="24"/>
              </w:rPr>
              <w:t xml:space="preserve"> </w:t>
            </w:r>
          </w:p>
          <w:p w:rsidR="00AB2D7B" w:rsidRDefault="0096592D">
            <w:pPr>
              <w:ind w:left="4"/>
            </w:pPr>
            <w:r>
              <w:rPr>
                <w:sz w:val="13"/>
              </w:rPr>
              <w:t>40</w:t>
            </w:r>
            <w:r>
              <w:rPr>
                <w:sz w:val="20"/>
              </w:rPr>
              <w:t xml:space="preserve"> </w:t>
            </w:r>
            <w:r>
              <w:rPr>
                <w:sz w:val="24"/>
              </w:rPr>
              <w:t xml:space="preserve"> </w:t>
            </w:r>
          </w:p>
        </w:tc>
        <w:tc>
          <w:tcPr>
            <w:tcW w:w="1462" w:type="dxa"/>
            <w:gridSpan w:val="2"/>
            <w:tcBorders>
              <w:top w:val="single" w:sz="4" w:space="0" w:color="000000"/>
              <w:left w:val="single" w:sz="4" w:space="0" w:color="000000"/>
              <w:bottom w:val="single" w:sz="4" w:space="0" w:color="000000"/>
              <w:right w:val="nil"/>
            </w:tcBorders>
          </w:tcPr>
          <w:p w:rsidR="00AB2D7B" w:rsidRDefault="0096592D">
            <w:pPr>
              <w:ind w:left="14" w:right="248" w:hanging="10"/>
            </w:pPr>
            <w:r>
              <w:rPr>
                <w:sz w:val="20"/>
              </w:rPr>
              <w:t xml:space="preserve">ICD-9CM </w:t>
            </w:r>
            <w:r>
              <w:rPr>
                <w:sz w:val="24"/>
              </w:rPr>
              <w:t xml:space="preserve"> </w:t>
            </w:r>
          </w:p>
        </w:tc>
        <w:tc>
          <w:tcPr>
            <w:tcW w:w="2081" w:type="dxa"/>
            <w:gridSpan w:val="2"/>
            <w:tcBorders>
              <w:top w:val="single" w:sz="4" w:space="0" w:color="000000"/>
              <w:left w:val="nil"/>
              <w:bottom w:val="single" w:sz="4" w:space="0" w:color="000000"/>
              <w:right w:val="single" w:sz="4" w:space="0" w:color="000000"/>
            </w:tcBorders>
          </w:tcPr>
          <w:p w:rsidR="00AB2D7B" w:rsidRDefault="0096592D">
            <w:pPr>
              <w:ind w:left="9"/>
            </w:pPr>
            <w:r>
              <w:rPr>
                <w:sz w:val="24"/>
              </w:rPr>
              <w:t xml:space="preserve"> </w:t>
            </w:r>
          </w:p>
        </w:tc>
        <w:tc>
          <w:tcPr>
            <w:tcW w:w="1416" w:type="dxa"/>
            <w:gridSpan w:val="2"/>
            <w:tcBorders>
              <w:top w:val="single" w:sz="4" w:space="0" w:color="000000"/>
              <w:left w:val="single" w:sz="4" w:space="0" w:color="000000"/>
              <w:bottom w:val="single" w:sz="4" w:space="0" w:color="000000"/>
              <w:right w:val="nil"/>
            </w:tcBorders>
          </w:tcPr>
          <w:p w:rsidR="00AB2D7B" w:rsidRDefault="0096592D">
            <w:pPr>
              <w:ind w:left="2"/>
            </w:pPr>
            <w:r>
              <w:rPr>
                <w:sz w:val="20"/>
              </w:rPr>
              <w:t xml:space="preserve">ICD-10-CM </w:t>
            </w:r>
            <w:r>
              <w:rPr>
                <w:sz w:val="24"/>
              </w:rPr>
              <w:t xml:space="preserve"> </w:t>
            </w:r>
          </w:p>
        </w:tc>
        <w:tc>
          <w:tcPr>
            <w:tcW w:w="2941" w:type="dxa"/>
            <w:gridSpan w:val="2"/>
            <w:tcBorders>
              <w:top w:val="single" w:sz="4" w:space="0" w:color="000000"/>
              <w:left w:val="nil"/>
              <w:bottom w:val="single" w:sz="4" w:space="0" w:color="000000"/>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4"/>
            </w:pPr>
            <w:r>
              <w:rPr>
                <w:sz w:val="20"/>
              </w:rPr>
              <w:t xml:space="preserve">428.0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275" w:hanging="10"/>
            </w:pPr>
            <w:r>
              <w:rPr>
                <w:sz w:val="20"/>
              </w:rPr>
              <w:t xml:space="preserve">Congestive heart failure, unspecified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I50.1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Left ventricular failure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4"/>
            </w:pPr>
            <w:r>
              <w:rPr>
                <w:sz w:val="20"/>
              </w:rPr>
              <w:t xml:space="preserve">428.1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4" w:right="288" w:hanging="10"/>
            </w:pPr>
            <w:r>
              <w:rPr>
                <w:sz w:val="20"/>
              </w:rPr>
              <w:t xml:space="preserve">Left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I50.20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910" w:hanging="10"/>
              <w:jc w:val="both"/>
            </w:pPr>
            <w:r>
              <w:rPr>
                <w:sz w:val="20"/>
              </w:rPr>
              <w:t xml:space="preserve">Unspecified systolic (congestive)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428.20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hanging="10"/>
            </w:pPr>
            <w:r>
              <w:rPr>
                <w:sz w:val="20"/>
              </w:rPr>
              <w:t xml:space="preserve">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I50.21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4"/>
            </w:pPr>
            <w:r>
              <w:rPr>
                <w:sz w:val="20"/>
              </w:rPr>
              <w:t xml:space="preserve">Acute systolic </w:t>
            </w:r>
          </w:p>
          <w:p w:rsidR="00AB2D7B" w:rsidRDefault="0096592D">
            <w:pPr>
              <w:ind w:left="14" w:right="460"/>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428.21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hanging="10"/>
            </w:pPr>
            <w:r>
              <w:rPr>
                <w:sz w:val="20"/>
              </w:rPr>
              <w:t xml:space="preserve">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I50.22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4"/>
            </w:pPr>
            <w:r>
              <w:rPr>
                <w:sz w:val="20"/>
              </w:rPr>
              <w:t xml:space="preserve">Chronic systolic </w:t>
            </w:r>
          </w:p>
          <w:p w:rsidR="00AB2D7B" w:rsidRDefault="0096592D">
            <w:pPr>
              <w:ind w:left="14" w:right="460"/>
            </w:pPr>
            <w:r>
              <w:rPr>
                <w:sz w:val="20"/>
              </w:rPr>
              <w:t xml:space="preserve">(congestive) heart failure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4"/>
            </w:pPr>
            <w:r>
              <w:rPr>
                <w:sz w:val="20"/>
              </w:rPr>
              <w:t xml:space="preserve">428.22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385" w:hanging="10"/>
            </w:pPr>
            <w:r>
              <w:rPr>
                <w:sz w:val="20"/>
              </w:rPr>
              <w:t xml:space="preserve">Chronic 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0"/>
              </w:rPr>
              <w:t xml:space="preserve">I50.23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460" w:hanging="10"/>
            </w:pPr>
            <w:r>
              <w:rPr>
                <w:sz w:val="20"/>
              </w:rPr>
              <w:t xml:space="preserve">Acute on chronic systolic (congestive) heart failure </w:t>
            </w:r>
            <w:r>
              <w:rPr>
                <w:sz w:val="24"/>
              </w:rPr>
              <w:t xml:space="preserve"> </w:t>
            </w:r>
          </w:p>
        </w:tc>
      </w:tr>
      <w:tr w:rsidR="00AB2D7B">
        <w:trPr>
          <w:trHeight w:val="1123"/>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4"/>
            </w:pPr>
            <w:r>
              <w:rPr>
                <w:sz w:val="20"/>
              </w:rPr>
              <w:t xml:space="preserve">428.23 </w:t>
            </w:r>
            <w:r>
              <w:rPr>
                <w:sz w:val="24"/>
              </w:rPr>
              <w:t xml:space="preserve"> </w:t>
            </w:r>
          </w:p>
        </w:tc>
        <w:tc>
          <w:tcPr>
            <w:tcW w:w="208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398" w:hanging="10"/>
            </w:pPr>
            <w:r>
              <w:rPr>
                <w:sz w:val="20"/>
              </w:rPr>
              <w:t xml:space="preserve">Acute on chronic systolic heart failure </w:t>
            </w:r>
            <w:r>
              <w:rPr>
                <w:sz w:val="24"/>
              </w:rPr>
              <w:t xml:space="preserve"> </w:t>
            </w:r>
          </w:p>
        </w:tc>
        <w:tc>
          <w:tcPr>
            <w:tcW w:w="1416"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I50.30 </w:t>
            </w:r>
            <w:r>
              <w:rPr>
                <w:sz w:val="24"/>
              </w:rPr>
              <w:t xml:space="preserve"> </w:t>
            </w:r>
          </w:p>
        </w:tc>
        <w:tc>
          <w:tcPr>
            <w:tcW w:w="294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4" w:right="460" w:hanging="10"/>
            </w:pPr>
            <w:r>
              <w:rPr>
                <w:sz w:val="20"/>
              </w:rPr>
              <w:t xml:space="preserve">Unspecified diastolic (congestive) heart failure </w:t>
            </w:r>
            <w:r>
              <w:rPr>
                <w:sz w:val="24"/>
              </w:rPr>
              <w:t xml:space="preserve"> </w:t>
            </w:r>
          </w:p>
        </w:tc>
      </w:tr>
      <w:tr w:rsidR="00AB2D7B">
        <w:trPr>
          <w:trHeight w:val="862"/>
        </w:trPr>
        <w:tc>
          <w:tcPr>
            <w:tcW w:w="182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4"/>
              </w:rPr>
              <w:t xml:space="preserve"> </w:t>
            </w:r>
          </w:p>
        </w:tc>
        <w:tc>
          <w:tcPr>
            <w:tcW w:w="14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428.30 </w:t>
            </w:r>
            <w:r>
              <w:rPr>
                <w:sz w:val="24"/>
              </w:rPr>
              <w:t xml:space="preserve"> </w:t>
            </w:r>
          </w:p>
        </w:tc>
        <w:tc>
          <w:tcPr>
            <w:tcW w:w="212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Diastolic heart failure, unspecified </w:t>
            </w:r>
            <w:r>
              <w:rPr>
                <w:sz w:val="24"/>
              </w:rPr>
              <w:t xml:space="preserve"> </w:t>
            </w:r>
          </w:p>
        </w:tc>
        <w:tc>
          <w:tcPr>
            <w:tcW w:w="1548"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I50.31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Acute diastolic </w:t>
            </w:r>
          </w:p>
          <w:p w:rsidR="00AB2D7B" w:rsidRDefault="0096592D">
            <w:pPr>
              <w:ind w:left="14" w:right="156"/>
            </w:pPr>
            <w:r>
              <w:rPr>
                <w:sz w:val="20"/>
              </w:rPr>
              <w:t xml:space="preserve">(congestive) heart failure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4" w:type="dxa"/>
          <w:bottom w:w="29" w:type="dxa"/>
          <w:right w:w="115" w:type="dxa"/>
        </w:tblCellMar>
        <w:tblLook w:val="04A0" w:firstRow="1" w:lastRow="0" w:firstColumn="1" w:lastColumn="0" w:noHBand="0" w:noVBand="1"/>
      </w:tblPr>
      <w:tblGrid>
        <w:gridCol w:w="1820"/>
        <w:gridCol w:w="1460"/>
        <w:gridCol w:w="2124"/>
        <w:gridCol w:w="1548"/>
        <w:gridCol w:w="2415"/>
      </w:tblGrid>
      <w:tr w:rsidR="00AB2D7B">
        <w:trPr>
          <w:trHeight w:val="864"/>
        </w:trPr>
        <w:tc>
          <w:tcPr>
            <w:tcW w:w="1820" w:type="dxa"/>
            <w:vMerge w:val="restart"/>
            <w:tcBorders>
              <w:top w:val="nil"/>
              <w:left w:val="single" w:sz="4" w:space="0" w:color="000000"/>
              <w:bottom w:val="single" w:sz="4" w:space="0" w:color="000000"/>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428.31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right="245" w:hanging="12"/>
            </w:pPr>
            <w:r>
              <w:rPr>
                <w:sz w:val="20"/>
              </w:rPr>
              <w:t xml:space="preserve">Acute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I50.32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Chronic diastolic </w:t>
            </w:r>
          </w:p>
          <w:p w:rsidR="00AB2D7B" w:rsidRDefault="0096592D">
            <w:pPr>
              <w:ind w:left="14" w:right="156"/>
            </w:pPr>
            <w:r>
              <w:rPr>
                <w:sz w:val="20"/>
              </w:rPr>
              <w:t xml:space="preserve">(congestive) heart failure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428.32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right="574" w:hanging="12"/>
            </w:pPr>
            <w:r>
              <w:rPr>
                <w:sz w:val="20"/>
              </w:rPr>
              <w:t xml:space="preserve">Chronic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7"/>
            </w:pPr>
            <w:r>
              <w:rPr>
                <w:sz w:val="20"/>
              </w:rPr>
              <w:t xml:space="preserve">I50.33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sz w:val="20"/>
              </w:rPr>
              <w:t xml:space="preserve">Acute on chronic diastolic (congestive) heart failure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428.33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5" w:right="584" w:hanging="10"/>
            </w:pPr>
            <w:r>
              <w:rPr>
                <w:sz w:val="20"/>
              </w:rPr>
              <w:t xml:space="preserve">Acute on chronic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I50.40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5" w:right="394" w:hanging="10"/>
            </w:pPr>
            <w:r>
              <w:rPr>
                <w:sz w:val="20"/>
              </w:rPr>
              <w:t xml:space="preserve">Unspecified combined systolic (congestive) and </w:t>
            </w:r>
          </w:p>
          <w:p w:rsidR="00AB2D7B" w:rsidRDefault="0096592D">
            <w:pPr>
              <w:spacing w:after="2"/>
              <w:ind w:left="14"/>
            </w:pPr>
            <w:r>
              <w:rPr>
                <w:sz w:val="20"/>
              </w:rPr>
              <w:t xml:space="preserve">diastolic </w:t>
            </w:r>
          </w:p>
          <w:p w:rsidR="00AB2D7B" w:rsidRDefault="0096592D">
            <w:pPr>
              <w:ind w:left="14" w:right="156"/>
            </w:pPr>
            <w:r>
              <w:rPr>
                <w:sz w:val="20"/>
              </w:rPr>
              <w:t xml:space="preserve">(congestive) heart failure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428.40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5"/>
            </w:pPr>
            <w:r>
              <w:rPr>
                <w:sz w:val="20"/>
              </w:rPr>
              <w:t xml:space="preserve">Combined </w:t>
            </w:r>
          </w:p>
          <w:p w:rsidR="00AB2D7B" w:rsidRDefault="0096592D">
            <w:pPr>
              <w:ind w:left="14" w:right="354"/>
            </w:pPr>
            <w:r>
              <w:rPr>
                <w:sz w:val="20"/>
              </w:rPr>
              <w:t xml:space="preserve">systolic and diastolic heart failure, unspecified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I50.41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5" w:right="239" w:hanging="10"/>
            </w:pPr>
            <w:r>
              <w:rPr>
                <w:sz w:val="20"/>
              </w:rPr>
              <w:t xml:space="preserve">Acute combined systolic </w:t>
            </w:r>
          </w:p>
          <w:p w:rsidR="00AB2D7B" w:rsidRDefault="0096592D">
            <w:pPr>
              <w:spacing w:after="1"/>
              <w:ind w:left="14"/>
            </w:pPr>
            <w:r>
              <w:rPr>
                <w:sz w:val="20"/>
              </w:rPr>
              <w:t xml:space="preserve">(congestive) and </w:t>
            </w:r>
          </w:p>
          <w:p w:rsidR="00AB2D7B" w:rsidRDefault="0096592D">
            <w:pPr>
              <w:spacing w:after="1"/>
              <w:ind w:left="14"/>
            </w:pPr>
            <w:r>
              <w:rPr>
                <w:sz w:val="20"/>
              </w:rPr>
              <w:t xml:space="preserve">diastolic </w:t>
            </w:r>
          </w:p>
          <w:p w:rsidR="00AB2D7B" w:rsidRDefault="0096592D">
            <w:pPr>
              <w:ind w:left="14" w:right="156"/>
            </w:pPr>
            <w:r>
              <w:rPr>
                <w:sz w:val="20"/>
              </w:rPr>
              <w:t xml:space="preserve">(congestive) heart failure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428.41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5" w:right="588" w:hanging="10"/>
            </w:pPr>
            <w:r>
              <w:rPr>
                <w:sz w:val="20"/>
              </w:rPr>
              <w:t xml:space="preserve">Acute combined </w:t>
            </w:r>
          </w:p>
          <w:p w:rsidR="00AB2D7B" w:rsidRDefault="0096592D">
            <w:pPr>
              <w:ind w:left="14" w:right="239"/>
            </w:pPr>
            <w:r>
              <w:rPr>
                <w:sz w:val="20"/>
              </w:rPr>
              <w:t xml:space="preserve">systolic and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I50.42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5" w:right="88" w:hanging="10"/>
            </w:pPr>
            <w:r>
              <w:rPr>
                <w:sz w:val="20"/>
              </w:rPr>
              <w:t xml:space="preserve">Chronic combined systolic </w:t>
            </w:r>
          </w:p>
          <w:p w:rsidR="00AB2D7B" w:rsidRDefault="0096592D">
            <w:pPr>
              <w:ind w:left="14"/>
            </w:pPr>
            <w:r>
              <w:rPr>
                <w:sz w:val="20"/>
              </w:rPr>
              <w:t xml:space="preserve">(congestive) and </w:t>
            </w:r>
          </w:p>
          <w:p w:rsidR="00AB2D7B" w:rsidRDefault="0096592D">
            <w:pPr>
              <w:spacing w:after="1"/>
              <w:ind w:left="14"/>
            </w:pPr>
            <w:r>
              <w:rPr>
                <w:sz w:val="20"/>
              </w:rPr>
              <w:t xml:space="preserve">diastolic </w:t>
            </w:r>
          </w:p>
          <w:p w:rsidR="00AB2D7B" w:rsidRDefault="0096592D">
            <w:pPr>
              <w:ind w:left="14" w:right="156"/>
            </w:pPr>
            <w:r>
              <w:rPr>
                <w:sz w:val="20"/>
              </w:rPr>
              <w:t xml:space="preserve">(congestive) heart failure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428.42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line="261" w:lineRule="auto"/>
              <w:ind w:left="15" w:right="437" w:hanging="10"/>
            </w:pPr>
            <w:r>
              <w:rPr>
                <w:sz w:val="20"/>
              </w:rPr>
              <w:t xml:space="preserve">Chronic combined </w:t>
            </w:r>
          </w:p>
          <w:p w:rsidR="00AB2D7B" w:rsidRDefault="0096592D">
            <w:pPr>
              <w:ind w:left="14" w:right="239"/>
            </w:pPr>
            <w:r>
              <w:rPr>
                <w:sz w:val="20"/>
              </w:rPr>
              <w:t xml:space="preserve">systolic and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I50.43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57" w:lineRule="auto"/>
              <w:ind w:left="5" w:right="144"/>
            </w:pPr>
            <w:r>
              <w:rPr>
                <w:sz w:val="20"/>
              </w:rPr>
              <w:t xml:space="preserve">Acute on chronic combined systolic </w:t>
            </w:r>
            <w:r>
              <w:rPr>
                <w:sz w:val="24"/>
              </w:rPr>
              <w:t xml:space="preserve"> </w:t>
            </w:r>
            <w:r>
              <w:rPr>
                <w:sz w:val="20"/>
              </w:rPr>
              <w:t xml:space="preserve">(congestive) and diastolic </w:t>
            </w:r>
          </w:p>
          <w:p w:rsidR="00AB2D7B" w:rsidRDefault="0096592D">
            <w:pPr>
              <w:ind w:left="14" w:right="156"/>
            </w:pPr>
            <w:r>
              <w:rPr>
                <w:sz w:val="20"/>
              </w:rPr>
              <w:t xml:space="preserve">(congestive) heart failure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428.43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5" w:right="539" w:hanging="10"/>
            </w:pPr>
            <w:r>
              <w:rPr>
                <w:sz w:val="20"/>
              </w:rPr>
              <w:t xml:space="preserve">Acute on chronic </w:t>
            </w:r>
          </w:p>
          <w:p w:rsidR="00AB2D7B" w:rsidRDefault="0096592D">
            <w:pPr>
              <w:spacing w:after="2"/>
              <w:ind w:left="14"/>
            </w:pPr>
            <w:r>
              <w:rPr>
                <w:sz w:val="20"/>
              </w:rPr>
              <w:t xml:space="preserve">combined </w:t>
            </w:r>
          </w:p>
          <w:p w:rsidR="00AB2D7B" w:rsidRDefault="0096592D">
            <w:pPr>
              <w:ind w:left="14" w:right="239"/>
            </w:pPr>
            <w:r>
              <w:rPr>
                <w:sz w:val="20"/>
              </w:rPr>
              <w:t xml:space="preserve">systolic and diastolic heart failure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I50.9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5" w:right="153" w:hanging="10"/>
            </w:pPr>
            <w:r>
              <w:rPr>
                <w:sz w:val="20"/>
              </w:rPr>
              <w:t xml:space="preserve">Heart failure, unspecified </w:t>
            </w:r>
            <w:r>
              <w:rPr>
                <w:sz w:val="24"/>
              </w:rPr>
              <w:t xml:space="preserve"> </w:t>
            </w:r>
          </w:p>
        </w:tc>
      </w:tr>
      <w:tr w:rsidR="00AB2D7B">
        <w:trPr>
          <w:trHeight w:val="5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428.9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Heart failure, unspecified </w:t>
            </w:r>
            <w:r>
              <w:rPr>
                <w:sz w:val="24"/>
              </w:rPr>
              <w:t xml:space="preserve"> </w:t>
            </w:r>
          </w:p>
        </w:tc>
        <w:tc>
          <w:tcPr>
            <w:tcW w:w="1548" w:type="dxa"/>
            <w:tcBorders>
              <w:top w:val="single" w:sz="4" w:space="0" w:color="000000"/>
              <w:left w:val="single" w:sz="4" w:space="0" w:color="000000"/>
              <w:bottom w:val="single" w:sz="4" w:space="0" w:color="000000"/>
              <w:right w:val="nil"/>
            </w:tcBorders>
            <w:vAlign w:val="bottom"/>
          </w:tcPr>
          <w:p w:rsidR="00AB2D7B" w:rsidRDefault="0096592D">
            <w:r>
              <w:rPr>
                <w:sz w:val="20"/>
              </w:rPr>
              <w:t xml:space="preserve"> </w:t>
            </w:r>
            <w:r>
              <w:rPr>
                <w:sz w:val="24"/>
              </w:rPr>
              <w:t xml:space="preserve"> </w:t>
            </w:r>
          </w:p>
        </w:tc>
        <w:tc>
          <w:tcPr>
            <w:tcW w:w="2415" w:type="dxa"/>
            <w:tcBorders>
              <w:top w:val="single" w:sz="4" w:space="0" w:color="000000"/>
              <w:left w:val="nil"/>
              <w:bottom w:val="single" w:sz="4" w:space="0" w:color="000000"/>
              <w:right w:val="single" w:sz="4" w:space="0" w:color="000000"/>
            </w:tcBorders>
          </w:tcPr>
          <w:p w:rsidR="00AB2D7B" w:rsidRDefault="00AB2D7B"/>
        </w:tc>
      </w:tr>
      <w:tr w:rsidR="00AB2D7B">
        <w:trPr>
          <w:trHeight w:val="600"/>
        </w:trPr>
        <w:tc>
          <w:tcPr>
            <w:tcW w:w="1820" w:type="dxa"/>
            <w:vMerge w:val="restart"/>
            <w:tcBorders>
              <w:top w:val="single" w:sz="4" w:space="0" w:color="000000"/>
              <w:left w:val="single" w:sz="4" w:space="0" w:color="000000"/>
              <w:bottom w:val="nil"/>
              <w:right w:val="single" w:sz="4" w:space="0" w:color="000000"/>
            </w:tcBorders>
          </w:tcPr>
          <w:p w:rsidR="00AB2D7B" w:rsidRDefault="0096592D">
            <w:pPr>
              <w:ind w:left="5"/>
            </w:pPr>
            <w:r>
              <w:rPr>
                <w:sz w:val="20"/>
              </w:rPr>
              <w:t xml:space="preserve">Peripheral </w:t>
            </w:r>
            <w:r>
              <w:rPr>
                <w:sz w:val="24"/>
              </w:rPr>
              <w:t xml:space="preserve"> </w:t>
            </w:r>
          </w:p>
          <w:p w:rsidR="00AB2D7B" w:rsidRDefault="0096592D">
            <w:pPr>
              <w:ind w:left="5"/>
            </w:pPr>
            <w:r>
              <w:rPr>
                <w:sz w:val="20"/>
              </w:rPr>
              <w:t xml:space="preserve">Arterial or </w:t>
            </w:r>
            <w:r>
              <w:rPr>
                <w:sz w:val="24"/>
              </w:rPr>
              <w:t xml:space="preserve"> </w:t>
            </w:r>
          </w:p>
          <w:p w:rsidR="00AB2D7B" w:rsidRDefault="0096592D">
            <w:pPr>
              <w:spacing w:after="4"/>
              <w:ind w:left="5"/>
            </w:pPr>
            <w:r>
              <w:rPr>
                <w:sz w:val="20"/>
              </w:rPr>
              <w:t xml:space="preserve">Vascular </w:t>
            </w:r>
            <w:r>
              <w:rPr>
                <w:sz w:val="24"/>
              </w:rPr>
              <w:t xml:space="preserve"> </w:t>
            </w:r>
          </w:p>
          <w:p w:rsidR="00AB2D7B" w:rsidRDefault="0096592D">
            <w:pPr>
              <w:ind w:left="5"/>
            </w:pPr>
            <w:r>
              <w:rPr>
                <w:sz w:val="20"/>
              </w:rPr>
              <w:t>Disease</w:t>
            </w:r>
            <w:r>
              <w:rPr>
                <w:sz w:val="13"/>
              </w:rPr>
              <w:t>32,33</w:t>
            </w:r>
            <w:r>
              <w:rPr>
                <w:sz w:val="20"/>
              </w:rPr>
              <w:t xml:space="preserve"> </w:t>
            </w:r>
            <w:r>
              <w:rPr>
                <w:sz w:val="24"/>
              </w:rPr>
              <w:t xml:space="preserve"> </w:t>
            </w:r>
          </w:p>
        </w:tc>
        <w:tc>
          <w:tcPr>
            <w:tcW w:w="3584" w:type="dxa"/>
            <w:gridSpan w:val="2"/>
            <w:tcBorders>
              <w:top w:val="single" w:sz="4" w:space="0" w:color="000000"/>
              <w:left w:val="single" w:sz="4" w:space="0" w:color="000000"/>
              <w:bottom w:val="single" w:sz="4" w:space="0" w:color="000000"/>
              <w:right w:val="single" w:sz="4" w:space="0" w:color="000000"/>
            </w:tcBorders>
          </w:tcPr>
          <w:p w:rsidR="00AB2D7B" w:rsidRDefault="0096592D">
            <w:pPr>
              <w:tabs>
                <w:tab w:val="center" w:pos="256"/>
                <w:tab w:val="center" w:pos="1467"/>
              </w:tabs>
              <w:spacing w:after="10"/>
            </w:pPr>
            <w:r>
              <w:tab/>
            </w:r>
            <w:r>
              <w:rPr>
                <w:sz w:val="20"/>
              </w:rPr>
              <w:t>ICD-9-</w:t>
            </w:r>
            <w:r>
              <w:rPr>
                <w:sz w:val="20"/>
              </w:rPr>
              <w:tab/>
            </w:r>
            <w:r>
              <w:rPr>
                <w:sz w:val="24"/>
              </w:rPr>
              <w:t xml:space="preserve"> </w:t>
            </w:r>
          </w:p>
          <w:p w:rsidR="00AB2D7B" w:rsidRDefault="0096592D">
            <w:pPr>
              <w:ind w:left="14"/>
            </w:pPr>
            <w:r>
              <w:rPr>
                <w:sz w:val="20"/>
              </w:rPr>
              <w:t xml:space="preserve">CM </w:t>
            </w:r>
            <w:r>
              <w:rPr>
                <w:sz w:val="24"/>
              </w:rPr>
              <w:t xml:space="preserve"> </w:t>
            </w:r>
          </w:p>
        </w:tc>
        <w:tc>
          <w:tcPr>
            <w:tcW w:w="1548" w:type="dxa"/>
            <w:tcBorders>
              <w:top w:val="single" w:sz="4" w:space="0" w:color="000000"/>
              <w:left w:val="single" w:sz="4" w:space="0" w:color="000000"/>
              <w:bottom w:val="single" w:sz="4" w:space="0" w:color="000000"/>
              <w:right w:val="nil"/>
            </w:tcBorders>
          </w:tcPr>
          <w:p w:rsidR="00AB2D7B" w:rsidRDefault="0096592D">
            <w:r>
              <w:rPr>
                <w:sz w:val="20"/>
              </w:rPr>
              <w:t xml:space="preserve">ICD-10-CM </w:t>
            </w:r>
            <w:r>
              <w:rPr>
                <w:sz w:val="24"/>
              </w:rPr>
              <w:t xml:space="preserve"> </w:t>
            </w:r>
          </w:p>
        </w:tc>
        <w:tc>
          <w:tcPr>
            <w:tcW w:w="2415" w:type="dxa"/>
            <w:tcBorders>
              <w:top w:val="single" w:sz="4" w:space="0" w:color="000000"/>
              <w:left w:val="nil"/>
              <w:bottom w:val="single" w:sz="4" w:space="0" w:color="000000"/>
              <w:right w:val="single" w:sz="4" w:space="0" w:color="000000"/>
            </w:tcBorders>
          </w:tcPr>
          <w:p w:rsidR="00AB2D7B" w:rsidRDefault="00AB2D7B"/>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250.7x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right="239" w:hanging="12"/>
            </w:pPr>
            <w:r>
              <w:rPr>
                <w:sz w:val="20"/>
              </w:rPr>
              <w:t xml:space="preserve">Diabetes with peripheral circulatory disorders </w:t>
            </w:r>
            <w:r>
              <w:rPr>
                <w:sz w:val="24"/>
              </w:rPr>
              <w:t xml:space="preserve"> </w:t>
            </w:r>
          </w:p>
        </w:tc>
        <w:tc>
          <w:tcPr>
            <w:tcW w:w="1548" w:type="dxa"/>
            <w:tcBorders>
              <w:top w:val="single" w:sz="4" w:space="0" w:color="000000"/>
              <w:left w:val="single" w:sz="4" w:space="0" w:color="000000"/>
              <w:bottom w:val="single" w:sz="4" w:space="0" w:color="000000"/>
              <w:right w:val="nil"/>
            </w:tcBorders>
            <w:vAlign w:val="center"/>
          </w:tcPr>
          <w:p w:rsidR="00AB2D7B" w:rsidRDefault="0096592D">
            <w:r>
              <w:rPr>
                <w:sz w:val="20"/>
              </w:rPr>
              <w:t xml:space="preserve">Main Codes </w:t>
            </w:r>
            <w:r>
              <w:rPr>
                <w:sz w:val="24"/>
              </w:rPr>
              <w:t xml:space="preserve"> </w:t>
            </w:r>
          </w:p>
        </w:tc>
        <w:tc>
          <w:tcPr>
            <w:tcW w:w="2415" w:type="dxa"/>
            <w:tcBorders>
              <w:top w:val="single" w:sz="4" w:space="0" w:color="000000"/>
              <w:left w:val="nil"/>
              <w:bottom w:val="single" w:sz="4" w:space="0" w:color="000000"/>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96" w:type="dxa"/>
          <w:left w:w="94" w:type="dxa"/>
          <w:bottom w:w="30" w:type="dxa"/>
          <w:right w:w="251" w:type="dxa"/>
        </w:tblCellMar>
        <w:tblLook w:val="04A0" w:firstRow="1" w:lastRow="0" w:firstColumn="1" w:lastColumn="0" w:noHBand="0" w:noVBand="1"/>
      </w:tblPr>
      <w:tblGrid>
        <w:gridCol w:w="1820"/>
        <w:gridCol w:w="1460"/>
        <w:gridCol w:w="2124"/>
        <w:gridCol w:w="1548"/>
        <w:gridCol w:w="2415"/>
      </w:tblGrid>
      <w:tr w:rsidR="00AB2D7B">
        <w:trPr>
          <w:trHeight w:val="864"/>
        </w:trPr>
        <w:tc>
          <w:tcPr>
            <w:tcW w:w="1820" w:type="dxa"/>
            <w:vMerge w:val="restart"/>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249.7x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Secondary diabetes with peripheral circulatory disorders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E08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4" w:right="301" w:hanging="2"/>
            </w:pPr>
            <w:r>
              <w:rPr>
                <w:sz w:val="20"/>
              </w:rPr>
              <w:t xml:space="preserve">Diabetes mellitus due to underlying condition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440.21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hanging="12"/>
            </w:pPr>
            <w:r>
              <w:rPr>
                <w:sz w:val="20"/>
              </w:rPr>
              <w:t xml:space="preserve">Atherosclerosis of native arteries of the extremities with intermittent claudication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E09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Drug or chemical induced diabetes mellitus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442.3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right="557" w:hanging="12"/>
            </w:pPr>
            <w:r>
              <w:rPr>
                <w:sz w:val="20"/>
              </w:rPr>
              <w:t xml:space="preserve">Aneurysm of artery of lower extremity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E10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2" w:right="99" w:hanging="10"/>
            </w:pPr>
            <w:r>
              <w:rPr>
                <w:sz w:val="20"/>
              </w:rPr>
              <w:t xml:space="preserve">Type 1 diabetes mellitus </w:t>
            </w:r>
            <w:r>
              <w:rPr>
                <w:sz w:val="24"/>
              </w:rPr>
              <w:t xml:space="preserve"> </w:t>
            </w:r>
          </w:p>
        </w:tc>
      </w:tr>
      <w:tr w:rsidR="00AB2D7B">
        <w:trPr>
          <w:trHeight w:val="1915"/>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5"/>
            </w:pPr>
            <w:r>
              <w:rPr>
                <w:sz w:val="20"/>
              </w:rPr>
              <w:t xml:space="preserve">443.81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5" w:right="304" w:hanging="10"/>
            </w:pPr>
            <w:r>
              <w:rPr>
                <w:sz w:val="20"/>
              </w:rPr>
              <w:t xml:space="preserve">Peripheral angiopathy in diseases classified elsewhere (including claudication)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2" w:right="99" w:hanging="10"/>
            </w:pPr>
            <w:r>
              <w:rPr>
                <w:sz w:val="20"/>
              </w:rPr>
              <w:t xml:space="preserve">Type 2 diabetes mellitus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443.9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right="410" w:hanging="12"/>
            </w:pPr>
            <w:r>
              <w:rPr>
                <w:sz w:val="20"/>
              </w:rPr>
              <w:t xml:space="preserve">Peripheral vascular disease, unspecified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E13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2" w:right="89" w:hanging="10"/>
              <w:jc w:val="both"/>
            </w:pPr>
            <w:r>
              <w:rPr>
                <w:sz w:val="20"/>
              </w:rPr>
              <w:t xml:space="preserve">Other specified diabetes mellitus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892.1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right="558" w:hanging="12"/>
              <w:jc w:val="both"/>
            </w:pPr>
            <w:r>
              <w:rPr>
                <w:sz w:val="20"/>
              </w:rPr>
              <w:t xml:space="preserve">Open wound of foot except toe(s) alone, complicated </w:t>
            </w:r>
            <w:r>
              <w:rPr>
                <w:sz w:val="24"/>
              </w:rPr>
              <w:t xml:space="preserve"> </w:t>
            </w:r>
          </w:p>
        </w:tc>
        <w:tc>
          <w:tcPr>
            <w:tcW w:w="3963"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Relevant Subcodes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040.0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Gas gangrene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E**.51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2" w:right="520" w:hanging="10"/>
            </w:pPr>
            <w:r>
              <w:rPr>
                <w:sz w:val="20"/>
              </w:rPr>
              <w:t xml:space="preserve">Diabetic peripheral angiopathy, no gangrene </w:t>
            </w:r>
            <w:r>
              <w:rPr>
                <w:sz w:val="24"/>
              </w:rPr>
              <w:t xml:space="preserve"> </w:t>
            </w:r>
          </w:p>
        </w:tc>
      </w:tr>
      <w:tr w:rsidR="00AB2D7B">
        <w:trPr>
          <w:trHeight w:val="1388"/>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444.22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spacing w:after="2"/>
              <w:ind w:left="2"/>
            </w:pPr>
            <w:r>
              <w:rPr>
                <w:sz w:val="20"/>
              </w:rPr>
              <w:t xml:space="preserve">Arterial </w:t>
            </w:r>
          </w:p>
          <w:p w:rsidR="00AB2D7B" w:rsidRDefault="0096592D">
            <w:pPr>
              <w:ind w:left="14" w:right="477"/>
            </w:pPr>
            <w:r>
              <w:rPr>
                <w:sz w:val="20"/>
              </w:rPr>
              <w:t xml:space="preserve">embolism and thrombosis of lower extremity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E**.52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4" w:right="510" w:hanging="2"/>
            </w:pPr>
            <w:r>
              <w:rPr>
                <w:sz w:val="20"/>
              </w:rPr>
              <w:t xml:space="preserve">Diabetic peripheral angiopathy, with gangrene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707.1x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14" w:right="524" w:hanging="12"/>
            </w:pPr>
            <w:r>
              <w:rPr>
                <w:sz w:val="20"/>
              </w:rPr>
              <w:t xml:space="preserve">Ulcer of lower limbs, except decubitus ulcer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E**.59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2" w:right="25" w:hanging="10"/>
            </w:pPr>
            <w:r>
              <w:rPr>
                <w:sz w:val="20"/>
              </w:rPr>
              <w:t xml:space="preserve">Diabetes, other circulatory complications </w:t>
            </w:r>
            <w:r>
              <w:rPr>
                <w:sz w:val="24"/>
              </w:rPr>
              <w:t xml:space="preserve"> </w:t>
            </w:r>
          </w:p>
        </w:tc>
      </w:tr>
      <w:tr w:rsidR="00AB2D7B">
        <w:trPr>
          <w:trHeight w:val="600"/>
        </w:trPr>
        <w:tc>
          <w:tcPr>
            <w:tcW w:w="0" w:type="auto"/>
            <w:vMerge/>
            <w:tcBorders>
              <w:top w:val="nil"/>
              <w:left w:val="single" w:sz="4" w:space="0" w:color="000000"/>
              <w:bottom w:val="nil"/>
              <w:right w:val="single" w:sz="4" w:space="0" w:color="000000"/>
            </w:tcBorders>
          </w:tcPr>
          <w:p w:rsidR="00AB2D7B" w:rsidRDefault="00AB2D7B"/>
        </w:tc>
        <w:tc>
          <w:tcPr>
            <w:tcW w:w="1460"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785.4 </w:t>
            </w:r>
            <w:r>
              <w:rPr>
                <w:sz w:val="24"/>
              </w:rPr>
              <w:t xml:space="preserve"> </w:t>
            </w:r>
          </w:p>
        </w:tc>
        <w:tc>
          <w:tcPr>
            <w:tcW w:w="212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Gangrene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E**.621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Diabetic foot ulcer </w:t>
            </w:r>
            <w:r>
              <w:rPr>
                <w:sz w:val="24"/>
              </w:rPr>
              <w:t xml:space="preserve"> </w:t>
            </w:r>
          </w:p>
        </w:tc>
      </w:tr>
      <w:tr w:rsidR="00AB2D7B">
        <w:trPr>
          <w:trHeight w:val="336"/>
        </w:trPr>
        <w:tc>
          <w:tcPr>
            <w:tcW w:w="0" w:type="auto"/>
            <w:vMerge/>
            <w:tcBorders>
              <w:top w:val="nil"/>
              <w:left w:val="single" w:sz="4" w:space="0" w:color="000000"/>
              <w:bottom w:val="nil"/>
              <w:right w:val="single" w:sz="4" w:space="0" w:color="000000"/>
            </w:tcBorders>
          </w:tcPr>
          <w:p w:rsidR="00AB2D7B" w:rsidRDefault="00AB2D7B"/>
        </w:tc>
        <w:tc>
          <w:tcPr>
            <w:tcW w:w="3584"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963"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Regular Codes: </w:t>
            </w:r>
            <w:r>
              <w:rPr>
                <w:sz w:val="24"/>
              </w:rPr>
              <w:t xml:space="preserve"> </w:t>
            </w:r>
          </w:p>
        </w:tc>
      </w:tr>
    </w:tbl>
    <w:p w:rsidR="00AB2D7B" w:rsidRDefault="00AB2D7B">
      <w:pPr>
        <w:spacing w:after="0"/>
        <w:ind w:left="-360" w:right="1247"/>
      </w:pPr>
    </w:p>
    <w:tbl>
      <w:tblPr>
        <w:tblStyle w:val="TableGrid"/>
        <w:tblW w:w="9367" w:type="dxa"/>
        <w:tblInd w:w="540" w:type="dxa"/>
        <w:tblCellMar>
          <w:top w:w="90" w:type="dxa"/>
          <w:left w:w="94" w:type="dxa"/>
          <w:bottom w:w="29" w:type="dxa"/>
          <w:right w:w="115" w:type="dxa"/>
        </w:tblCellMar>
        <w:tblLook w:val="04A0" w:firstRow="1" w:lastRow="0" w:firstColumn="1" w:lastColumn="0" w:noHBand="0" w:noVBand="1"/>
      </w:tblPr>
      <w:tblGrid>
        <w:gridCol w:w="1724"/>
        <w:gridCol w:w="96"/>
        <w:gridCol w:w="1366"/>
        <w:gridCol w:w="2218"/>
        <w:gridCol w:w="1442"/>
        <w:gridCol w:w="106"/>
        <w:gridCol w:w="2415"/>
      </w:tblGrid>
      <w:tr w:rsidR="00AB2D7B">
        <w:trPr>
          <w:trHeight w:val="864"/>
        </w:trPr>
        <w:tc>
          <w:tcPr>
            <w:tcW w:w="1820"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3584" w:type="dxa"/>
            <w:gridSpan w:val="2"/>
            <w:vMerge w:val="restart"/>
            <w:tcBorders>
              <w:top w:val="nil"/>
              <w:left w:val="single" w:sz="4" w:space="0" w:color="000000"/>
              <w:bottom w:val="single" w:sz="4" w:space="0" w:color="000000"/>
              <w:right w:val="single" w:sz="4" w:space="0" w:color="000000"/>
            </w:tcBorders>
          </w:tcPr>
          <w:p w:rsidR="00AB2D7B" w:rsidRDefault="0096592D">
            <w:pPr>
              <w:ind w:left="5"/>
            </w:pPr>
            <w:r>
              <w:rPr>
                <w:sz w:val="20"/>
              </w:rPr>
              <w:t xml:space="preserve"> </w:t>
            </w:r>
            <w:r>
              <w:rPr>
                <w:sz w:val="24"/>
              </w:rPr>
              <w:t xml:space="preserve"> </w:t>
            </w:r>
            <w:r>
              <w:rPr>
                <w:sz w:val="24"/>
              </w:rPr>
              <w:tab/>
              <w:t xml:space="preserve"> </w:t>
            </w:r>
          </w:p>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I72.4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2" w:right="637" w:hanging="10"/>
            </w:pPr>
            <w:r>
              <w:rPr>
                <w:sz w:val="20"/>
              </w:rPr>
              <w:t xml:space="preserve">Aneurysm of artery of lower extremity </w:t>
            </w:r>
            <w:r>
              <w:rPr>
                <w:sz w:val="24"/>
              </w:rPr>
              <w:t xml:space="preserve"> </w:t>
            </w:r>
          </w:p>
        </w:tc>
      </w:tr>
      <w:tr w:rsidR="00AB2D7B">
        <w:trPr>
          <w:trHeight w:val="1390"/>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I70.21x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5" w:right="198" w:hanging="10"/>
            </w:pPr>
            <w:r>
              <w:rPr>
                <w:sz w:val="20"/>
              </w:rPr>
              <w:t xml:space="preserve">Atherosclerosis of native arteries of extremities with intermittent claudication </w:t>
            </w:r>
            <w:r>
              <w:rPr>
                <w:sz w:val="24"/>
              </w:rPr>
              <w:t xml:space="preserve"> </w:t>
            </w:r>
          </w:p>
        </w:tc>
      </w:tr>
      <w:tr w:rsidR="00AB2D7B">
        <w:trPr>
          <w:trHeight w:val="862"/>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I73.89 </w:t>
            </w:r>
            <w:r>
              <w:rPr>
                <w:sz w:val="24"/>
              </w:rPr>
              <w:t xml:space="preserve"> </w:t>
            </w:r>
          </w:p>
        </w:tc>
        <w:tc>
          <w:tcPr>
            <w:tcW w:w="2415" w:type="dxa"/>
            <w:tcBorders>
              <w:top w:val="single" w:sz="4" w:space="0" w:color="000000"/>
              <w:left w:val="single" w:sz="4" w:space="0" w:color="000000"/>
              <w:bottom w:val="single" w:sz="4" w:space="0" w:color="000000"/>
              <w:right w:val="single" w:sz="4" w:space="0" w:color="000000"/>
            </w:tcBorders>
          </w:tcPr>
          <w:p w:rsidR="00AB2D7B" w:rsidRDefault="0096592D">
            <w:pPr>
              <w:ind w:left="15" w:right="646" w:hanging="10"/>
            </w:pPr>
            <w:r>
              <w:rPr>
                <w:sz w:val="20"/>
              </w:rPr>
              <w:t xml:space="preserve">Other specified peripheral vascular diseases </w:t>
            </w:r>
            <w:r>
              <w:rPr>
                <w:sz w:val="24"/>
              </w:rPr>
              <w:t xml:space="preserve"> </w:t>
            </w:r>
          </w:p>
        </w:tc>
      </w:tr>
      <w:tr w:rsidR="00AB2D7B">
        <w:trPr>
          <w:trHeight w:val="854"/>
        </w:trPr>
        <w:tc>
          <w:tcPr>
            <w:tcW w:w="172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4"/>
              </w:rPr>
              <w:t xml:space="preserve"> </w:t>
            </w:r>
          </w:p>
        </w:tc>
        <w:tc>
          <w:tcPr>
            <w:tcW w:w="1462" w:type="dxa"/>
            <w:gridSpan w:val="2"/>
            <w:vMerge w:val="restart"/>
            <w:tcBorders>
              <w:top w:val="single" w:sz="4" w:space="0" w:color="000000"/>
              <w:left w:val="single" w:sz="4" w:space="0" w:color="000000"/>
              <w:bottom w:val="single" w:sz="4" w:space="0" w:color="000000"/>
              <w:right w:val="nil"/>
            </w:tcBorders>
          </w:tcPr>
          <w:p w:rsidR="00AB2D7B" w:rsidRDefault="0096592D">
            <w:pPr>
              <w:ind w:left="10"/>
            </w:pPr>
            <w:r>
              <w:rPr>
                <w:sz w:val="24"/>
              </w:rPr>
              <w:t xml:space="preserve"> </w:t>
            </w:r>
          </w:p>
        </w:tc>
        <w:tc>
          <w:tcPr>
            <w:tcW w:w="2218" w:type="dxa"/>
            <w:vMerge w:val="restart"/>
            <w:tcBorders>
              <w:top w:val="single" w:sz="4" w:space="0" w:color="000000"/>
              <w:left w:val="nil"/>
              <w:bottom w:val="single" w:sz="4" w:space="0" w:color="000000"/>
              <w:right w:val="single" w:sz="4" w:space="0" w:color="000000"/>
            </w:tcBorders>
          </w:tcPr>
          <w:p w:rsidR="00AB2D7B" w:rsidRDefault="0096592D">
            <w:pPr>
              <w:ind w:left="10"/>
            </w:pPr>
            <w:r>
              <w:rPr>
                <w:sz w:val="24"/>
              </w:rPr>
              <w:t xml:space="preserve"> </w:t>
            </w:r>
          </w:p>
        </w:tc>
        <w:tc>
          <w:tcPr>
            <w:tcW w:w="144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I73.9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71" w:hanging="10"/>
            </w:pPr>
            <w:r>
              <w:rPr>
                <w:sz w:val="20"/>
              </w:rPr>
              <w:t xml:space="preserve">Peripheral vascular disease, unspecified </w:t>
            </w:r>
            <w:r>
              <w:rPr>
                <w:sz w:val="24"/>
              </w:rPr>
              <w:t xml:space="preserve"> </w:t>
            </w:r>
          </w:p>
        </w:tc>
      </w:tr>
      <w:tr w:rsidR="00AB2D7B">
        <w:trPr>
          <w:trHeight w:val="60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S91.3x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63" w:hanging="10"/>
            </w:pPr>
            <w:r>
              <w:rPr>
                <w:sz w:val="20"/>
              </w:rPr>
              <w:t xml:space="preserve">Open wound of foot </w:t>
            </w:r>
            <w:r>
              <w:rPr>
                <w:sz w:val="24"/>
              </w:rPr>
              <w:t xml:space="preserve"> </w:t>
            </w:r>
          </w:p>
        </w:tc>
      </w:tr>
      <w:tr w:rsidR="00AB2D7B">
        <w:trPr>
          <w:trHeight w:val="60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A48.0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Gas gangrene </w:t>
            </w:r>
            <w:r>
              <w:rPr>
                <w:sz w:val="24"/>
              </w:rPr>
              <w:t xml:space="preserve"> </w:t>
            </w:r>
          </w:p>
        </w:tc>
      </w:tr>
      <w:tr w:rsidR="00AB2D7B">
        <w:trPr>
          <w:trHeight w:val="1119"/>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I74.3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41"/>
            </w:pPr>
            <w:r>
              <w:rPr>
                <w:sz w:val="20"/>
              </w:rPr>
              <w:t xml:space="preserve">Embolism and thrombosis of arteries of the lower extremities </w:t>
            </w:r>
            <w:r>
              <w:rPr>
                <w:sz w:val="24"/>
              </w:rPr>
              <w:t xml:space="preserve"> </w:t>
            </w:r>
          </w:p>
        </w:tc>
      </w:tr>
      <w:tr w:rsidR="00AB2D7B">
        <w:trPr>
          <w:trHeight w:val="1118"/>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L97.x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641"/>
            </w:pPr>
            <w:r>
              <w:rPr>
                <w:sz w:val="20"/>
              </w:rPr>
              <w:t xml:space="preserve">Embolism and thrombosis of arteries of the lower extremities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L97.x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ind w:left="12" w:right="559" w:hanging="10"/>
            </w:pPr>
            <w:r>
              <w:rPr>
                <w:sz w:val="20"/>
              </w:rPr>
              <w:t xml:space="preserve">Non-pressure chronic ulcer of lower limb, not </w:t>
            </w:r>
          </w:p>
          <w:p w:rsidR="00AB2D7B" w:rsidRDefault="0096592D">
            <w:pPr>
              <w:spacing w:after="30"/>
              <w:ind w:left="12"/>
            </w:pPr>
            <w:r>
              <w:rPr>
                <w:sz w:val="20"/>
              </w:rPr>
              <w:t xml:space="preserve">elsewhere </w:t>
            </w:r>
          </w:p>
          <w:p w:rsidR="00AB2D7B" w:rsidRDefault="0096592D">
            <w:pPr>
              <w:ind w:left="12"/>
            </w:pPr>
            <w:r>
              <w:rPr>
                <w:sz w:val="20"/>
              </w:rPr>
              <w:t xml:space="preserve">classified </w:t>
            </w:r>
            <w:r>
              <w:rPr>
                <w:sz w:val="24"/>
              </w:rPr>
              <w:t xml:space="preserve"> </w:t>
            </w:r>
          </w:p>
        </w:tc>
      </w:tr>
      <w:tr w:rsidR="00AB2D7B">
        <w:trPr>
          <w:trHeight w:val="855"/>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I96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12" w:right="259" w:hanging="10"/>
            </w:pPr>
            <w:r>
              <w:rPr>
                <w:sz w:val="20"/>
              </w:rPr>
              <w:t xml:space="preserve">Gangrene, not elsewhere </w:t>
            </w:r>
          </w:p>
          <w:p w:rsidR="00AB2D7B" w:rsidRDefault="0096592D">
            <w:pPr>
              <w:ind w:left="12"/>
            </w:pPr>
            <w:r>
              <w:rPr>
                <w:sz w:val="20"/>
              </w:rPr>
              <w:t xml:space="preserve">classified </w:t>
            </w:r>
            <w:r>
              <w:rPr>
                <w:sz w:val="24"/>
              </w:rPr>
              <w:t xml:space="preserve"> </w:t>
            </w:r>
          </w:p>
        </w:tc>
      </w:tr>
      <w:tr w:rsidR="00AB2D7B">
        <w:trPr>
          <w:trHeight w:val="593"/>
        </w:trPr>
        <w:tc>
          <w:tcPr>
            <w:tcW w:w="1724" w:type="dxa"/>
            <w:vMerge w:val="restart"/>
            <w:tcBorders>
              <w:top w:val="single" w:sz="4" w:space="0" w:color="000000"/>
              <w:left w:val="single" w:sz="4" w:space="0" w:color="000000"/>
              <w:bottom w:val="nil"/>
              <w:right w:val="single" w:sz="4" w:space="0" w:color="000000"/>
            </w:tcBorders>
          </w:tcPr>
          <w:p w:rsidR="00AB2D7B" w:rsidRDefault="0096592D">
            <w:pPr>
              <w:spacing w:after="69"/>
              <w:ind w:left="2"/>
            </w:pPr>
            <w:r>
              <w:rPr>
                <w:sz w:val="20"/>
              </w:rPr>
              <w:lastRenderedPageBreak/>
              <w:t>Stroke</w:t>
            </w:r>
            <w:r>
              <w:rPr>
                <w:sz w:val="13"/>
              </w:rPr>
              <w:t>35,32</w:t>
            </w: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1462" w:type="dxa"/>
            <w:gridSpan w:val="2"/>
            <w:tcBorders>
              <w:top w:val="single" w:sz="4" w:space="0" w:color="000000"/>
              <w:left w:val="single" w:sz="4" w:space="0" w:color="000000"/>
              <w:bottom w:val="single" w:sz="4" w:space="0" w:color="000000"/>
              <w:right w:val="nil"/>
            </w:tcBorders>
          </w:tcPr>
          <w:p w:rsidR="00AB2D7B" w:rsidRDefault="0096592D">
            <w:pPr>
              <w:ind w:left="12" w:right="470" w:hanging="10"/>
            </w:pPr>
            <w:r>
              <w:rPr>
                <w:sz w:val="20"/>
              </w:rPr>
              <w:t xml:space="preserve">ICD-9CM </w:t>
            </w:r>
            <w:r>
              <w:rPr>
                <w:sz w:val="24"/>
              </w:rPr>
              <w:t xml:space="preserve"> </w:t>
            </w:r>
          </w:p>
        </w:tc>
        <w:tc>
          <w:tcPr>
            <w:tcW w:w="2218" w:type="dxa"/>
            <w:tcBorders>
              <w:top w:val="single" w:sz="4" w:space="0" w:color="000000"/>
              <w:left w:val="nil"/>
              <w:bottom w:val="single" w:sz="4" w:space="0" w:color="000000"/>
              <w:right w:val="single" w:sz="4" w:space="0" w:color="000000"/>
            </w:tcBorders>
          </w:tcPr>
          <w:p w:rsidR="00AB2D7B" w:rsidRDefault="0096592D">
            <w:pPr>
              <w:ind w:left="10"/>
            </w:pPr>
            <w:r>
              <w:rPr>
                <w:sz w:val="24"/>
              </w:rPr>
              <w:t xml:space="preserve"> </w:t>
            </w:r>
          </w:p>
        </w:tc>
        <w:tc>
          <w:tcPr>
            <w:tcW w:w="1442" w:type="dxa"/>
            <w:tcBorders>
              <w:top w:val="single" w:sz="4" w:space="0" w:color="000000"/>
              <w:left w:val="single" w:sz="4" w:space="0" w:color="000000"/>
              <w:bottom w:val="single" w:sz="4" w:space="0" w:color="000000"/>
              <w:right w:val="nil"/>
            </w:tcBorders>
          </w:tcPr>
          <w:p w:rsidR="00AB2D7B" w:rsidRDefault="0096592D">
            <w:r>
              <w:rPr>
                <w:sz w:val="20"/>
              </w:rPr>
              <w:t xml:space="preserve">ICD-10-CM </w:t>
            </w:r>
            <w:r>
              <w:rPr>
                <w:sz w:val="24"/>
              </w:rPr>
              <w:t xml:space="preserve"> </w:t>
            </w:r>
          </w:p>
        </w:tc>
        <w:tc>
          <w:tcPr>
            <w:tcW w:w="2521" w:type="dxa"/>
            <w:gridSpan w:val="2"/>
            <w:tcBorders>
              <w:top w:val="single" w:sz="4" w:space="0" w:color="000000"/>
              <w:left w:val="nil"/>
              <w:bottom w:val="single" w:sz="4" w:space="0" w:color="000000"/>
              <w:right w:val="single" w:sz="4" w:space="0" w:color="000000"/>
            </w:tcBorders>
          </w:tcPr>
          <w:p w:rsidR="00AB2D7B" w:rsidRDefault="00AB2D7B"/>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430 </w:t>
            </w:r>
            <w:r>
              <w:rPr>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Subarachnoid hemorrhage </w:t>
            </w:r>
            <w:r>
              <w:rPr>
                <w:sz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I6000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68" w:hanging="10"/>
            </w:pPr>
            <w:r>
              <w:rPr>
                <w:sz w:val="20"/>
              </w:rPr>
              <w:t xml:space="preserve">Nontraumatic subarachnoid hemorrhage from unspecified carotid siphon and bifurcation </w:t>
            </w:r>
            <w:r>
              <w:rPr>
                <w:sz w:val="24"/>
              </w:rPr>
              <w:t xml:space="preserve"> </w:t>
            </w:r>
          </w:p>
        </w:tc>
      </w:tr>
      <w:tr w:rsidR="00AB2D7B">
        <w:trPr>
          <w:trHeight w:val="593"/>
        </w:trPr>
        <w:tc>
          <w:tcPr>
            <w:tcW w:w="0" w:type="auto"/>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431 </w:t>
            </w:r>
            <w:r>
              <w:rPr>
                <w:sz w:val="24"/>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Intracerebral hemorrhage </w:t>
            </w:r>
            <w:r>
              <w:rPr>
                <w:sz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I6001 </w:t>
            </w:r>
            <w:r>
              <w:rPr>
                <w:sz w:val="24"/>
              </w:rPr>
              <w:t xml:space="preserve"> </w:t>
            </w:r>
          </w:p>
        </w:tc>
        <w:tc>
          <w:tcPr>
            <w:tcW w:w="252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33" w:hanging="10"/>
            </w:pPr>
            <w:r>
              <w:rPr>
                <w:sz w:val="20"/>
              </w:rPr>
              <w:t xml:space="preserve">Nontraumatic subarachnoid </w:t>
            </w:r>
          </w:p>
        </w:tc>
      </w:tr>
    </w:tbl>
    <w:p w:rsidR="00AB2D7B" w:rsidRDefault="00AB2D7B">
      <w:pPr>
        <w:spacing w:after="0"/>
        <w:ind w:left="-360" w:right="1247"/>
      </w:pPr>
    </w:p>
    <w:tbl>
      <w:tblPr>
        <w:tblStyle w:val="TableGrid"/>
        <w:tblW w:w="9367" w:type="dxa"/>
        <w:tblInd w:w="540" w:type="dxa"/>
        <w:tblCellMar>
          <w:top w:w="95" w:type="dxa"/>
          <w:left w:w="96" w:type="dxa"/>
          <w:bottom w:w="28" w:type="dxa"/>
          <w:right w:w="115" w:type="dxa"/>
        </w:tblCellMar>
        <w:tblLook w:val="04A0" w:firstRow="1" w:lastRow="0" w:firstColumn="1" w:lastColumn="0" w:noHBand="0" w:noVBand="1"/>
      </w:tblPr>
      <w:tblGrid>
        <w:gridCol w:w="1724"/>
        <w:gridCol w:w="1462"/>
        <w:gridCol w:w="2225"/>
        <w:gridCol w:w="1435"/>
        <w:gridCol w:w="2521"/>
      </w:tblGrid>
      <w:tr w:rsidR="00AB2D7B">
        <w:trPr>
          <w:trHeight w:val="857"/>
        </w:trPr>
        <w:tc>
          <w:tcPr>
            <w:tcW w:w="1724" w:type="dxa"/>
            <w:vMerge w:val="restart"/>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tcPr>
          <w:p w:rsidR="00AB2D7B" w:rsidRDefault="00AB2D7B"/>
        </w:tc>
        <w:tc>
          <w:tcPr>
            <w:tcW w:w="2225" w:type="dxa"/>
            <w:tcBorders>
              <w:top w:val="single" w:sz="4" w:space="0" w:color="000000"/>
              <w:left w:val="single" w:sz="4" w:space="0" w:color="000000"/>
              <w:bottom w:val="single" w:sz="4" w:space="0" w:color="000000"/>
              <w:right w:val="single" w:sz="4" w:space="0" w:color="000000"/>
            </w:tcBorders>
          </w:tcPr>
          <w:p w:rsidR="00AB2D7B" w:rsidRDefault="00AB2D7B"/>
        </w:tc>
        <w:tc>
          <w:tcPr>
            <w:tcW w:w="1435" w:type="dxa"/>
            <w:tcBorders>
              <w:top w:val="single" w:sz="4" w:space="0" w:color="000000"/>
              <w:left w:val="single" w:sz="4" w:space="0" w:color="000000"/>
              <w:bottom w:val="single" w:sz="4" w:space="0" w:color="000000"/>
              <w:right w:val="single" w:sz="4" w:space="0" w:color="000000"/>
            </w:tcBorders>
          </w:tcPr>
          <w:p w:rsidR="00AB2D7B" w:rsidRDefault="00AB2D7B"/>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ind w:left="12" w:right="430"/>
            </w:pPr>
            <w:r>
              <w:rPr>
                <w:sz w:val="20"/>
              </w:rPr>
              <w:t xml:space="preserve">hemorrhage from right carotid siphon and bifurcation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432.0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291" w:hanging="10"/>
            </w:pPr>
            <w:r>
              <w:rPr>
                <w:sz w:val="20"/>
              </w:rPr>
              <w:t xml:space="preserve">Nontraum extradural hem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I6002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right="152" w:hanging="10"/>
            </w:pPr>
            <w:r>
              <w:rPr>
                <w:sz w:val="20"/>
              </w:rPr>
              <w:t xml:space="preserve">Nontraumatic subarachnoid hemorrhage from </w:t>
            </w:r>
          </w:p>
          <w:p w:rsidR="00AB2D7B" w:rsidRDefault="0096592D">
            <w:pPr>
              <w:ind w:left="12" w:right="467"/>
            </w:pPr>
            <w:r>
              <w:rPr>
                <w:sz w:val="20"/>
              </w:rPr>
              <w:t xml:space="preserve">left carotid siphon and bifurcation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432.1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242" w:hanging="10"/>
            </w:pPr>
            <w:r>
              <w:rPr>
                <w:sz w:val="20"/>
              </w:rPr>
              <w:t xml:space="preserve">Subdural hemorrhage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I6010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ind w:left="12" w:right="152" w:hanging="10"/>
            </w:pPr>
            <w:r>
              <w:rPr>
                <w:sz w:val="20"/>
              </w:rPr>
              <w:t xml:space="preserve">Nontraumatic subarachnoid hemorrhage from unspecified middle cerebral artery </w:t>
            </w:r>
            <w:r>
              <w:rPr>
                <w:sz w:val="24"/>
              </w:rPr>
              <w:t xml:space="preserve"> </w:t>
            </w:r>
          </w:p>
        </w:tc>
      </w:tr>
      <w:tr w:rsidR="00AB2D7B">
        <w:trPr>
          <w:trHeight w:val="1382"/>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432.9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430" w:hanging="10"/>
            </w:pPr>
            <w:r>
              <w:rPr>
                <w:sz w:val="20"/>
              </w:rPr>
              <w:t xml:space="preserve">Intracranial hemorr nos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I6011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ind w:left="12" w:right="600" w:hanging="10"/>
            </w:pPr>
            <w:r>
              <w:rPr>
                <w:sz w:val="20"/>
              </w:rPr>
              <w:t xml:space="preserve">Nontraumatic subarachnoid hemorrhage from right middle cerebral artery </w:t>
            </w:r>
            <w:r>
              <w:rPr>
                <w:sz w:val="24"/>
              </w:rPr>
              <w:t xml:space="preserve"> </w:t>
            </w:r>
          </w:p>
        </w:tc>
      </w:tr>
      <w:tr w:rsidR="00AB2D7B">
        <w:trPr>
          <w:trHeight w:val="1383"/>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433.01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204" w:hanging="10"/>
            </w:pPr>
            <w:r>
              <w:rPr>
                <w:sz w:val="20"/>
              </w:rPr>
              <w:t xml:space="preserve">Basi art occl w/ infarct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I6012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ind w:left="12" w:right="540" w:hanging="10"/>
            </w:pPr>
            <w:r>
              <w:rPr>
                <w:sz w:val="20"/>
              </w:rPr>
              <w:t xml:space="preserve">Nontraumatic subarachnoid hemorrhage from left middle cerebral artery </w:t>
            </w:r>
            <w:r>
              <w:rPr>
                <w:sz w:val="24"/>
              </w:rPr>
              <w:t xml:space="preserve"> </w:t>
            </w:r>
          </w:p>
        </w:tc>
      </w:tr>
      <w:tr w:rsidR="00AB2D7B">
        <w:trPr>
          <w:trHeight w:val="1908"/>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433.11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357" w:hanging="10"/>
            </w:pPr>
            <w:r>
              <w:rPr>
                <w:sz w:val="20"/>
              </w:rPr>
              <w:t xml:space="preserve">Carotd occl w/ infrct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I6020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2" w:right="152" w:hanging="10"/>
            </w:pPr>
            <w:r>
              <w:rPr>
                <w:sz w:val="20"/>
              </w:rPr>
              <w:t xml:space="preserve">Nontraumatic subarachnoid hemorrhage from unspecified </w:t>
            </w:r>
          </w:p>
          <w:p w:rsidR="00AB2D7B" w:rsidRDefault="0096592D">
            <w:pPr>
              <w:spacing w:after="30" w:line="258" w:lineRule="auto"/>
              <w:ind w:left="12" w:right="340"/>
            </w:pPr>
            <w:r>
              <w:rPr>
                <w:sz w:val="20"/>
              </w:rPr>
              <w:t xml:space="preserve">anterior communicating </w:t>
            </w:r>
          </w:p>
          <w:p w:rsidR="00AB2D7B" w:rsidRDefault="0096592D">
            <w:pPr>
              <w:ind w:left="12"/>
            </w:pPr>
            <w:r>
              <w:rPr>
                <w:sz w:val="20"/>
              </w:rPr>
              <w:t xml:space="preserve">artery </w:t>
            </w:r>
            <w:r>
              <w:rPr>
                <w:sz w:val="24"/>
              </w:rPr>
              <w:t xml:space="preserve"> </w:t>
            </w:r>
          </w:p>
        </w:tc>
      </w:tr>
      <w:tr w:rsidR="00AB2D7B">
        <w:trPr>
          <w:trHeight w:val="1647"/>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433.21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652" w:hanging="10"/>
            </w:pPr>
            <w:r>
              <w:rPr>
                <w:sz w:val="20"/>
              </w:rPr>
              <w:t xml:space="preserve">Vertb art occl w/ infrct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I6021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line="269" w:lineRule="auto"/>
              <w:ind w:left="12" w:right="265" w:hanging="10"/>
            </w:pPr>
            <w:r>
              <w:rPr>
                <w:sz w:val="20"/>
              </w:rPr>
              <w:t xml:space="preserve">Nontraumatic subarachnoid hemorrhage </w:t>
            </w:r>
            <w:r>
              <w:rPr>
                <w:sz w:val="20"/>
              </w:rPr>
              <w:tab/>
              <w:t xml:space="preserve">from right </w:t>
            </w:r>
            <w:r>
              <w:rPr>
                <w:sz w:val="20"/>
              </w:rPr>
              <w:tab/>
              <w:t xml:space="preserve">anterior </w:t>
            </w:r>
          </w:p>
          <w:p w:rsidR="00AB2D7B" w:rsidRDefault="0096592D">
            <w:pPr>
              <w:spacing w:after="29"/>
              <w:ind w:left="12"/>
            </w:pPr>
            <w:r>
              <w:rPr>
                <w:sz w:val="20"/>
              </w:rPr>
              <w:t xml:space="preserve">communicating </w:t>
            </w:r>
          </w:p>
          <w:p w:rsidR="00AB2D7B" w:rsidRDefault="0096592D">
            <w:pPr>
              <w:ind w:left="12"/>
            </w:pPr>
            <w:r>
              <w:rPr>
                <w:sz w:val="20"/>
              </w:rPr>
              <w:t xml:space="preserve">artery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433.31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688" w:hanging="10"/>
            </w:pPr>
            <w:r>
              <w:rPr>
                <w:sz w:val="20"/>
              </w:rPr>
              <w:t xml:space="preserve">Mult precer occl w/ infrct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I6022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line="260" w:lineRule="auto"/>
              <w:ind w:left="12" w:right="540" w:hanging="10"/>
            </w:pPr>
            <w:r>
              <w:rPr>
                <w:sz w:val="20"/>
              </w:rPr>
              <w:t xml:space="preserve">Nontraumatic subarachnoid hemorrhage from left anterior </w:t>
            </w:r>
          </w:p>
          <w:p w:rsidR="00AB2D7B" w:rsidRDefault="0096592D">
            <w:pPr>
              <w:spacing w:after="29"/>
              <w:ind w:left="12"/>
            </w:pPr>
            <w:r>
              <w:rPr>
                <w:sz w:val="20"/>
              </w:rPr>
              <w:t xml:space="preserve">communicating </w:t>
            </w:r>
          </w:p>
          <w:p w:rsidR="00AB2D7B" w:rsidRDefault="0096592D">
            <w:pPr>
              <w:ind w:left="12"/>
            </w:pPr>
            <w:r>
              <w:rPr>
                <w:sz w:val="20"/>
              </w:rPr>
              <w:t xml:space="preserve">artery </w:t>
            </w:r>
            <w:r>
              <w:rPr>
                <w:sz w:val="24"/>
              </w:rPr>
              <w:t xml:space="preserve"> </w:t>
            </w:r>
          </w:p>
        </w:tc>
      </w:tr>
      <w:tr w:rsidR="00AB2D7B">
        <w:trPr>
          <w:trHeight w:val="1116"/>
        </w:trPr>
        <w:tc>
          <w:tcPr>
            <w:tcW w:w="0" w:type="auto"/>
            <w:vMerge/>
            <w:tcBorders>
              <w:top w:val="nil"/>
              <w:left w:val="single" w:sz="4" w:space="0" w:color="000000"/>
              <w:bottom w:val="nil"/>
              <w:right w:val="single" w:sz="4" w:space="0" w:color="000000"/>
            </w:tcBorders>
          </w:tcPr>
          <w:p w:rsidR="00AB2D7B" w:rsidRDefault="00AB2D7B"/>
        </w:tc>
        <w:tc>
          <w:tcPr>
            <w:tcW w:w="1462"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433.81 </w:t>
            </w:r>
            <w:r>
              <w:rPr>
                <w:sz w:val="24"/>
              </w:rPr>
              <w:t xml:space="preserve"> </w:t>
            </w:r>
          </w:p>
        </w:tc>
        <w:tc>
          <w:tcPr>
            <w:tcW w:w="222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12" w:right="525" w:hanging="10"/>
            </w:pPr>
            <w:r>
              <w:rPr>
                <w:sz w:val="20"/>
              </w:rPr>
              <w:t xml:space="preserve">Precer occl nec w/ infrct </w:t>
            </w:r>
            <w:r>
              <w:rPr>
                <w:sz w:val="24"/>
              </w:rPr>
              <w:t xml:space="preserve"> </w:t>
            </w:r>
          </w:p>
        </w:tc>
        <w:tc>
          <w:tcPr>
            <w:tcW w:w="1435"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I6030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ind w:left="12" w:right="152" w:hanging="10"/>
            </w:pPr>
            <w:r>
              <w:rPr>
                <w:sz w:val="20"/>
              </w:rPr>
              <w:t xml:space="preserve">Nontraumatic subarachnoid hemorrhage from unspecified </w:t>
            </w:r>
          </w:p>
        </w:tc>
      </w:tr>
    </w:tbl>
    <w:p w:rsidR="00AB2D7B" w:rsidRDefault="00AB2D7B">
      <w:pPr>
        <w:spacing w:after="0"/>
        <w:ind w:left="-360" w:right="1247"/>
      </w:pPr>
    </w:p>
    <w:tbl>
      <w:tblPr>
        <w:tblStyle w:val="TableGrid"/>
        <w:tblW w:w="9367" w:type="dxa"/>
        <w:tblInd w:w="540" w:type="dxa"/>
        <w:tblCellMar>
          <w:top w:w="90" w:type="dxa"/>
          <w:left w:w="94" w:type="dxa"/>
          <w:bottom w:w="28" w:type="dxa"/>
          <w:right w:w="277" w:type="dxa"/>
        </w:tblCellMar>
        <w:tblLook w:val="04A0" w:firstRow="1" w:lastRow="0" w:firstColumn="1" w:lastColumn="0" w:noHBand="0" w:noVBand="1"/>
      </w:tblPr>
      <w:tblGrid>
        <w:gridCol w:w="435"/>
        <w:gridCol w:w="1289"/>
        <w:gridCol w:w="405"/>
        <w:gridCol w:w="1057"/>
        <w:gridCol w:w="1588"/>
        <w:gridCol w:w="637"/>
        <w:gridCol w:w="991"/>
        <w:gridCol w:w="444"/>
        <w:gridCol w:w="2521"/>
      </w:tblGrid>
      <w:tr w:rsidR="00AB2D7B">
        <w:trPr>
          <w:trHeight w:val="857"/>
        </w:trPr>
        <w:tc>
          <w:tcPr>
            <w:tcW w:w="1724"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1435"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2"/>
            </w:pPr>
            <w:r>
              <w:rPr>
                <w:sz w:val="20"/>
              </w:rPr>
              <w:t xml:space="preserve">posterior </w:t>
            </w:r>
          </w:p>
          <w:p w:rsidR="00AB2D7B" w:rsidRDefault="0096592D">
            <w:pPr>
              <w:spacing w:after="29"/>
              <w:ind w:left="12"/>
            </w:pPr>
            <w:r>
              <w:rPr>
                <w:sz w:val="20"/>
              </w:rPr>
              <w:t xml:space="preserve">communicating </w:t>
            </w:r>
          </w:p>
          <w:p w:rsidR="00AB2D7B" w:rsidRDefault="0096592D">
            <w:pPr>
              <w:ind w:left="12"/>
            </w:pPr>
            <w:r>
              <w:rPr>
                <w:sz w:val="20"/>
              </w:rPr>
              <w:t xml:space="preserve">artery </w:t>
            </w:r>
            <w:r>
              <w:rPr>
                <w:sz w:val="24"/>
              </w:rPr>
              <w:t xml:space="preserve"> </w:t>
            </w:r>
          </w:p>
        </w:tc>
      </w:tr>
      <w:tr w:rsidR="00AB2D7B">
        <w:trPr>
          <w:trHeight w:val="1646"/>
        </w:trPr>
        <w:tc>
          <w:tcPr>
            <w:tcW w:w="0" w:type="auto"/>
            <w:gridSpan w:val="2"/>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433.91 </w:t>
            </w:r>
            <w:r>
              <w:rPr>
                <w:sz w:val="24"/>
              </w:rPr>
              <w:t xml:space="preserve"> </w:t>
            </w:r>
          </w:p>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Precer occl nos w/ infrct </w:t>
            </w:r>
            <w:r>
              <w:rPr>
                <w:sz w:val="24"/>
              </w:rPr>
              <w:t xml:space="preserve"> </w:t>
            </w:r>
          </w:p>
        </w:tc>
        <w:tc>
          <w:tcPr>
            <w:tcW w:w="143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I6031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line="268" w:lineRule="auto"/>
              <w:ind w:left="12" w:hanging="10"/>
            </w:pPr>
            <w:r>
              <w:rPr>
                <w:sz w:val="20"/>
              </w:rPr>
              <w:t xml:space="preserve">Nontraumatic subarachnoid hemorrhage </w:t>
            </w:r>
            <w:r>
              <w:rPr>
                <w:sz w:val="20"/>
              </w:rPr>
              <w:tab/>
              <w:t xml:space="preserve">from right </w:t>
            </w:r>
            <w:r>
              <w:rPr>
                <w:sz w:val="20"/>
              </w:rPr>
              <w:tab/>
              <w:t xml:space="preserve">posterior </w:t>
            </w:r>
          </w:p>
          <w:p w:rsidR="00AB2D7B" w:rsidRDefault="0096592D">
            <w:pPr>
              <w:spacing w:after="29"/>
              <w:ind w:left="12"/>
            </w:pPr>
            <w:r>
              <w:rPr>
                <w:sz w:val="20"/>
              </w:rPr>
              <w:t xml:space="preserve">communicating </w:t>
            </w:r>
          </w:p>
          <w:p w:rsidR="00AB2D7B" w:rsidRDefault="0096592D">
            <w:pPr>
              <w:ind w:left="12"/>
            </w:pPr>
            <w:r>
              <w:rPr>
                <w:sz w:val="20"/>
              </w:rPr>
              <w:t xml:space="preserve">artery </w:t>
            </w:r>
            <w:r>
              <w:rPr>
                <w:sz w:val="24"/>
              </w:rPr>
              <w:t xml:space="preserve"> </w:t>
            </w:r>
          </w:p>
        </w:tc>
      </w:tr>
      <w:tr w:rsidR="00AB2D7B">
        <w:trPr>
          <w:trHeight w:val="1645"/>
        </w:trPr>
        <w:tc>
          <w:tcPr>
            <w:tcW w:w="0" w:type="auto"/>
            <w:gridSpan w:val="2"/>
            <w:vMerge/>
            <w:tcBorders>
              <w:top w:val="nil"/>
              <w:left w:val="single" w:sz="4" w:space="0" w:color="000000"/>
              <w:bottom w:val="nil"/>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434.01 </w:t>
            </w:r>
            <w:r>
              <w:rPr>
                <w:sz w:val="24"/>
              </w:rPr>
              <w:t xml:space="preserve"> </w:t>
            </w:r>
          </w:p>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7" w:line="261" w:lineRule="auto"/>
              <w:ind w:left="12" w:right="85" w:hanging="10"/>
            </w:pPr>
            <w:r>
              <w:rPr>
                <w:sz w:val="20"/>
              </w:rPr>
              <w:t xml:space="preserve">Cere thrombosis w/ </w:t>
            </w:r>
          </w:p>
          <w:p w:rsidR="00AB2D7B" w:rsidRDefault="0096592D">
            <w:pPr>
              <w:ind w:left="12"/>
            </w:pPr>
            <w:r>
              <w:rPr>
                <w:sz w:val="20"/>
              </w:rPr>
              <w:t xml:space="preserve">infrct </w:t>
            </w:r>
            <w:r>
              <w:rPr>
                <w:sz w:val="24"/>
              </w:rPr>
              <w:t xml:space="preserve"> </w:t>
            </w:r>
          </w:p>
        </w:tc>
        <w:tc>
          <w:tcPr>
            <w:tcW w:w="1435"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I6032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line="269" w:lineRule="auto"/>
              <w:ind w:left="12" w:hanging="10"/>
            </w:pPr>
            <w:r>
              <w:rPr>
                <w:sz w:val="20"/>
              </w:rPr>
              <w:t xml:space="preserve">Nontraumatic subarachnoid hemorrhage </w:t>
            </w:r>
            <w:r>
              <w:rPr>
                <w:sz w:val="20"/>
              </w:rPr>
              <w:tab/>
              <w:t xml:space="preserve">from left </w:t>
            </w:r>
            <w:r>
              <w:rPr>
                <w:sz w:val="20"/>
              </w:rPr>
              <w:tab/>
              <w:t xml:space="preserve">posterior </w:t>
            </w:r>
          </w:p>
          <w:p w:rsidR="00AB2D7B" w:rsidRDefault="0096592D">
            <w:pPr>
              <w:spacing w:after="27"/>
              <w:ind w:left="12"/>
            </w:pPr>
            <w:r>
              <w:rPr>
                <w:sz w:val="20"/>
              </w:rPr>
              <w:t xml:space="preserve">communicating </w:t>
            </w:r>
          </w:p>
          <w:p w:rsidR="00AB2D7B" w:rsidRDefault="0096592D">
            <w:pPr>
              <w:ind w:left="12"/>
            </w:pPr>
            <w:r>
              <w:rPr>
                <w:sz w:val="20"/>
              </w:rPr>
              <w:t xml:space="preserve">artery </w:t>
            </w:r>
            <w:r>
              <w:rPr>
                <w:sz w:val="24"/>
              </w:rPr>
              <w:t xml:space="preserve"> </w:t>
            </w:r>
          </w:p>
        </w:tc>
      </w:tr>
      <w:tr w:rsidR="00AB2D7B">
        <w:trPr>
          <w:trHeight w:val="1121"/>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46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434.11 </w:t>
            </w:r>
            <w:r>
              <w:rPr>
                <w:sz w:val="24"/>
              </w:rPr>
              <w:t xml:space="preserve"> </w:t>
            </w:r>
          </w:p>
        </w:tc>
        <w:tc>
          <w:tcPr>
            <w:tcW w:w="222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jc w:val="both"/>
            </w:pPr>
            <w:r>
              <w:rPr>
                <w:sz w:val="20"/>
              </w:rPr>
              <w:t xml:space="preserve">Cere embolism w/ infrct </w:t>
            </w:r>
            <w:r>
              <w:rPr>
                <w:sz w:val="24"/>
              </w:rPr>
              <w:t xml:space="preserve"> </w:t>
            </w:r>
          </w:p>
        </w:tc>
        <w:tc>
          <w:tcPr>
            <w:tcW w:w="143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I604 </w:t>
            </w:r>
            <w:r>
              <w:rPr>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12" w:hanging="10"/>
            </w:pPr>
            <w:r>
              <w:rPr>
                <w:sz w:val="20"/>
              </w:rPr>
              <w:t xml:space="preserve">Nontraumatic subarachnoid </w:t>
            </w:r>
          </w:p>
          <w:p w:rsidR="00AB2D7B" w:rsidRDefault="0096592D">
            <w:pPr>
              <w:spacing w:after="28"/>
              <w:ind w:left="12"/>
            </w:pPr>
            <w:r>
              <w:rPr>
                <w:sz w:val="20"/>
              </w:rPr>
              <w:t xml:space="preserve">hemorrhage from </w:t>
            </w:r>
          </w:p>
          <w:p w:rsidR="00AB2D7B" w:rsidRDefault="0096592D">
            <w:pPr>
              <w:ind w:left="12"/>
            </w:pPr>
            <w:r>
              <w:rPr>
                <w:sz w:val="20"/>
              </w:rPr>
              <w:t xml:space="preserve">basilar artery </w:t>
            </w:r>
            <w:r>
              <w:rPr>
                <w:sz w:val="24"/>
              </w:rPr>
              <w:t xml:space="preserve"> </w:t>
            </w:r>
          </w:p>
        </w:tc>
      </w:tr>
      <w:tr w:rsidR="00AB2D7B">
        <w:trPr>
          <w:trHeight w:val="1390"/>
        </w:trPr>
        <w:tc>
          <w:tcPr>
            <w:tcW w:w="435"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6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434.91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351" w:hanging="10"/>
            </w:pPr>
            <w:r>
              <w:rPr>
                <w:sz w:val="20"/>
              </w:rPr>
              <w:t xml:space="preserve">Cereb occl nos w/ infrct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I6050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433" w:hanging="10"/>
            </w:pPr>
            <w:r>
              <w:rPr>
                <w:sz w:val="20"/>
              </w:rPr>
              <w:t xml:space="preserve">Nontraumatic subarachnoid hemorrhage from unspecified vertebral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433.91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304" w:hanging="10"/>
            </w:pPr>
            <w:r>
              <w:rPr>
                <w:sz w:val="20"/>
              </w:rPr>
              <w:t xml:space="preserve">Precer occl nos w/ infrct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I6051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line="258" w:lineRule="auto"/>
              <w:ind w:left="14" w:right="307" w:hanging="2"/>
            </w:pPr>
            <w:r>
              <w:rPr>
                <w:sz w:val="20"/>
              </w:rPr>
              <w:t xml:space="preserve">Nontraumatic subarachnoid </w:t>
            </w:r>
          </w:p>
          <w:p w:rsidR="00AB2D7B" w:rsidRDefault="0096592D">
            <w:pPr>
              <w:spacing w:after="31"/>
              <w:ind w:left="14"/>
            </w:pPr>
            <w:r>
              <w:rPr>
                <w:sz w:val="20"/>
              </w:rPr>
              <w:t xml:space="preserve">hemorrhage from </w:t>
            </w:r>
          </w:p>
          <w:p w:rsidR="00AB2D7B" w:rsidRDefault="0096592D">
            <w:pPr>
              <w:ind w:left="14"/>
            </w:pPr>
            <w:r>
              <w:rPr>
                <w:sz w:val="20"/>
              </w:rPr>
              <w:t xml:space="preserve">right vertebral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434.01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668" w:hanging="10"/>
            </w:pPr>
            <w:r>
              <w:rPr>
                <w:sz w:val="20"/>
              </w:rPr>
              <w:t xml:space="preserve">Cere thrombosis w/ infrct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I6052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6" w:right="750" w:hanging="2"/>
              <w:jc w:val="both"/>
            </w:pPr>
            <w:r>
              <w:rPr>
                <w:sz w:val="20"/>
              </w:rPr>
              <w:t xml:space="preserve">Nontraumatic subarachnoid hemorrhage from left vertebral artery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5"/>
            </w:pPr>
            <w:r>
              <w:rPr>
                <w:sz w:val="20"/>
              </w:rPr>
              <w:t xml:space="preserve">434.11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15" w:right="311" w:hanging="10"/>
            </w:pPr>
            <w:r>
              <w:rPr>
                <w:sz w:val="20"/>
              </w:rPr>
              <w:t xml:space="preserve">Cere embolism w/ infrct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I606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0" w:lineRule="auto"/>
              <w:ind w:left="14" w:right="647"/>
            </w:pPr>
            <w:r>
              <w:rPr>
                <w:sz w:val="20"/>
              </w:rPr>
              <w:t xml:space="preserve">Nontraumatic subarachnoid hemorrhage from other intracranial </w:t>
            </w:r>
          </w:p>
          <w:p w:rsidR="00AB2D7B" w:rsidRDefault="0096592D">
            <w:pPr>
              <w:ind w:left="14"/>
            </w:pPr>
            <w:r>
              <w:rPr>
                <w:sz w:val="20"/>
              </w:rPr>
              <w:t xml:space="preserve">arteries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5"/>
            </w:pPr>
            <w:r>
              <w:rPr>
                <w:sz w:val="20"/>
              </w:rPr>
              <w:t xml:space="preserve">434.91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15" w:right="351" w:hanging="10"/>
            </w:pPr>
            <w:r>
              <w:rPr>
                <w:sz w:val="20"/>
              </w:rPr>
              <w:t xml:space="preserve">Cereb occl nos w/ infrct </w:t>
            </w:r>
            <w:r>
              <w:rPr>
                <w:sz w:val="24"/>
              </w:rPr>
              <w:t xml:space="preserve">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I607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ind w:left="2"/>
            </w:pPr>
            <w:r>
              <w:rPr>
                <w:sz w:val="20"/>
              </w:rPr>
              <w:t xml:space="preserve">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right="676" w:hanging="10"/>
            </w:pPr>
            <w:r>
              <w:rPr>
                <w:sz w:val="20"/>
              </w:rPr>
              <w:t xml:space="preserve">Nontraumatic subarachnoid hemorrhage from unspecified intracranial artery </w:t>
            </w:r>
            <w:r>
              <w:rPr>
                <w:sz w:val="24"/>
              </w:rPr>
              <w:t xml:space="preserve"> </w:t>
            </w:r>
          </w:p>
        </w:tc>
      </w:tr>
      <w:tr w:rsidR="00AB2D7B">
        <w:trPr>
          <w:trHeight w:val="699"/>
        </w:trPr>
        <w:tc>
          <w:tcPr>
            <w:tcW w:w="0" w:type="auto"/>
            <w:vMerge/>
            <w:tcBorders>
              <w:top w:val="nil"/>
              <w:left w:val="single" w:sz="4" w:space="0" w:color="000000"/>
              <w:bottom w:val="nil"/>
              <w:right w:val="single" w:sz="4" w:space="0" w:color="000000"/>
            </w:tcBorders>
          </w:tcPr>
          <w:p w:rsidR="00AB2D7B" w:rsidRDefault="00AB2D7B"/>
        </w:tc>
        <w:tc>
          <w:tcPr>
            <w:tcW w:w="1694"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5"/>
            </w:pPr>
            <w:r>
              <w:rPr>
                <w:sz w:val="20"/>
              </w:rPr>
              <w:t xml:space="preserve">436.x </w:t>
            </w:r>
            <w:r>
              <w:rPr>
                <w:sz w:val="24"/>
              </w:rPr>
              <w:t xml:space="preserve"> </w:t>
            </w:r>
          </w:p>
        </w:tc>
        <w:tc>
          <w:tcPr>
            <w:tcW w:w="2645"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15" w:right="512" w:hanging="10"/>
            </w:pPr>
            <w:r>
              <w:rPr>
                <w:sz w:val="20"/>
              </w:rPr>
              <w:t xml:space="preserve">Acute, but illdefined, </w:t>
            </w:r>
          </w:p>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I67.89 </w:t>
            </w:r>
            <w:r>
              <w:rPr>
                <w:sz w:val="24"/>
              </w:rPr>
              <w:t xml:space="preserve"> </w:t>
            </w:r>
          </w:p>
        </w:tc>
        <w:tc>
          <w:tcPr>
            <w:tcW w:w="2965"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4" w:right="131" w:hanging="12"/>
            </w:pPr>
            <w:r>
              <w:rPr>
                <w:sz w:val="20"/>
              </w:rPr>
              <w:t xml:space="preserve">Other cerebrovascular disease </w:t>
            </w:r>
            <w:r>
              <w:rPr>
                <w:sz w:val="24"/>
              </w:rPr>
              <w:t xml:space="preserve"> </w:t>
            </w:r>
          </w:p>
        </w:tc>
      </w:tr>
    </w:tbl>
    <w:p w:rsidR="00AB2D7B" w:rsidRDefault="00AB2D7B">
      <w:pPr>
        <w:spacing w:after="0"/>
        <w:ind w:left="-360" w:right="1247"/>
      </w:pPr>
    </w:p>
    <w:tbl>
      <w:tblPr>
        <w:tblStyle w:val="TableGrid"/>
        <w:tblW w:w="9367" w:type="dxa"/>
        <w:tblInd w:w="540" w:type="dxa"/>
        <w:tblCellMar>
          <w:top w:w="99" w:type="dxa"/>
          <w:left w:w="96" w:type="dxa"/>
          <w:bottom w:w="29" w:type="dxa"/>
          <w:right w:w="115" w:type="dxa"/>
        </w:tblCellMar>
        <w:tblLook w:val="04A0" w:firstRow="1" w:lastRow="0" w:firstColumn="1" w:lastColumn="0" w:noHBand="0" w:noVBand="1"/>
      </w:tblPr>
      <w:tblGrid>
        <w:gridCol w:w="434"/>
        <w:gridCol w:w="1694"/>
        <w:gridCol w:w="2646"/>
        <w:gridCol w:w="1628"/>
        <w:gridCol w:w="2965"/>
      </w:tblGrid>
      <w:tr w:rsidR="00AB2D7B">
        <w:trPr>
          <w:trHeight w:val="698"/>
        </w:trPr>
        <w:tc>
          <w:tcPr>
            <w:tcW w:w="435" w:type="dxa"/>
            <w:vMerge w:val="restart"/>
            <w:tcBorders>
              <w:top w:val="nil"/>
              <w:left w:val="single" w:sz="4" w:space="0" w:color="000000"/>
              <w:bottom w:val="nil"/>
              <w:right w:val="single" w:sz="4" w:space="0" w:color="000000"/>
            </w:tcBorders>
          </w:tcPr>
          <w:p w:rsidR="00AB2D7B" w:rsidRDefault="00AB2D7B"/>
        </w:tc>
        <w:tc>
          <w:tcPr>
            <w:tcW w:w="1694" w:type="dxa"/>
            <w:tcBorders>
              <w:top w:val="single" w:sz="4" w:space="0" w:color="000000"/>
              <w:left w:val="single" w:sz="4" w:space="0" w:color="000000"/>
              <w:bottom w:val="single" w:sz="4" w:space="0" w:color="000000"/>
              <w:right w:val="single" w:sz="4" w:space="0" w:color="000000"/>
            </w:tcBorders>
          </w:tcPr>
          <w:p w:rsidR="00AB2D7B" w:rsidRDefault="00AB2D7B"/>
        </w:tc>
        <w:tc>
          <w:tcPr>
            <w:tcW w:w="2645"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482"/>
            </w:pPr>
            <w:r>
              <w:rPr>
                <w:sz w:val="20"/>
              </w:rPr>
              <w:t xml:space="preserve">cerebrovascular disease </w:t>
            </w:r>
            <w:r>
              <w:rPr>
                <w:sz w:val="24"/>
              </w:rPr>
              <w:t xml:space="preserve"> </w:t>
            </w:r>
          </w:p>
        </w:tc>
        <w:tc>
          <w:tcPr>
            <w:tcW w:w="1628" w:type="dxa"/>
            <w:tcBorders>
              <w:top w:val="single" w:sz="4" w:space="0" w:color="000000"/>
              <w:left w:val="single" w:sz="4" w:space="0" w:color="000000"/>
              <w:bottom w:val="single" w:sz="4" w:space="0" w:color="000000"/>
              <w:right w:val="single" w:sz="4" w:space="0" w:color="000000"/>
            </w:tcBorders>
          </w:tcPr>
          <w:p w:rsidR="00AB2D7B" w:rsidRDefault="00AB2D7B"/>
        </w:tc>
        <w:tc>
          <w:tcPr>
            <w:tcW w:w="2965" w:type="dxa"/>
            <w:tcBorders>
              <w:top w:val="single" w:sz="4" w:space="0" w:color="000000"/>
              <w:left w:val="single" w:sz="4" w:space="0" w:color="000000"/>
              <w:bottom w:val="single" w:sz="4" w:space="0" w:color="000000"/>
              <w:right w:val="single" w:sz="4" w:space="0" w:color="000000"/>
            </w:tcBorders>
          </w:tcPr>
          <w:p w:rsidR="00AB2D7B" w:rsidRDefault="00AB2D7B"/>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694"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2"/>
            </w:pPr>
            <w:r>
              <w:rPr>
                <w:sz w:val="20"/>
              </w:rPr>
              <w:t xml:space="preserve">V12.54 </w:t>
            </w:r>
            <w:r>
              <w:rPr>
                <w:sz w:val="24"/>
              </w:rPr>
              <w:t xml:space="preserve"> </w:t>
            </w:r>
          </w:p>
        </w:tc>
        <w:tc>
          <w:tcPr>
            <w:tcW w:w="2645" w:type="dxa"/>
            <w:tcBorders>
              <w:top w:val="single" w:sz="4" w:space="0" w:color="000000"/>
              <w:left w:val="single" w:sz="4" w:space="0" w:color="000000"/>
              <w:bottom w:val="single" w:sz="4" w:space="0" w:color="000000"/>
              <w:right w:val="single" w:sz="4" w:space="0" w:color="000000"/>
            </w:tcBorders>
          </w:tcPr>
          <w:p w:rsidR="00AB2D7B" w:rsidRDefault="0096592D">
            <w:pPr>
              <w:ind w:left="12" w:right="465" w:hanging="10"/>
            </w:pPr>
            <w:r>
              <w:rPr>
                <w:sz w:val="20"/>
              </w:rPr>
              <w:t xml:space="preserve">Personal history of transient ischemic attack (TIA), and cerebral infarction without residual deficits </w:t>
            </w:r>
            <w:r>
              <w:rPr>
                <w:sz w:val="24"/>
              </w:rPr>
              <w:t xml:space="preserve"> </w:t>
            </w:r>
          </w:p>
        </w:tc>
        <w:tc>
          <w:tcPr>
            <w:tcW w:w="162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I608 </w:t>
            </w:r>
            <w:r>
              <w:rPr>
                <w:sz w:val="24"/>
              </w:rPr>
              <w:t xml:space="preserve"> </w:t>
            </w:r>
          </w:p>
          <w:p w:rsidR="00AB2D7B" w:rsidRDefault="0096592D">
            <w:r>
              <w:rPr>
                <w:sz w:val="20"/>
              </w:rPr>
              <w:t xml:space="preserve">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596" w:hanging="10"/>
            </w:pPr>
            <w:r>
              <w:rPr>
                <w:sz w:val="20"/>
              </w:rPr>
              <w:t xml:space="preserve">Other nontraumatic subarachnoid hemorrhage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4340" w:type="dxa"/>
            <w:gridSpan w:val="2"/>
            <w:vMerge w:val="restart"/>
            <w:tcBorders>
              <w:top w:val="single" w:sz="4" w:space="0" w:color="000000"/>
              <w:left w:val="single" w:sz="4" w:space="0" w:color="000000"/>
              <w:bottom w:val="nil"/>
              <w:right w:val="single" w:sz="4" w:space="0" w:color="000000"/>
            </w:tcBorders>
          </w:tcPr>
          <w:p w:rsidR="00AB2D7B" w:rsidRDefault="0096592D">
            <w:pPr>
              <w:spacing w:after="9707"/>
              <w:ind w:left="1702"/>
            </w:pPr>
            <w:r>
              <w:rPr>
                <w:sz w:val="24"/>
              </w:rPr>
              <w:t xml:space="preserve"> </w:t>
            </w:r>
          </w:p>
          <w:p w:rsidR="00AB2D7B" w:rsidRDefault="0096592D">
            <w:pPr>
              <w:ind w:left="2"/>
            </w:pPr>
            <w:r>
              <w:rPr>
                <w:sz w:val="20"/>
              </w:rPr>
              <w:t xml:space="preserve"> </w:t>
            </w:r>
            <w:r>
              <w:rPr>
                <w:sz w:val="24"/>
              </w:rPr>
              <w:t xml:space="preserve"> </w:t>
            </w:r>
          </w:p>
        </w:tc>
        <w:tc>
          <w:tcPr>
            <w:tcW w:w="162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I609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714"/>
            </w:pPr>
            <w:r>
              <w:rPr>
                <w:sz w:val="20"/>
              </w:rPr>
              <w:t xml:space="preserve">Nontraumatic subarachnoid hemorrhage, unspecified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I610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797" w:hanging="10"/>
            </w:pPr>
            <w:r>
              <w:rPr>
                <w:sz w:val="20"/>
              </w:rPr>
              <w:t xml:space="preserve">Nontraumatic intracerebral hemorrhage in hemisphere, subcortical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I611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645" w:hanging="10"/>
            </w:pPr>
            <w:r>
              <w:rPr>
                <w:sz w:val="20"/>
              </w:rPr>
              <w:t xml:space="preserve">Nontraumatic intracerebral hemorrhage in hemisphere, cortical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I612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750" w:hanging="10"/>
            </w:pPr>
            <w:r>
              <w:rPr>
                <w:sz w:val="20"/>
              </w:rPr>
              <w:t xml:space="preserve">Nontraumatic intracerebral hemorrhage in hemisphere, unspecified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I613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645" w:hanging="10"/>
            </w:pPr>
            <w:r>
              <w:rPr>
                <w:sz w:val="20"/>
              </w:rPr>
              <w:t xml:space="preserve">Nontraumatic intracerebral hemorrhage in brain stem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I614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645" w:hanging="10"/>
            </w:pPr>
            <w:r>
              <w:rPr>
                <w:sz w:val="20"/>
              </w:rPr>
              <w:t xml:space="preserve">Nontraumatic intracerebral hemorrhage in cerebellum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vAlign w:val="bottom"/>
          </w:tcPr>
          <w:p w:rsidR="00AB2D7B" w:rsidRDefault="0096592D">
            <w:r>
              <w:rPr>
                <w:sz w:val="20"/>
              </w:rPr>
              <w:t xml:space="preserve">I615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595" w:hanging="10"/>
            </w:pPr>
            <w:r>
              <w:rPr>
                <w:sz w:val="20"/>
              </w:rPr>
              <w:t xml:space="preserve">Nontraumatic intracerebral hemorrhage, intraventricular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I616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spacing w:after="26" w:line="261" w:lineRule="auto"/>
              <w:ind w:left="12" w:right="595"/>
            </w:pPr>
            <w:r>
              <w:rPr>
                <w:sz w:val="20"/>
              </w:rPr>
              <w:t xml:space="preserve">Nontraumatic intracerebral hemorrhage, multiple </w:t>
            </w:r>
          </w:p>
          <w:p w:rsidR="00AB2D7B" w:rsidRDefault="0096592D">
            <w:pPr>
              <w:ind w:left="12"/>
            </w:pPr>
            <w:r>
              <w:rPr>
                <w:sz w:val="20"/>
              </w:rPr>
              <w:t xml:space="preserve">localized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62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I618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645"/>
            </w:pPr>
            <w:r>
              <w:rPr>
                <w:sz w:val="20"/>
              </w:rPr>
              <w:t xml:space="preserve">Other nontraumatic intracerebral hemorrhage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right w:w="115" w:type="dxa"/>
        </w:tblCellMar>
        <w:tblLook w:val="04A0" w:firstRow="1" w:lastRow="0" w:firstColumn="1" w:lastColumn="0" w:noHBand="0" w:noVBand="1"/>
      </w:tblPr>
      <w:tblGrid>
        <w:gridCol w:w="435"/>
        <w:gridCol w:w="79"/>
        <w:gridCol w:w="3705"/>
        <w:gridCol w:w="555"/>
        <w:gridCol w:w="962"/>
        <w:gridCol w:w="666"/>
        <w:gridCol w:w="2965"/>
      </w:tblGrid>
      <w:tr w:rsidR="00AB2D7B">
        <w:trPr>
          <w:trHeight w:val="1128"/>
        </w:trPr>
        <w:tc>
          <w:tcPr>
            <w:tcW w:w="435" w:type="dxa"/>
            <w:vMerge w:val="restart"/>
            <w:tcBorders>
              <w:top w:val="nil"/>
              <w:left w:val="single" w:sz="4" w:space="0" w:color="000000"/>
              <w:bottom w:val="single" w:sz="4" w:space="0" w:color="000000"/>
              <w:right w:val="single" w:sz="4" w:space="0" w:color="000000"/>
            </w:tcBorders>
          </w:tcPr>
          <w:p w:rsidR="00AB2D7B" w:rsidRDefault="00AB2D7B"/>
        </w:tc>
        <w:tc>
          <w:tcPr>
            <w:tcW w:w="4340"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I619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714"/>
            </w:pPr>
            <w:r>
              <w:rPr>
                <w:sz w:val="20"/>
              </w:rPr>
              <w:t xml:space="preserve">Nontraumatic intracerebral hemorrhage, unspecified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gridSpan w:val="3"/>
            <w:vMerge/>
            <w:tcBorders>
              <w:top w:val="nil"/>
              <w:left w:val="single" w:sz="4" w:space="0" w:color="000000"/>
              <w:bottom w:val="nil"/>
              <w:right w:val="single" w:sz="4" w:space="0" w:color="000000"/>
            </w:tcBorders>
          </w:tcPr>
          <w:p w:rsidR="00AB2D7B" w:rsidRDefault="00AB2D7B"/>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I6200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tcPr>
          <w:p w:rsidR="00AB2D7B" w:rsidRDefault="0096592D">
            <w:pPr>
              <w:ind w:left="12" w:right="857"/>
            </w:pPr>
            <w:r>
              <w:rPr>
                <w:sz w:val="20"/>
              </w:rPr>
              <w:t xml:space="preserve">Nontraumatic subdural hemorrhage, unspecified </w:t>
            </w:r>
            <w:r>
              <w:rPr>
                <w:sz w:val="24"/>
              </w:rPr>
              <w:t xml:space="preserve"> </w:t>
            </w:r>
          </w:p>
        </w:tc>
      </w:tr>
      <w:tr w:rsidR="00AB2D7B">
        <w:trPr>
          <w:trHeight w:val="70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628"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I6201 </w:t>
            </w:r>
            <w:r>
              <w:rPr>
                <w:sz w:val="24"/>
              </w:rPr>
              <w:t xml:space="preserve"> </w:t>
            </w:r>
          </w:p>
        </w:tc>
        <w:tc>
          <w:tcPr>
            <w:tcW w:w="2965"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373" w:hanging="12"/>
            </w:pPr>
            <w:r>
              <w:rPr>
                <w:sz w:val="20"/>
              </w:rPr>
              <w:t xml:space="preserve">Nontraumatic acute subdural hemorrhage </w:t>
            </w:r>
            <w:r>
              <w:rPr>
                <w:sz w:val="24"/>
              </w:rPr>
              <w:t xml:space="preserve"> </w:t>
            </w:r>
          </w:p>
        </w:tc>
      </w:tr>
      <w:tr w:rsidR="00AB2D7B">
        <w:trPr>
          <w:trHeight w:val="696"/>
        </w:trPr>
        <w:tc>
          <w:tcPr>
            <w:tcW w:w="514" w:type="dxa"/>
            <w:gridSpan w:val="2"/>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3706"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I6202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hanging="2"/>
            </w:pPr>
            <w:r>
              <w:rPr>
                <w:sz w:val="20"/>
              </w:rPr>
              <w:t xml:space="preserve">Nontraumatic subacute subdural hemorrhage </w:t>
            </w:r>
            <w:r>
              <w:rPr>
                <w:sz w:val="24"/>
              </w:rPr>
              <w:t xml:space="preserve"> </w:t>
            </w:r>
          </w:p>
        </w:tc>
      </w:tr>
      <w:tr w:rsidR="00AB2D7B">
        <w:trPr>
          <w:trHeight w:val="691"/>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I6203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hanging="10"/>
            </w:pPr>
            <w:r>
              <w:rPr>
                <w:sz w:val="20"/>
              </w:rPr>
              <w:t xml:space="preserve">Nontraumatic chronic subdural hemorrhage </w:t>
            </w:r>
            <w:r>
              <w:rPr>
                <w:sz w:val="24"/>
              </w:rPr>
              <w:t xml:space="preserve"> </w:t>
            </w:r>
          </w:p>
        </w:tc>
      </w:tr>
      <w:tr w:rsidR="00AB2D7B">
        <w:trPr>
          <w:trHeight w:val="696"/>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I621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right="120" w:hanging="10"/>
            </w:pPr>
            <w:r>
              <w:rPr>
                <w:sz w:val="20"/>
              </w:rPr>
              <w:t xml:space="preserve">Nontraumatic extradural hemorrhage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I629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hanging="2"/>
            </w:pPr>
            <w:r>
              <w:rPr>
                <w:sz w:val="20"/>
              </w:rPr>
              <w:t xml:space="preserve">Nontraumatic intracranial hemorrhage, unspecified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I6300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2" w:right="114" w:hanging="2"/>
            </w:pPr>
            <w:r>
              <w:rPr>
                <w:sz w:val="20"/>
              </w:rPr>
              <w:t xml:space="preserve">Cerebral infarction due to thrombosis of unspecified </w:t>
            </w:r>
          </w:p>
          <w:p w:rsidR="00AB2D7B" w:rsidRDefault="0096592D">
            <w:pPr>
              <w:tabs>
                <w:tab w:val="center" w:pos="12"/>
                <w:tab w:val="center" w:pos="1469"/>
              </w:tabs>
            </w:pPr>
            <w:r>
              <w:tab/>
            </w:r>
            <w:r>
              <w:rPr>
                <w:sz w:val="20"/>
              </w:rPr>
              <w:t xml:space="preserve"> </w:t>
            </w:r>
            <w:r>
              <w:rPr>
                <w:sz w:val="20"/>
              </w:rPr>
              <w:tab/>
              <w:t xml:space="preserve">precerebral artery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line="258" w:lineRule="auto"/>
              <w:ind w:left="12" w:hanging="2"/>
              <w:jc w:val="both"/>
            </w:pPr>
            <w:r>
              <w:rPr>
                <w:sz w:val="20"/>
              </w:rPr>
              <w:t xml:space="preserve">Cerebral infarction due to thrombosis of right vertebral </w:t>
            </w:r>
          </w:p>
          <w:p w:rsidR="00AB2D7B" w:rsidRDefault="0096592D">
            <w:pPr>
              <w:ind w:left="12"/>
            </w:pPr>
            <w:r>
              <w:rPr>
                <w:sz w:val="20"/>
              </w:rPr>
              <w:t xml:space="preserve">artery </w:t>
            </w:r>
            <w:r>
              <w:rPr>
                <w:sz w:val="24"/>
              </w:rPr>
              <w:t xml:space="preserve"> </w:t>
            </w:r>
          </w:p>
        </w:tc>
      </w:tr>
      <w:tr w:rsidR="00AB2D7B">
        <w:trPr>
          <w:trHeight w:val="85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I63012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5" w:line="261" w:lineRule="auto"/>
              <w:ind w:left="12" w:right="114" w:hanging="2"/>
            </w:pPr>
            <w:r>
              <w:rPr>
                <w:sz w:val="20"/>
              </w:rPr>
              <w:t xml:space="preserve">Cerebral infarction due to thrombosis of left vertebral </w:t>
            </w:r>
          </w:p>
          <w:p w:rsidR="00AB2D7B" w:rsidRDefault="0096592D">
            <w:pPr>
              <w:ind w:left="12"/>
            </w:pPr>
            <w:r>
              <w:rPr>
                <w:sz w:val="20"/>
              </w:rPr>
              <w:t xml:space="preserve">artery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I63019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0" w:line="261" w:lineRule="auto"/>
              <w:ind w:left="12" w:hanging="2"/>
              <w:jc w:val="both"/>
            </w:pPr>
            <w:r>
              <w:rPr>
                <w:sz w:val="20"/>
              </w:rPr>
              <w:t xml:space="preserve">Cerebral infarction due to thrombosis of unspecified </w:t>
            </w:r>
          </w:p>
          <w:p w:rsidR="00AB2D7B" w:rsidRDefault="0096592D">
            <w:pPr>
              <w:ind w:left="12"/>
            </w:pPr>
            <w:r>
              <w:rPr>
                <w:sz w:val="20"/>
              </w:rPr>
              <w:t xml:space="preserve">vertebral artery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114" w:hanging="2"/>
            </w:pPr>
            <w:r>
              <w:rPr>
                <w:sz w:val="20"/>
              </w:rPr>
              <w:t xml:space="preserve">Cerebral infarction due to thrombosis of basilar artery </w:t>
            </w:r>
            <w:r>
              <w:rPr>
                <w:sz w:val="24"/>
              </w:rPr>
              <w:t xml:space="preserve"> </w:t>
            </w:r>
          </w:p>
        </w:tc>
      </w:tr>
      <w:tr w:rsidR="00AB2D7B">
        <w:trPr>
          <w:trHeight w:val="859"/>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I63031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56" w:hanging="2"/>
            </w:pPr>
            <w:r>
              <w:rPr>
                <w:sz w:val="20"/>
              </w:rPr>
              <w:t xml:space="preserve">Cerebral infarction due to thrombosis of right carotid artery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I63032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right="114" w:hanging="2"/>
            </w:pPr>
            <w:r>
              <w:rPr>
                <w:sz w:val="20"/>
              </w:rPr>
              <w:t xml:space="preserve">Cerebral infarction due to thrombosis of left carotid artery </w:t>
            </w:r>
            <w:r>
              <w:rPr>
                <w:sz w:val="24"/>
              </w:rPr>
              <w:t xml:space="preserve"> </w:t>
            </w:r>
          </w:p>
        </w:tc>
      </w:tr>
      <w:tr w:rsidR="00AB2D7B">
        <w:trPr>
          <w:trHeight w:val="860"/>
        </w:trPr>
        <w:tc>
          <w:tcPr>
            <w:tcW w:w="0" w:type="auto"/>
            <w:gridSpan w:val="2"/>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I63039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right="443" w:hanging="2"/>
            </w:pPr>
            <w:r>
              <w:rPr>
                <w:sz w:val="20"/>
              </w:rPr>
              <w:t xml:space="preserve">Cerebral infarction due to thrombosis of unspecified carotid artery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right w:w="115" w:type="dxa"/>
        </w:tblCellMar>
        <w:tblLook w:val="04A0" w:firstRow="1" w:lastRow="0" w:firstColumn="1" w:lastColumn="0" w:noHBand="0" w:noVBand="1"/>
      </w:tblPr>
      <w:tblGrid>
        <w:gridCol w:w="514"/>
        <w:gridCol w:w="432"/>
        <w:gridCol w:w="3274"/>
        <w:gridCol w:w="163"/>
        <w:gridCol w:w="1354"/>
        <w:gridCol w:w="149"/>
        <w:gridCol w:w="3481"/>
      </w:tblGrid>
      <w:tr w:rsidR="00AB2D7B">
        <w:trPr>
          <w:trHeight w:val="859"/>
        </w:trPr>
        <w:tc>
          <w:tcPr>
            <w:tcW w:w="514" w:type="dxa"/>
            <w:vMerge w:val="restart"/>
            <w:tcBorders>
              <w:top w:val="nil"/>
              <w:left w:val="single" w:sz="4" w:space="0" w:color="000000"/>
              <w:bottom w:val="single" w:sz="4" w:space="0" w:color="000000"/>
              <w:right w:val="single" w:sz="4" w:space="0" w:color="000000"/>
            </w:tcBorders>
          </w:tcPr>
          <w:p w:rsidR="00AB2D7B" w:rsidRDefault="00AB2D7B"/>
        </w:tc>
        <w:tc>
          <w:tcPr>
            <w:tcW w:w="3706"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I6309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 w:hanging="2"/>
            </w:pPr>
            <w:r>
              <w:rPr>
                <w:sz w:val="20"/>
              </w:rPr>
              <w:t xml:space="preserve">Cerebral infarction due to thrombosis of other precerebral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ind w:left="7"/>
            </w:pPr>
            <w:r>
              <w:rPr>
                <w:sz w:val="20"/>
              </w:rPr>
              <w:t xml:space="preserve">I6310 </w:t>
            </w:r>
            <w:r>
              <w:rPr>
                <w:sz w:val="24"/>
              </w:rPr>
              <w:t xml:space="preserve"> </w:t>
            </w:r>
          </w:p>
          <w:p w:rsidR="00AB2D7B" w:rsidRDefault="0096592D">
            <w:pPr>
              <w:ind w:left="7"/>
            </w:pPr>
            <w:r>
              <w:rPr>
                <w:sz w:val="20"/>
              </w:rPr>
              <w:t xml:space="preserve">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Cerebral infarction due to embolism of unspecified precerebral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I63111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 w:right="8" w:hanging="2"/>
            </w:pPr>
            <w:r>
              <w:rPr>
                <w:sz w:val="20"/>
              </w:rPr>
              <w:t xml:space="preserve">Cerebral infarction due to embolism of right vertebral artery </w:t>
            </w:r>
            <w:r>
              <w:rPr>
                <w:sz w:val="24"/>
              </w:rPr>
              <w:t xml:space="preserve"> </w:t>
            </w:r>
          </w:p>
        </w:tc>
      </w:tr>
      <w:tr w:rsidR="00AB2D7B">
        <w:trPr>
          <w:trHeight w:val="694"/>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I63112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9" w:hanging="2"/>
            </w:pPr>
            <w:r>
              <w:rPr>
                <w:sz w:val="20"/>
              </w:rPr>
              <w:t xml:space="preserve">Cerebral infarction due to embolism of left vertebral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I63119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2" w:line="258" w:lineRule="auto"/>
              <w:ind w:left="9" w:hanging="2"/>
              <w:jc w:val="both"/>
            </w:pPr>
            <w:r>
              <w:rPr>
                <w:sz w:val="20"/>
              </w:rPr>
              <w:t xml:space="preserve">Cerebral infarction due to embolism of unspecified </w:t>
            </w:r>
          </w:p>
          <w:p w:rsidR="00AB2D7B" w:rsidRDefault="0096592D">
            <w:pPr>
              <w:ind w:left="10"/>
            </w:pPr>
            <w:r>
              <w:rPr>
                <w:sz w:val="20"/>
              </w:rPr>
              <w:t xml:space="preserve">vertebral artery </w:t>
            </w:r>
            <w:r>
              <w:rPr>
                <w:sz w:val="24"/>
              </w:rPr>
              <w:t xml:space="preserve"> </w:t>
            </w:r>
          </w:p>
        </w:tc>
      </w:tr>
      <w:tr w:rsidR="00AB2D7B">
        <w:trPr>
          <w:trHeight w:val="694"/>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9" w:hanging="2"/>
            </w:pPr>
            <w:r>
              <w:rPr>
                <w:sz w:val="20"/>
              </w:rPr>
              <w:t xml:space="preserve">Cerebral infarction due to embolism of basilar artery </w:t>
            </w:r>
            <w:r>
              <w:rPr>
                <w:sz w:val="24"/>
              </w:rPr>
              <w:t xml:space="preserve"> </w:t>
            </w:r>
          </w:p>
        </w:tc>
      </w:tr>
      <w:tr w:rsidR="00AB2D7B">
        <w:trPr>
          <w:trHeight w:val="696"/>
        </w:trPr>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I63131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9" w:hanging="2"/>
            </w:pPr>
            <w:r>
              <w:rPr>
                <w:sz w:val="20"/>
              </w:rPr>
              <w:t xml:space="preserve">Cerebral infarction due to embolism of right carotid artery </w:t>
            </w:r>
            <w:r>
              <w:rPr>
                <w:sz w:val="24"/>
              </w:rPr>
              <w:t xml:space="preserve"> </w:t>
            </w:r>
          </w:p>
        </w:tc>
      </w:tr>
      <w:tr w:rsidR="00AB2D7B">
        <w:trPr>
          <w:trHeight w:val="692"/>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I63132 </w:t>
            </w:r>
            <w:r>
              <w:rPr>
                <w:sz w:val="24"/>
              </w:rPr>
              <w:t xml:space="preserve"> </w:t>
            </w:r>
          </w:p>
        </w:tc>
        <w:tc>
          <w:tcPr>
            <w:tcW w:w="362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9" w:hanging="2"/>
            </w:pPr>
            <w:r>
              <w:rPr>
                <w:sz w:val="20"/>
              </w:rPr>
              <w:t xml:space="preserve">Cerebral infarction due to embolism of left carotid artery </w:t>
            </w:r>
            <w:r>
              <w:rPr>
                <w:sz w:val="24"/>
              </w:rPr>
              <w:t xml:space="preserve"> </w:t>
            </w:r>
          </w:p>
        </w:tc>
      </w:tr>
      <w:tr w:rsidR="00AB2D7B">
        <w:trPr>
          <w:trHeight w:val="857"/>
        </w:trPr>
        <w:tc>
          <w:tcPr>
            <w:tcW w:w="946" w:type="dxa"/>
            <w:gridSpan w:val="2"/>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3437" w:type="dxa"/>
            <w:gridSpan w:val="2"/>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I63139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652" w:hanging="2"/>
            </w:pPr>
            <w:r>
              <w:rPr>
                <w:sz w:val="20"/>
              </w:rPr>
              <w:t xml:space="preserve">Cerebral infarction due to embolism of unspecified carotid artery </w:t>
            </w:r>
            <w:r>
              <w:rPr>
                <w:sz w:val="24"/>
              </w:rPr>
              <w:t xml:space="preserve"> </w:t>
            </w:r>
          </w:p>
        </w:tc>
      </w:tr>
      <w:tr w:rsidR="00AB2D7B">
        <w:trPr>
          <w:trHeight w:val="694"/>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I6319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9" w:hanging="2"/>
            </w:pPr>
            <w:r>
              <w:rPr>
                <w:sz w:val="20"/>
              </w:rPr>
              <w:t xml:space="preserve">Cerebral infarction due to embolism of other precerebral artery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I6320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598" w:hanging="2"/>
            </w:pPr>
            <w:r>
              <w:rPr>
                <w:sz w:val="20"/>
              </w:rPr>
              <w:t xml:space="preserve">Cerebral infarction due to unspecified occlusion or stenosis of unspecified precerebral arteries </w:t>
            </w:r>
            <w:r>
              <w:rPr>
                <w:sz w:val="24"/>
              </w:rPr>
              <w:t xml:space="preserve"> </w:t>
            </w:r>
          </w:p>
        </w:tc>
      </w:tr>
      <w:tr w:rsidR="00AB2D7B">
        <w:trPr>
          <w:trHeight w:val="1121"/>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I63211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598" w:hanging="2"/>
            </w:pPr>
            <w:r>
              <w:rPr>
                <w:sz w:val="20"/>
              </w:rPr>
              <w:t xml:space="preserve">Cerebral infarction due to unspecified occlusion or stenosis of right vertebral arteries </w:t>
            </w:r>
            <w:r>
              <w:rPr>
                <w:sz w:val="24"/>
              </w:rPr>
              <w:t xml:space="preserve"> </w:t>
            </w:r>
          </w:p>
        </w:tc>
      </w:tr>
      <w:tr w:rsidR="00AB2D7B">
        <w:trPr>
          <w:trHeight w:val="857"/>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I63212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hanging="2"/>
            </w:pPr>
            <w:r>
              <w:rPr>
                <w:sz w:val="20"/>
              </w:rPr>
              <w:t xml:space="preserve">Cerebral infarction due to unspecified occlusion or stenosis of left vertebral arteries </w:t>
            </w:r>
            <w:r>
              <w:rPr>
                <w:sz w:val="24"/>
              </w:rPr>
              <w:t xml:space="preserve"> </w:t>
            </w:r>
          </w:p>
        </w:tc>
      </w:tr>
      <w:tr w:rsidR="00AB2D7B">
        <w:trPr>
          <w:trHeight w:val="1088"/>
        </w:trPr>
        <w:tc>
          <w:tcPr>
            <w:tcW w:w="0" w:type="auto"/>
            <w:gridSpan w:val="2"/>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0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I63219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right="598" w:firstLine="7"/>
            </w:pPr>
            <w:r>
              <w:rPr>
                <w:sz w:val="20"/>
              </w:rPr>
              <w:t xml:space="preserve">Cerebral infarction due to unspecified occlusion or stenosis of unspecified </w:t>
            </w:r>
            <w:r>
              <w:rPr>
                <w:sz w:val="24"/>
              </w:rPr>
              <w:t xml:space="preserve"> </w:t>
            </w:r>
            <w:r>
              <w:rPr>
                <w:sz w:val="20"/>
              </w:rPr>
              <w:t xml:space="preserve">vertebral arteries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8" w:type="dxa"/>
          <w:right w:w="115" w:type="dxa"/>
        </w:tblCellMar>
        <w:tblLook w:val="04A0" w:firstRow="1" w:lastRow="0" w:firstColumn="1" w:lastColumn="0" w:noHBand="0" w:noVBand="1"/>
      </w:tblPr>
      <w:tblGrid>
        <w:gridCol w:w="946"/>
        <w:gridCol w:w="3437"/>
        <w:gridCol w:w="1503"/>
        <w:gridCol w:w="3481"/>
      </w:tblGrid>
      <w:tr w:rsidR="00AB2D7B">
        <w:trPr>
          <w:trHeight w:val="859"/>
        </w:trPr>
        <w:tc>
          <w:tcPr>
            <w:tcW w:w="946" w:type="dxa"/>
            <w:vMerge w:val="restart"/>
            <w:tcBorders>
              <w:top w:val="nil"/>
              <w:left w:val="single" w:sz="4" w:space="0" w:color="000000"/>
              <w:bottom w:val="single" w:sz="4" w:space="0" w:color="000000"/>
              <w:right w:val="single" w:sz="4" w:space="0" w:color="000000"/>
            </w:tcBorders>
          </w:tcPr>
          <w:p w:rsidR="00AB2D7B" w:rsidRDefault="00AB2D7B"/>
        </w:tc>
        <w:tc>
          <w:tcPr>
            <w:tcW w:w="3437" w:type="dxa"/>
            <w:vMerge w:val="restart"/>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598" w:hanging="2"/>
            </w:pPr>
            <w:r>
              <w:rPr>
                <w:sz w:val="20"/>
              </w:rPr>
              <w:t xml:space="preserve">Cerebral infarction due to unspecified occlusion or stenosis of basilar arteries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I63231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675" w:hanging="2"/>
            </w:pPr>
            <w:r>
              <w:rPr>
                <w:sz w:val="20"/>
              </w:rPr>
              <w:t xml:space="preserve">Cerebral infarction due to unspecified occlusion or stenosis of right carotid arteries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I63232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598" w:hanging="2"/>
            </w:pPr>
            <w:r>
              <w:rPr>
                <w:sz w:val="20"/>
              </w:rPr>
              <w:t xml:space="preserve">Cerebral infarction due to unspecified occlusion or stenosis of left carotid arteries </w:t>
            </w:r>
            <w:r>
              <w:rPr>
                <w:sz w:val="24"/>
              </w:rPr>
              <w:t xml:space="preserve"> </w:t>
            </w:r>
          </w:p>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I63239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598" w:hanging="2"/>
            </w:pPr>
            <w:r>
              <w:rPr>
                <w:sz w:val="20"/>
              </w:rPr>
              <w:t xml:space="preserve">Cerebral infarction due to unspecified occlusion or stenosis of unspecified carotid arteries </w:t>
            </w:r>
            <w:r>
              <w:rPr>
                <w:sz w:val="24"/>
              </w:rPr>
              <w:t xml:space="preserve"> </w:t>
            </w:r>
          </w:p>
        </w:tc>
      </w:tr>
      <w:tr w:rsidR="00AB2D7B">
        <w:trPr>
          <w:trHeight w:val="1121"/>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I6329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598" w:hanging="2"/>
            </w:pPr>
            <w:r>
              <w:rPr>
                <w:sz w:val="20"/>
              </w:rPr>
              <w:t xml:space="preserve">Cerebral infarction due to unspecified occlusion or stenosis of other precerebral arteries </w:t>
            </w:r>
            <w:r>
              <w:rPr>
                <w:sz w:val="24"/>
              </w:rPr>
              <w:t xml:space="preserve"> </w:t>
            </w:r>
          </w:p>
        </w:tc>
      </w:tr>
      <w:tr w:rsidR="00AB2D7B">
        <w:trPr>
          <w:trHeight w:val="857"/>
        </w:trPr>
        <w:tc>
          <w:tcPr>
            <w:tcW w:w="946" w:type="dxa"/>
            <w:vMerge w:val="restart"/>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I6330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438" w:hanging="2"/>
            </w:pPr>
            <w:r>
              <w:rPr>
                <w:sz w:val="20"/>
              </w:rPr>
              <w:t xml:space="preserve">Cerebral infarction due to thrombosis of unspecified cerebral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I63311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9" w:right="205" w:hanging="2"/>
            </w:pPr>
            <w:r>
              <w:rPr>
                <w:sz w:val="20"/>
              </w:rPr>
              <w:t xml:space="preserve">Cerebral infarction due to thrombosis of right middle </w:t>
            </w:r>
          </w:p>
          <w:p w:rsidR="00AB2D7B" w:rsidRDefault="0096592D">
            <w:pPr>
              <w:ind w:left="10"/>
            </w:pPr>
            <w:r>
              <w:rPr>
                <w:sz w:val="20"/>
              </w:rPr>
              <w:t xml:space="preserve">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I63312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493" w:hanging="2"/>
            </w:pPr>
            <w:r>
              <w:rPr>
                <w:sz w:val="20"/>
              </w:rPr>
              <w:t xml:space="preserve">Cerebral infarction due to thrombosis of left middle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I63319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545" w:hanging="2"/>
            </w:pPr>
            <w:r>
              <w:rPr>
                <w:sz w:val="20"/>
              </w:rPr>
              <w:t xml:space="preserve">Cerebral infarction due to thrombosis of unspecified middle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I63321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287" w:hanging="2"/>
            </w:pPr>
            <w:r>
              <w:rPr>
                <w:sz w:val="20"/>
              </w:rPr>
              <w:t xml:space="preserve">Cerebral infarction due to thrombosis of right anterior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I63322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397" w:hanging="2"/>
            </w:pPr>
            <w:r>
              <w:rPr>
                <w:sz w:val="20"/>
              </w:rPr>
              <w:t xml:space="preserve">Cerebral infarction due to thrombosis of left anterior cerebral artery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I63329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448" w:hanging="2"/>
            </w:pPr>
            <w:r>
              <w:rPr>
                <w:sz w:val="20"/>
              </w:rPr>
              <w:t xml:space="preserve">Cerebral infarction due to thrombosis of unspecified anterior cerebral artery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03"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I63331 </w:t>
            </w:r>
            <w:r>
              <w:rPr>
                <w:sz w:val="24"/>
              </w:rPr>
              <w:t xml:space="preserve"> </w:t>
            </w:r>
          </w:p>
        </w:tc>
        <w:tc>
          <w:tcPr>
            <w:tcW w:w="3481" w:type="dxa"/>
            <w:tcBorders>
              <w:top w:val="single" w:sz="4" w:space="0" w:color="000000"/>
              <w:left w:val="single" w:sz="4" w:space="0" w:color="000000"/>
              <w:bottom w:val="single" w:sz="4" w:space="0" w:color="000000"/>
              <w:right w:val="single" w:sz="4" w:space="0" w:color="000000"/>
            </w:tcBorders>
          </w:tcPr>
          <w:p w:rsidR="00AB2D7B" w:rsidRDefault="0096592D">
            <w:pPr>
              <w:ind w:left="9" w:right="205" w:hanging="2"/>
            </w:pPr>
            <w:r>
              <w:rPr>
                <w:sz w:val="20"/>
              </w:rPr>
              <w:t xml:space="preserve">Cerebral infarction due to thrombosis of right posterior cerebral artery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bottom w:w="29" w:type="dxa"/>
          <w:right w:w="115" w:type="dxa"/>
        </w:tblCellMar>
        <w:tblLook w:val="04A0" w:firstRow="1" w:lastRow="0" w:firstColumn="1" w:lastColumn="0" w:noHBand="0" w:noVBand="1"/>
      </w:tblPr>
      <w:tblGrid>
        <w:gridCol w:w="948"/>
        <w:gridCol w:w="3469"/>
        <w:gridCol w:w="1505"/>
        <w:gridCol w:w="3445"/>
      </w:tblGrid>
      <w:tr w:rsidR="00AB2D7B">
        <w:trPr>
          <w:trHeight w:val="862"/>
        </w:trPr>
        <w:tc>
          <w:tcPr>
            <w:tcW w:w="948"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3469"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I63332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272" w:hanging="2"/>
            </w:pPr>
            <w:r>
              <w:rPr>
                <w:sz w:val="20"/>
              </w:rPr>
              <w:t xml:space="preserve">Cerebral infarction due to thrombosis of left posterior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325" w:hanging="2"/>
            </w:pPr>
            <w:r>
              <w:rPr>
                <w:sz w:val="20"/>
              </w:rPr>
              <w:t xml:space="preserve">Cerebral infarction due to thrombosis of unspecified posterior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I63341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268" w:hanging="2"/>
            </w:pPr>
            <w:r>
              <w:rPr>
                <w:sz w:val="20"/>
              </w:rPr>
              <w:t xml:space="preserve">Cerebral infarction due to thrombosis of right cerebellar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I63342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379" w:hanging="2"/>
            </w:pPr>
            <w:r>
              <w:rPr>
                <w:sz w:val="20"/>
              </w:rPr>
              <w:t xml:space="preserve">Cerebral infarction due to thrombosis of left cerebellar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256" w:hanging="2"/>
            </w:pPr>
            <w:r>
              <w:rPr>
                <w:sz w:val="20"/>
              </w:rPr>
              <w:t xml:space="preserve">Cerebral infarction due to thrombosis of unspecified cerebellar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350" w:hanging="2"/>
            </w:pPr>
            <w:r>
              <w:rPr>
                <w:sz w:val="20"/>
              </w:rPr>
              <w:t xml:space="preserve">Cerebral infarction due to thrombosis of other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I6340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289" w:hanging="2"/>
            </w:pPr>
            <w:r>
              <w:rPr>
                <w:sz w:val="20"/>
              </w:rPr>
              <w:t xml:space="preserve">Cerebral infarction due to embolism of unspecified cerebral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I63411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469" w:hanging="10"/>
            </w:pPr>
            <w:r>
              <w:rPr>
                <w:sz w:val="20"/>
              </w:rPr>
              <w:t xml:space="preserve">Cerebral infarction due to embolism of right middle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I63412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577" w:hanging="10"/>
            </w:pPr>
            <w:r>
              <w:rPr>
                <w:sz w:val="20"/>
              </w:rPr>
              <w:t xml:space="preserve">Cerebral infarction due to embolism of left middle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I63419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629" w:hanging="10"/>
            </w:pPr>
            <w:r>
              <w:rPr>
                <w:sz w:val="20"/>
              </w:rPr>
              <w:t xml:space="preserve">Cerebral infarction due to embolism of unspecified middle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I63421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371" w:hanging="10"/>
            </w:pPr>
            <w:r>
              <w:rPr>
                <w:sz w:val="20"/>
              </w:rPr>
              <w:t xml:space="preserve">Cerebral infarction due to embolism of right anterior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I63422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481" w:hanging="10"/>
            </w:pPr>
            <w:r>
              <w:rPr>
                <w:sz w:val="20"/>
              </w:rPr>
              <w:t xml:space="preserve">Cerebral infarction due to embolism of left anterior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I63429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531" w:hanging="10"/>
            </w:pPr>
            <w:r>
              <w:rPr>
                <w:sz w:val="20"/>
              </w:rPr>
              <w:t xml:space="preserve">Cerebral infarction due to embolism of unspecified anterior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I63431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296" w:hanging="10"/>
            </w:pPr>
            <w:r>
              <w:rPr>
                <w:sz w:val="20"/>
              </w:rPr>
              <w:t xml:space="preserve">Cerebral infarction due to embolism of right posterior cerebral artery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6" w:type="dxa"/>
          <w:right w:w="115" w:type="dxa"/>
        </w:tblCellMar>
        <w:tblLook w:val="04A0" w:firstRow="1" w:lastRow="0" w:firstColumn="1" w:lastColumn="0" w:noHBand="0" w:noVBand="1"/>
      </w:tblPr>
      <w:tblGrid>
        <w:gridCol w:w="948"/>
        <w:gridCol w:w="3469"/>
        <w:gridCol w:w="1505"/>
        <w:gridCol w:w="3445"/>
      </w:tblGrid>
      <w:tr w:rsidR="00AB2D7B">
        <w:trPr>
          <w:trHeight w:val="862"/>
        </w:trPr>
        <w:tc>
          <w:tcPr>
            <w:tcW w:w="948" w:type="dxa"/>
            <w:vMerge w:val="restart"/>
            <w:tcBorders>
              <w:top w:val="nil"/>
              <w:left w:val="single" w:sz="4" w:space="0" w:color="000000"/>
              <w:bottom w:val="single" w:sz="4" w:space="0" w:color="000000"/>
              <w:right w:val="single" w:sz="4" w:space="0" w:color="000000"/>
            </w:tcBorders>
          </w:tcPr>
          <w:p w:rsidR="00AB2D7B" w:rsidRDefault="00AB2D7B"/>
        </w:tc>
        <w:tc>
          <w:tcPr>
            <w:tcW w:w="3469" w:type="dxa"/>
            <w:vMerge w:val="restart"/>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I63432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393" w:hanging="10"/>
            </w:pPr>
            <w:r>
              <w:rPr>
                <w:sz w:val="20"/>
              </w:rPr>
              <w:t xml:space="preserve">Cerebral infarction due to embolism of left posterior cerebral artery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445" w:hanging="10"/>
            </w:pPr>
            <w:r>
              <w:rPr>
                <w:sz w:val="20"/>
              </w:rPr>
              <w:t xml:space="preserve">Cerebral infarction due to embolism of unspecified posterior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I63441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391" w:hanging="10"/>
            </w:pPr>
            <w:r>
              <w:rPr>
                <w:sz w:val="20"/>
              </w:rPr>
              <w:t xml:space="preserve">Cerebral infarction due to embolism of right cerebellar artery </w:t>
            </w:r>
            <w:r>
              <w:rPr>
                <w:sz w:val="24"/>
              </w:rPr>
              <w:t xml:space="preserve"> </w:t>
            </w:r>
          </w:p>
        </w:tc>
      </w:tr>
      <w:tr w:rsidR="00AB2D7B">
        <w:trPr>
          <w:trHeight w:val="86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I63442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499" w:hanging="10"/>
            </w:pPr>
            <w:r>
              <w:rPr>
                <w:sz w:val="20"/>
              </w:rPr>
              <w:t xml:space="preserve">Cerebral infarction due to embolism of left cerebellar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376" w:hanging="10"/>
            </w:pPr>
            <w:r>
              <w:rPr>
                <w:sz w:val="20"/>
              </w:rPr>
              <w:t xml:space="preserve">Cerebral infarction due to embolism of unspecified cerebellar artery </w:t>
            </w:r>
            <w:r>
              <w:rPr>
                <w:sz w:val="24"/>
              </w:rPr>
              <w:t xml:space="preserve"> </w:t>
            </w:r>
          </w:p>
        </w:tc>
      </w:tr>
      <w:tr w:rsidR="00AB2D7B">
        <w:trPr>
          <w:trHeight w:val="6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hanging="10"/>
            </w:pPr>
            <w:r>
              <w:rPr>
                <w:sz w:val="20"/>
              </w:rPr>
              <w:t xml:space="preserve">Cerebral infarction due to embolism of other cerebral artery </w:t>
            </w:r>
            <w:r>
              <w:rPr>
                <w:sz w:val="24"/>
              </w:rPr>
              <w:t xml:space="preserve"> </w:t>
            </w:r>
          </w:p>
        </w:tc>
      </w:tr>
      <w:tr w:rsidR="00AB2D7B">
        <w:trPr>
          <w:trHeight w:val="1124"/>
        </w:trPr>
        <w:tc>
          <w:tcPr>
            <w:tcW w:w="948"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3469"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I6350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663" w:hanging="10"/>
            </w:pPr>
            <w:r>
              <w:rPr>
                <w:sz w:val="20"/>
              </w:rPr>
              <w:t xml:space="preserve">Cerebral infarction due to unspecified occlusion or stenosis of unspecified cerebral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I63511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611" w:hanging="10"/>
            </w:pPr>
            <w:r>
              <w:rPr>
                <w:sz w:val="20"/>
              </w:rPr>
              <w:t xml:space="preserve">Cerebral infarction due to unspecified occlusion or stenosis of right middle cerebral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I63512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718" w:hanging="10"/>
            </w:pPr>
            <w:r>
              <w:rPr>
                <w:sz w:val="20"/>
              </w:rPr>
              <w:t xml:space="preserve">Cerebral infarction due to unspecified occlusion or stenosis of left middle cerebral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vAlign w:val="bottom"/>
          </w:tcPr>
          <w:p w:rsidR="00AB2D7B" w:rsidRDefault="0096592D">
            <w:pPr>
              <w:ind w:left="7"/>
            </w:pPr>
            <w:r>
              <w:rPr>
                <w:sz w:val="20"/>
              </w:rPr>
              <w:t xml:space="preserve">I63519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0" w:right="562" w:hanging="10"/>
            </w:pPr>
            <w:r>
              <w:rPr>
                <w:sz w:val="20"/>
              </w:rPr>
              <w:t xml:space="preserve">Cerebral infarction due to unspecified occlusion or stenosis of unspecified middle cerebral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I63521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562" w:hanging="2"/>
            </w:pPr>
            <w:r>
              <w:rPr>
                <w:sz w:val="20"/>
              </w:rPr>
              <w:t xml:space="preserve">Cerebral infarction due to unspecified occlusion or stenosis of right anterior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I63522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hanging="2"/>
            </w:pPr>
            <w:r>
              <w:rPr>
                <w:sz w:val="20"/>
              </w:rPr>
              <w:t xml:space="preserve">Cerebral infarction due to unspecified occlusion or stenosis of left anterior cerebral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I63529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9" w:right="673" w:hanging="2"/>
            </w:pPr>
            <w:r>
              <w:rPr>
                <w:sz w:val="20"/>
              </w:rPr>
              <w:t xml:space="preserve">Cerebral infarction due to unspecified occlusion or stenosis of unspecified anterior cerebral artery </w:t>
            </w:r>
            <w:r>
              <w:rPr>
                <w:sz w:val="24"/>
              </w:rPr>
              <w:t xml:space="preserve"> </w:t>
            </w:r>
          </w:p>
        </w:tc>
      </w:tr>
      <w:tr w:rsidR="00AB2D7B">
        <w:trPr>
          <w:trHeight w:val="1126"/>
        </w:trPr>
        <w:tc>
          <w:tcPr>
            <w:tcW w:w="948" w:type="dxa"/>
            <w:vMerge w:val="restart"/>
            <w:tcBorders>
              <w:top w:val="nil"/>
              <w:left w:val="single" w:sz="4" w:space="0" w:color="000000"/>
              <w:bottom w:val="single" w:sz="4" w:space="0" w:color="000000"/>
              <w:right w:val="single" w:sz="4" w:space="0" w:color="000000"/>
            </w:tcBorders>
          </w:tcPr>
          <w:p w:rsidR="00AB2D7B" w:rsidRDefault="00AB2D7B"/>
        </w:tc>
        <w:tc>
          <w:tcPr>
            <w:tcW w:w="3469" w:type="dxa"/>
            <w:vMerge w:val="restart"/>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I63531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Cerebral infarction due to unspecified occlusion or stenosis of right posterior cerebral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I63532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Cerebral infarction due to unspecified occlusion or stenosis of left posterior cerebral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Cerebral infarction due to unspecified occlusion or stenosis of unspecified posterior cerebral artery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I63541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Cerebral infarction due to unspecified occlusion or stenosis of right cerebellar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I63542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right="13" w:hanging="2"/>
            </w:pPr>
            <w:r>
              <w:rPr>
                <w:sz w:val="20"/>
              </w:rPr>
              <w:t xml:space="preserve">Cerebral infarction due to unspecified occlusion or stenosis of left cerebellar artery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I63549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Cerebral infarction due to unspecified occlusion or stenosis of unspecified cerebellar artery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I6359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hanging="2"/>
            </w:pPr>
            <w:r>
              <w:rPr>
                <w:sz w:val="20"/>
              </w:rPr>
              <w:t xml:space="preserve">Cerebral infarction due to unspecified occlusion or stenosis of other cerebral artery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I636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12" w:right="101" w:hanging="2"/>
              <w:jc w:val="both"/>
            </w:pPr>
            <w:r>
              <w:rPr>
                <w:sz w:val="20"/>
              </w:rPr>
              <w:t xml:space="preserve">Cerebral infarction due to cerebral venous thrombosis, nonpyogenic </w:t>
            </w:r>
            <w:r>
              <w:rPr>
                <w:sz w:val="24"/>
              </w:rPr>
              <w:t xml:space="preserve"> </w:t>
            </w:r>
          </w:p>
        </w:tc>
      </w:tr>
      <w:tr w:rsidR="00AB2D7B">
        <w:trPr>
          <w:trHeight w:val="69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I638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Other cerebral infarction </w:t>
            </w:r>
            <w:r>
              <w:rPr>
                <w:sz w:val="24"/>
              </w:rPr>
              <w:t xml:space="preserve"> </w:t>
            </w:r>
          </w:p>
        </w:tc>
      </w:tr>
      <w:tr w:rsidR="00AB2D7B">
        <w:trPr>
          <w:trHeight w:val="698"/>
        </w:trPr>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I639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right="59" w:hanging="10"/>
            </w:pPr>
            <w:r>
              <w:rPr>
                <w:sz w:val="20"/>
              </w:rPr>
              <w:t xml:space="preserve">Cerebral infarction, unspecified </w:t>
            </w:r>
            <w:r>
              <w:rPr>
                <w:sz w:val="24"/>
              </w:rPr>
              <w:t xml:space="preserve"> </w:t>
            </w:r>
          </w:p>
        </w:tc>
      </w:tr>
      <w:tr w:rsidR="00AB2D7B">
        <w:trPr>
          <w:trHeight w:val="696"/>
        </w:trPr>
        <w:tc>
          <w:tcPr>
            <w:tcW w:w="94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 </w:t>
            </w:r>
            <w:r>
              <w:rPr>
                <w:sz w:val="24"/>
              </w:rPr>
              <w:t xml:space="preserve"> </w:t>
            </w:r>
          </w:p>
        </w:tc>
        <w:tc>
          <w:tcPr>
            <w:tcW w:w="3469"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 </w:t>
            </w:r>
            <w:r>
              <w:rPr>
                <w:sz w:val="24"/>
              </w:rPr>
              <w:t xml:space="preserve"> </w:t>
            </w:r>
          </w:p>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 </w:t>
            </w:r>
            <w:r>
              <w:rPr>
                <w:sz w:val="24"/>
              </w:rPr>
              <w:t xml:space="preserve"> </w:t>
            </w:r>
          </w:p>
        </w:tc>
        <w:tc>
          <w:tcPr>
            <w:tcW w:w="344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 </w:t>
            </w:r>
            <w:r>
              <w:rPr>
                <w:sz w:val="24"/>
              </w:rPr>
              <w:t xml:space="preserve"> </w:t>
            </w:r>
          </w:p>
        </w:tc>
      </w:tr>
    </w:tbl>
    <w:p w:rsidR="00AB2D7B" w:rsidRDefault="0096592D">
      <w:pPr>
        <w:spacing w:after="35"/>
        <w:ind w:left="360"/>
        <w:jc w:val="both"/>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rsidR="00AB2D7B" w:rsidRDefault="0096592D">
      <w:pPr>
        <w:spacing w:after="37"/>
        <w:ind w:left="360"/>
        <w:jc w:val="both"/>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rsidR="00AB2D7B" w:rsidRDefault="0096592D">
      <w:pPr>
        <w:spacing w:after="36"/>
        <w:ind w:left="360"/>
        <w:jc w:val="both"/>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tbl>
      <w:tblPr>
        <w:tblStyle w:val="TableGrid"/>
        <w:tblW w:w="10051" w:type="dxa"/>
        <w:tblInd w:w="540" w:type="dxa"/>
        <w:tblCellMar>
          <w:top w:w="98" w:type="dxa"/>
          <w:left w:w="98" w:type="dxa"/>
          <w:right w:w="115" w:type="dxa"/>
        </w:tblCellMar>
        <w:tblLook w:val="04A0" w:firstRow="1" w:lastRow="0" w:firstColumn="1" w:lastColumn="0" w:noHBand="0" w:noVBand="1"/>
      </w:tblPr>
      <w:tblGrid>
        <w:gridCol w:w="2049"/>
        <w:gridCol w:w="3923"/>
        <w:gridCol w:w="4079"/>
      </w:tblGrid>
      <w:tr w:rsidR="00AB2D7B">
        <w:trPr>
          <w:trHeight w:val="334"/>
        </w:trPr>
        <w:tc>
          <w:tcPr>
            <w:tcW w:w="2050" w:type="dxa"/>
            <w:vMerge w:val="restart"/>
            <w:tcBorders>
              <w:top w:val="single" w:sz="4" w:space="0" w:color="000000"/>
              <w:left w:val="single" w:sz="4" w:space="0" w:color="000000"/>
              <w:bottom w:val="nil"/>
              <w:right w:val="single" w:sz="4" w:space="0" w:color="000000"/>
            </w:tcBorders>
            <w:vAlign w:val="center"/>
          </w:tcPr>
          <w:p w:rsidR="00AB2D7B" w:rsidRDefault="0096592D">
            <w:pPr>
              <w:ind w:left="10" w:right="65" w:hanging="10"/>
            </w:pPr>
            <w:r>
              <w:rPr>
                <w:sz w:val="20"/>
              </w:rPr>
              <w:t>Depression/A nxiety</w:t>
            </w:r>
            <w:r>
              <w:rPr>
                <w:sz w:val="20"/>
                <w:vertAlign w:val="superscript"/>
              </w:rPr>
              <w:t>39</w:t>
            </w:r>
            <w:r>
              <w:rPr>
                <w:sz w:val="20"/>
              </w:rPr>
              <w:t xml:space="preserve"> </w:t>
            </w:r>
            <w:r>
              <w:rPr>
                <w:sz w:val="24"/>
              </w:rPr>
              <w:t xml:space="preserve"> </w:t>
            </w:r>
          </w:p>
        </w:tc>
        <w:tc>
          <w:tcPr>
            <w:tcW w:w="3923"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ICD-9 </w:t>
            </w:r>
            <w:r>
              <w:rPr>
                <w:sz w:val="24"/>
              </w:rPr>
              <w:t xml:space="preserve"> </w:t>
            </w:r>
          </w:p>
        </w:tc>
        <w:tc>
          <w:tcPr>
            <w:tcW w:w="407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ICD-10 </w:t>
            </w:r>
            <w:r>
              <w:rPr>
                <w:sz w:val="24"/>
              </w:rPr>
              <w:t xml:space="preserve"> </w:t>
            </w:r>
          </w:p>
        </w:tc>
      </w:tr>
      <w:tr w:rsidR="00AB2D7B">
        <w:trPr>
          <w:trHeight w:val="338"/>
        </w:trPr>
        <w:tc>
          <w:tcPr>
            <w:tcW w:w="0" w:type="auto"/>
            <w:vMerge/>
            <w:tcBorders>
              <w:top w:val="nil"/>
              <w:left w:val="single" w:sz="4" w:space="0" w:color="000000"/>
              <w:bottom w:val="nil"/>
              <w:right w:val="single" w:sz="4" w:space="0" w:color="000000"/>
            </w:tcBorders>
          </w:tcPr>
          <w:p w:rsidR="00AB2D7B" w:rsidRDefault="00AB2D7B"/>
        </w:tc>
        <w:tc>
          <w:tcPr>
            <w:tcW w:w="8001"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Inclusion criteria: Depression, anxiety, stress reaction, and suicidal ideation attempt </w:t>
            </w:r>
            <w:r>
              <w:rPr>
                <w:sz w:val="24"/>
              </w:rPr>
              <w:t xml:space="preserve"> </w:t>
            </w:r>
          </w:p>
        </w:tc>
      </w:tr>
    </w:tbl>
    <w:p w:rsidR="00AB2D7B" w:rsidRDefault="00AB2D7B">
      <w:pPr>
        <w:spacing w:after="0"/>
        <w:ind w:left="-360" w:right="563"/>
      </w:pPr>
    </w:p>
    <w:tbl>
      <w:tblPr>
        <w:tblStyle w:val="TableGrid"/>
        <w:tblW w:w="10051" w:type="dxa"/>
        <w:tblInd w:w="540" w:type="dxa"/>
        <w:tblCellMar>
          <w:top w:w="97" w:type="dxa"/>
          <w:left w:w="96" w:type="dxa"/>
          <w:bottom w:w="30" w:type="dxa"/>
          <w:right w:w="219" w:type="dxa"/>
        </w:tblCellMar>
        <w:tblLook w:val="04A0" w:firstRow="1" w:lastRow="0" w:firstColumn="1" w:lastColumn="0" w:noHBand="0" w:noVBand="1"/>
      </w:tblPr>
      <w:tblGrid>
        <w:gridCol w:w="2050"/>
        <w:gridCol w:w="1505"/>
        <w:gridCol w:w="2417"/>
        <w:gridCol w:w="1599"/>
        <w:gridCol w:w="2480"/>
      </w:tblGrid>
      <w:tr w:rsidR="00AB2D7B">
        <w:trPr>
          <w:trHeight w:val="1394"/>
        </w:trPr>
        <w:tc>
          <w:tcPr>
            <w:tcW w:w="2050" w:type="dxa"/>
            <w:vMerge w:val="restart"/>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296.20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20" w:hanging="10"/>
            </w:pPr>
            <w:r>
              <w:rPr>
                <w:sz w:val="20"/>
              </w:rPr>
              <w:t xml:space="preserve">Major depressive disorder, </w:t>
            </w:r>
            <w:r>
              <w:rPr>
                <w:sz w:val="20"/>
              </w:rPr>
              <w:tab/>
              <w:t xml:space="preserve">single episode </w:t>
            </w:r>
            <w:r>
              <w:rPr>
                <w:sz w:val="20"/>
              </w:rPr>
              <w:tab/>
              <w:t xml:space="preserve">– </w:t>
            </w:r>
          </w:p>
          <w:p w:rsidR="00AB2D7B" w:rsidRDefault="0096592D">
            <w:pPr>
              <w:ind w:left="19"/>
            </w:pPr>
            <w:r>
              <w:rPr>
                <w:sz w:val="20"/>
              </w:rPr>
              <w:t xml:space="preserve">unspecified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F32.9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0" w:right="492" w:hanging="10"/>
            </w:pPr>
            <w:r>
              <w:rPr>
                <w:color w:val="2C3E50"/>
                <w:sz w:val="20"/>
              </w:rPr>
              <w:t>Major depressive disorder, single episode, unspecified</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394"/>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296.22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74" w:lineRule="auto"/>
              <w:ind w:left="20" w:hanging="10"/>
            </w:pPr>
            <w:r>
              <w:rPr>
                <w:sz w:val="20"/>
              </w:rPr>
              <w:t xml:space="preserve">Major depressive disorder, </w:t>
            </w:r>
            <w:r>
              <w:rPr>
                <w:sz w:val="20"/>
              </w:rPr>
              <w:tab/>
              <w:t xml:space="preserve">single episode </w:t>
            </w:r>
            <w:r>
              <w:rPr>
                <w:sz w:val="20"/>
              </w:rPr>
              <w:tab/>
              <w:t xml:space="preserve">– </w:t>
            </w:r>
          </w:p>
          <w:p w:rsidR="00AB2D7B" w:rsidRDefault="0096592D">
            <w:pPr>
              <w:ind w:left="19"/>
            </w:pPr>
            <w:r>
              <w:rPr>
                <w:sz w:val="20"/>
              </w:rPr>
              <w:t xml:space="preserve">moderate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F32.1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0" w:right="625" w:hanging="10"/>
            </w:pPr>
            <w:r>
              <w:rPr>
                <w:color w:val="2C3E50"/>
                <w:sz w:val="20"/>
              </w:rPr>
              <w:t>Major depressive disorder, single episode, moderate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652"/>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296.23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ind w:left="20" w:right="503" w:hanging="10"/>
            </w:pPr>
            <w:r>
              <w:rPr>
                <w:sz w:val="20"/>
              </w:rPr>
              <w:t xml:space="preserve">Major depressive disorder, single episode – severe, without mention of psychotic behavior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F32.2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17" w:line="243" w:lineRule="auto"/>
              <w:ind w:left="10" w:right="204" w:hanging="10"/>
            </w:pPr>
            <w:r>
              <w:rPr>
                <w:color w:val="2C3E50"/>
                <w:sz w:val="20"/>
              </w:rPr>
              <w:t>Major depressive disorder, single episode, severe without psychotic features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387"/>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296.30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ind w:left="20" w:right="634" w:hanging="10"/>
            </w:pPr>
            <w:r>
              <w:rPr>
                <w:sz w:val="20"/>
              </w:rPr>
              <w:t xml:space="preserve">Major depressive disorder, recurrent episode – unspecified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F33.9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4" w:lineRule="auto"/>
              <w:ind w:left="10" w:right="566" w:hanging="10"/>
            </w:pPr>
            <w:r>
              <w:rPr>
                <w:color w:val="2C3E50"/>
                <w:sz w:val="20"/>
              </w:rPr>
              <w:t>Major depressive disorder, recurrent, unspecified</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395"/>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296.32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ind w:left="20" w:right="634" w:hanging="10"/>
            </w:pPr>
            <w:r>
              <w:rPr>
                <w:sz w:val="20"/>
              </w:rPr>
              <w:t xml:space="preserve">Major depressive disorder, recurrent episode – moderate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F33.1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0" w:right="566" w:hanging="10"/>
            </w:pPr>
            <w:r>
              <w:rPr>
                <w:color w:val="2C3E50"/>
                <w:sz w:val="20"/>
              </w:rPr>
              <w:t>Major depressive disorder, recurrent, moderate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916"/>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296.33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ind w:left="20" w:right="634" w:hanging="10"/>
            </w:pPr>
            <w:r>
              <w:rPr>
                <w:sz w:val="20"/>
              </w:rPr>
              <w:t xml:space="preserve">Major depressive disorder, recurrent episode – severe, without mention of psychotic behavior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F33.2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1" w:line="235" w:lineRule="auto"/>
              <w:ind w:left="10" w:right="633" w:hanging="10"/>
              <w:jc w:val="both"/>
            </w:pPr>
            <w:r>
              <w:rPr>
                <w:color w:val="2C3E50"/>
                <w:sz w:val="20"/>
              </w:rPr>
              <w:t>Major depressive disorder, recurrent severe without psychotic features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300.00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ind w:left="10" w:right="15" w:hanging="10"/>
            </w:pPr>
            <w:r>
              <w:rPr>
                <w:sz w:val="20"/>
              </w:rPr>
              <w:t xml:space="preserve">Anxiety state, unspecified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F41.9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0" w:hanging="10"/>
            </w:pPr>
            <w:r>
              <w:rPr>
                <w:color w:val="2C3E50"/>
                <w:sz w:val="20"/>
              </w:rPr>
              <w:t>Anxiety disorder, unspecified</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646"/>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300.01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8" w:lineRule="auto"/>
              <w:ind w:left="10" w:right="264" w:hanging="10"/>
            </w:pPr>
            <w:r>
              <w:rPr>
                <w:sz w:val="20"/>
              </w:rPr>
              <w:t xml:space="preserve">Panic disorder without </w:t>
            </w:r>
            <w:r>
              <w:rPr>
                <w:sz w:val="24"/>
              </w:rPr>
              <w:t xml:space="preserve"> </w:t>
            </w:r>
          </w:p>
          <w:p w:rsidR="00AB2D7B" w:rsidRDefault="0096592D">
            <w:pPr>
              <w:tabs>
                <w:tab w:val="center" w:pos="526"/>
                <w:tab w:val="center" w:pos="2002"/>
              </w:tabs>
            </w:pPr>
            <w:r>
              <w:tab/>
              <w:t xml:space="preserve"> </w:t>
            </w:r>
            <w:r>
              <w:rPr>
                <w:sz w:val="20"/>
              </w:rPr>
              <w:t xml:space="preserve">agoraphobia  </w:t>
            </w:r>
            <w:r>
              <w:rPr>
                <w:sz w:val="20"/>
              </w:rPr>
              <w:tab/>
              <w:t xml:space="preserve">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F41.0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17"/>
                <w:tab w:val="center" w:pos="1192"/>
              </w:tabs>
            </w:pPr>
            <w:r>
              <w:tab/>
            </w:r>
            <w:r>
              <w:rPr>
                <w:color w:val="2C3E50"/>
                <w:sz w:val="20"/>
              </w:rPr>
              <w:t xml:space="preserve">Panic </w:t>
            </w:r>
            <w:r>
              <w:rPr>
                <w:color w:val="2C3E50"/>
                <w:sz w:val="20"/>
              </w:rPr>
              <w:tab/>
              <w:t xml:space="preserve">disorder </w:t>
            </w:r>
          </w:p>
          <w:p w:rsidR="00AB2D7B" w:rsidRDefault="0096592D">
            <w:pPr>
              <w:spacing w:after="14" w:line="246" w:lineRule="auto"/>
              <w:ind w:left="10" w:right="528"/>
            </w:pPr>
            <w:r>
              <w:rPr>
                <w:color w:val="2C3E50"/>
                <w:sz w:val="20"/>
              </w:rPr>
              <w:t xml:space="preserve">[episodic paroxysmal anxiety] </w:t>
            </w:r>
            <w:r>
              <w:rPr>
                <w:color w:val="2C3E50"/>
                <w:sz w:val="20"/>
              </w:rPr>
              <w:tab/>
              <w:t>without agoraphobia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300.02 </w:t>
            </w:r>
            <w:r>
              <w:rPr>
                <w:sz w:val="24"/>
              </w:rPr>
              <w:t xml:space="preserve"> </w:t>
            </w:r>
          </w:p>
        </w:tc>
        <w:tc>
          <w:tcPr>
            <w:tcW w:w="2417" w:type="dxa"/>
            <w:tcBorders>
              <w:top w:val="single" w:sz="4" w:space="0" w:color="000000"/>
              <w:left w:val="single" w:sz="4" w:space="0" w:color="000000"/>
              <w:bottom w:val="single" w:sz="4" w:space="0" w:color="000000"/>
              <w:right w:val="single" w:sz="4" w:space="0" w:color="000000"/>
            </w:tcBorders>
          </w:tcPr>
          <w:p w:rsidR="00AB2D7B" w:rsidRDefault="0096592D">
            <w:pPr>
              <w:ind w:left="10" w:right="499" w:hanging="10"/>
            </w:pPr>
            <w:r>
              <w:rPr>
                <w:sz w:val="20"/>
              </w:rPr>
              <w:t xml:space="preserve">Generalized anxiety disorder </w:t>
            </w:r>
            <w:r>
              <w:rPr>
                <w:sz w:val="24"/>
              </w:rPr>
              <w:t xml:space="preserve"> </w:t>
            </w:r>
          </w:p>
        </w:tc>
        <w:tc>
          <w:tcPr>
            <w:tcW w:w="1599"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F41.1 </w:t>
            </w:r>
            <w:r>
              <w:rPr>
                <w:sz w:val="24"/>
              </w:rPr>
              <w:t xml:space="preserve"> </w:t>
            </w:r>
          </w:p>
        </w:tc>
        <w:tc>
          <w:tcPr>
            <w:tcW w:w="2480"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0" w:right="562" w:hanging="10"/>
            </w:pPr>
            <w:r>
              <w:rPr>
                <w:color w:val="2C3E50"/>
                <w:sz w:val="20"/>
              </w:rPr>
              <w:t>Generalized anxiety disorder</w:t>
            </w:r>
            <w:r>
              <w:rPr>
                <w:sz w:val="20"/>
              </w:rPr>
              <w:t xml:space="preserve">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563"/>
      </w:pPr>
    </w:p>
    <w:tbl>
      <w:tblPr>
        <w:tblStyle w:val="TableGrid"/>
        <w:tblW w:w="10051" w:type="dxa"/>
        <w:tblInd w:w="540" w:type="dxa"/>
        <w:tblCellMar>
          <w:top w:w="95" w:type="dxa"/>
          <w:left w:w="96" w:type="dxa"/>
          <w:right w:w="115" w:type="dxa"/>
        </w:tblCellMar>
        <w:tblLook w:val="04A0" w:firstRow="1" w:lastRow="0" w:firstColumn="1" w:lastColumn="0" w:noHBand="0" w:noVBand="1"/>
      </w:tblPr>
      <w:tblGrid>
        <w:gridCol w:w="423"/>
        <w:gridCol w:w="1424"/>
        <w:gridCol w:w="60"/>
        <w:gridCol w:w="1440"/>
        <w:gridCol w:w="1198"/>
        <w:gridCol w:w="1219"/>
        <w:gridCol w:w="314"/>
        <w:gridCol w:w="1220"/>
        <w:gridCol w:w="2070"/>
        <w:gridCol w:w="683"/>
      </w:tblGrid>
      <w:tr w:rsidR="00AB2D7B">
        <w:trPr>
          <w:trHeight w:val="1174"/>
        </w:trPr>
        <w:tc>
          <w:tcPr>
            <w:tcW w:w="2050" w:type="dxa"/>
            <w:gridSpan w:val="3"/>
            <w:vMerge w:val="restart"/>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300.09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20" w:right="6" w:hanging="10"/>
            </w:pPr>
            <w:r>
              <w:rPr>
                <w:sz w:val="20"/>
              </w:rPr>
              <w:t xml:space="preserve">Other anxiety, dissociative, and </w:t>
            </w:r>
          </w:p>
          <w:p w:rsidR="00AB2D7B" w:rsidRDefault="0096592D">
            <w:pPr>
              <w:spacing w:after="30"/>
              <w:ind w:left="19"/>
            </w:pPr>
            <w:r>
              <w:rPr>
                <w:sz w:val="20"/>
              </w:rPr>
              <w:t xml:space="preserve">somatoform </w:t>
            </w:r>
          </w:p>
          <w:p w:rsidR="00AB2D7B" w:rsidRDefault="0096592D">
            <w:pPr>
              <w:ind w:left="19"/>
            </w:pPr>
            <w:r>
              <w:rPr>
                <w:sz w:val="20"/>
              </w:rPr>
              <w:t xml:space="preserve">disorders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F41.8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0"/>
              <w:ind w:left="10" w:right="395" w:hanging="10"/>
            </w:pPr>
            <w:r>
              <w:rPr>
                <w:color w:val="2C3E50"/>
                <w:sz w:val="20"/>
              </w:rPr>
              <w:t>Other specified anxiety disorders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300.21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276" w:hanging="10"/>
            </w:pPr>
            <w:r>
              <w:rPr>
                <w:sz w:val="20"/>
              </w:rPr>
              <w:t xml:space="preserve">Agoraphobia with panic disorder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F40.01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ind w:left="10" w:right="338" w:hanging="10"/>
            </w:pPr>
            <w:r>
              <w:rPr>
                <w:color w:val="2C3E50"/>
                <w:sz w:val="20"/>
              </w:rPr>
              <w:t>Agoraphobia with panic disorder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79"/>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300.22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0" w:right="607" w:hanging="10"/>
            </w:pPr>
            <w:r>
              <w:rPr>
                <w:sz w:val="20"/>
              </w:rPr>
              <w:t xml:space="preserve">Agoraphobia without mention of panic attacks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 </w:t>
            </w:r>
            <w:r>
              <w:rPr>
                <w:sz w:val="24"/>
              </w:rPr>
              <w:t xml:space="preserve"> </w:t>
            </w:r>
          </w:p>
          <w:p w:rsidR="00AB2D7B" w:rsidRDefault="0096592D">
            <w:pPr>
              <w:ind w:left="2"/>
            </w:pPr>
            <w:r>
              <w:rPr>
                <w:sz w:val="20"/>
              </w:rPr>
              <w:t xml:space="preserve">F40.02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3" w:line="249" w:lineRule="auto"/>
              <w:ind w:left="10" w:right="544" w:hanging="10"/>
            </w:pPr>
            <w:r>
              <w:rPr>
                <w:color w:val="2C3E50"/>
                <w:sz w:val="20"/>
              </w:rPr>
              <w:t>Agoraphobia without panic disorder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300.23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Social phobia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F40.10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right="165" w:hanging="10"/>
            </w:pPr>
            <w:r>
              <w:rPr>
                <w:color w:val="2C3E50"/>
                <w:sz w:val="20"/>
              </w:rPr>
              <w:t>Social phobia, unspecified</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300.29 </w:t>
            </w:r>
            <w:r>
              <w:rPr>
                <w:sz w:val="24"/>
              </w:rPr>
              <w:t xml:space="preserve"> </w:t>
            </w:r>
          </w:p>
        </w:tc>
        <w:tc>
          <w:tcPr>
            <w:tcW w:w="2417" w:type="dxa"/>
            <w:gridSpan w:val="2"/>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right="180" w:hanging="10"/>
            </w:pPr>
            <w:r>
              <w:rPr>
                <w:sz w:val="20"/>
              </w:rPr>
              <w:t xml:space="preserve">Other isolated or specific phobias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F40.218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39" w:lineRule="auto"/>
              <w:ind w:left="10" w:right="189" w:hanging="10"/>
            </w:pPr>
            <w:r>
              <w:rPr>
                <w:color w:val="2C3E50"/>
                <w:sz w:val="20"/>
              </w:rPr>
              <w:t>Other animal type phobia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653"/>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F40.240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color w:val="2C3E50"/>
                <w:sz w:val="20"/>
              </w:rPr>
              <w:t>Claustrophobia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653"/>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gridSpan w:val="2"/>
            <w:vMerge/>
            <w:tcBorders>
              <w:top w:val="nil"/>
              <w:left w:val="single" w:sz="4" w:space="0" w:color="000000"/>
              <w:bottom w:val="nil"/>
              <w:right w:val="single" w:sz="4" w:space="0" w:color="000000"/>
            </w:tcBorders>
          </w:tcPr>
          <w:p w:rsidR="00AB2D7B" w:rsidRDefault="00AB2D7B"/>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F40.241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color w:val="2C3E50"/>
                <w:sz w:val="20"/>
              </w:rPr>
              <w:t>Acrophobia</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4"/>
        </w:trPr>
        <w:tc>
          <w:tcPr>
            <w:tcW w:w="0" w:type="auto"/>
            <w:gridSpan w:val="3"/>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F40.8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0" w:right="565" w:hanging="10"/>
            </w:pPr>
            <w:r>
              <w:rPr>
                <w:color w:val="2C3E50"/>
                <w:sz w:val="20"/>
              </w:rPr>
              <w:t>Other phobic anxiety disorders</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83"/>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300.3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49" w:lineRule="auto"/>
              <w:ind w:left="10" w:right="481" w:hanging="10"/>
            </w:pPr>
            <w:r>
              <w:rPr>
                <w:sz w:val="20"/>
              </w:rPr>
              <w:t>Obsessivecompulsive disorders</w:t>
            </w:r>
            <w:r>
              <w:rPr>
                <w:sz w:val="24"/>
              </w:rPr>
              <w:t xml:space="preserve"> </w:t>
            </w:r>
          </w:p>
          <w:p w:rsidR="00AB2D7B" w:rsidRDefault="0096592D">
            <w:pPr>
              <w:ind w:left="10"/>
            </w:pPr>
            <w:r>
              <w:rPr>
                <w:sz w:val="20"/>
              </w:rPr>
              <w:t xml:space="preserve">  </w:t>
            </w:r>
            <w:r>
              <w:rPr>
                <w:sz w:val="20"/>
              </w:rPr>
              <w:tab/>
              <w:t xml:space="preserve">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F42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1" w:line="250" w:lineRule="auto"/>
              <w:ind w:left="10" w:right="622" w:hanging="10"/>
            </w:pPr>
            <w:r>
              <w:rPr>
                <w:color w:val="2C3E50"/>
                <w:sz w:val="20"/>
              </w:rPr>
              <w:t>Obsessivecompulsive disorder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300.4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643" w:hanging="10"/>
            </w:pPr>
            <w:r>
              <w:rPr>
                <w:sz w:val="20"/>
              </w:rPr>
              <w:t xml:space="preserve">Dysthymic disorder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F34.1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ind w:left="10" w:right="705" w:hanging="10"/>
            </w:pPr>
            <w:r>
              <w:rPr>
                <w:color w:val="2C3E50"/>
                <w:sz w:val="20"/>
              </w:rPr>
              <w:t>Dysthymic disorder</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1183"/>
        </w:trPr>
        <w:tc>
          <w:tcPr>
            <w:tcW w:w="0" w:type="auto"/>
            <w:gridSpan w:val="3"/>
            <w:vMerge/>
            <w:tcBorders>
              <w:top w:val="nil"/>
              <w:left w:val="single" w:sz="4" w:space="0" w:color="000000"/>
              <w:bottom w:val="nil"/>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300.6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15" w:hanging="10"/>
            </w:pPr>
            <w:r>
              <w:rPr>
                <w:sz w:val="20"/>
              </w:rPr>
              <w:t xml:space="preserve">Depersonalization disorder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F48.1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7" w:line="238" w:lineRule="auto"/>
              <w:ind w:left="10" w:hanging="10"/>
            </w:pPr>
            <w:r>
              <w:rPr>
                <w:color w:val="2C3E50"/>
                <w:sz w:val="20"/>
              </w:rPr>
              <w:t xml:space="preserve">Depersonalizationderealization </w:t>
            </w:r>
            <w:r>
              <w:rPr>
                <w:sz w:val="24"/>
              </w:rPr>
              <w:t xml:space="preserve"> </w:t>
            </w:r>
          </w:p>
          <w:p w:rsidR="00AB2D7B" w:rsidRDefault="0096592D">
            <w:pPr>
              <w:spacing w:after="10"/>
            </w:pPr>
            <w:r>
              <w:rPr>
                <w:color w:val="2C3E50"/>
                <w:sz w:val="20"/>
              </w:rPr>
              <w:t>syndrome</w:t>
            </w:r>
            <w:r>
              <w:rPr>
                <w:sz w:val="20"/>
              </w:rPr>
              <w:t xml:space="preserve"> </w:t>
            </w:r>
            <w:r>
              <w:rPr>
                <w:sz w:val="24"/>
              </w:rPr>
              <w:t xml:space="preserve"> </w:t>
            </w:r>
          </w:p>
          <w:p w:rsidR="00AB2D7B" w:rsidRDefault="0096592D">
            <w:r>
              <w:rPr>
                <w:sz w:val="20"/>
              </w:rPr>
              <w:t xml:space="preserve"> </w:t>
            </w:r>
            <w:r>
              <w:rPr>
                <w:sz w:val="24"/>
              </w:rPr>
              <w:t xml:space="preserve"> </w:t>
            </w:r>
          </w:p>
        </w:tc>
      </w:tr>
      <w:tr w:rsidR="00AB2D7B">
        <w:trPr>
          <w:trHeight w:val="334"/>
        </w:trPr>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0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300.7 </w:t>
            </w:r>
            <w:r>
              <w:rPr>
                <w:sz w:val="24"/>
              </w:rPr>
              <w:t xml:space="preserve"> </w:t>
            </w:r>
          </w:p>
        </w:tc>
        <w:tc>
          <w:tcPr>
            <w:tcW w:w="241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Hypochondriasis </w:t>
            </w:r>
            <w:r>
              <w:rPr>
                <w:sz w:val="24"/>
              </w:rPr>
              <w:t xml:space="preserve"> </w:t>
            </w:r>
          </w:p>
        </w:tc>
        <w:tc>
          <w:tcPr>
            <w:tcW w:w="1599"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F45.21 </w:t>
            </w:r>
            <w:r>
              <w:rPr>
                <w:sz w:val="24"/>
              </w:rPr>
              <w:t xml:space="preserve"> </w:t>
            </w:r>
          </w:p>
        </w:tc>
        <w:tc>
          <w:tcPr>
            <w:tcW w:w="2480" w:type="dxa"/>
            <w:gridSpan w:val="2"/>
            <w:tcBorders>
              <w:top w:val="single" w:sz="4" w:space="0" w:color="000000"/>
              <w:left w:val="single" w:sz="4" w:space="0" w:color="000000"/>
              <w:bottom w:val="single" w:sz="4" w:space="0" w:color="000000"/>
              <w:right w:val="single" w:sz="4" w:space="0" w:color="000000"/>
            </w:tcBorders>
          </w:tcPr>
          <w:p w:rsidR="00AB2D7B" w:rsidRDefault="0096592D">
            <w:r>
              <w:rPr>
                <w:color w:val="2C3E50"/>
                <w:sz w:val="20"/>
              </w:rPr>
              <w:t>Hypochondriasis</w:t>
            </w:r>
            <w:r>
              <w:rPr>
                <w:sz w:val="20"/>
              </w:rPr>
              <w:t xml:space="preserve"> </w:t>
            </w:r>
            <w:r>
              <w:rPr>
                <w:sz w:val="24"/>
              </w:rPr>
              <w:t xml:space="preserve"> </w:t>
            </w:r>
          </w:p>
        </w:tc>
      </w:tr>
      <w:tr w:rsidR="00AB2D7B">
        <w:tblPrEx>
          <w:tblCellMar>
            <w:top w:w="100" w:type="dxa"/>
            <w:left w:w="98" w:type="dxa"/>
          </w:tblCellMar>
        </w:tblPrEx>
        <w:trPr>
          <w:gridAfter w:val="1"/>
          <w:wAfter w:w="684" w:type="dxa"/>
          <w:trHeight w:val="540"/>
        </w:trPr>
        <w:tc>
          <w:tcPr>
            <w:tcW w:w="444"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4"/>
              </w:rPr>
              <w:t xml:space="preserve"> </w:t>
            </w:r>
          </w:p>
        </w:tc>
        <w:tc>
          <w:tcPr>
            <w:tcW w:w="2768" w:type="dxa"/>
            <w:gridSpan w:val="3"/>
            <w:vMerge w:val="restart"/>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4"/>
              </w:rPr>
              <w:t xml:space="preserve"> </w:t>
            </w:r>
          </w:p>
        </w:tc>
        <w:tc>
          <w:tcPr>
            <w:tcW w:w="1539"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7"/>
            </w:pP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 </w:t>
            </w:r>
            <w:r>
              <w:rPr>
                <w:sz w:val="24"/>
              </w:rPr>
              <w:t xml:space="preserve"> </w:t>
            </w:r>
          </w:p>
        </w:tc>
      </w:tr>
      <w:tr w:rsidR="00AB2D7B">
        <w:tblPrEx>
          <w:tblCellMar>
            <w:top w:w="100" w:type="dxa"/>
            <w:left w:w="98" w:type="dxa"/>
          </w:tblCellMar>
        </w:tblPrEx>
        <w:trPr>
          <w:gridAfter w:val="1"/>
          <w:wAfter w:w="684" w:type="dxa"/>
          <w:trHeight w:val="91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gridSpan w:val="3"/>
            <w:vMerge/>
            <w:tcBorders>
              <w:top w:val="nil"/>
              <w:left w:val="single" w:sz="4" w:space="0" w:color="000000"/>
              <w:bottom w:val="single" w:sz="4" w:space="0" w:color="000000"/>
              <w:right w:val="single" w:sz="4" w:space="0" w:color="000000"/>
            </w:tcBorders>
          </w:tcPr>
          <w:p w:rsidR="00AB2D7B" w:rsidRDefault="00AB2D7B"/>
        </w:tc>
        <w:tc>
          <w:tcPr>
            <w:tcW w:w="1539"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F45.22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right="737" w:hanging="10"/>
            </w:pPr>
            <w:r>
              <w:rPr>
                <w:color w:val="2C3E50"/>
                <w:sz w:val="20"/>
              </w:rPr>
              <w:t>Body dysmorphic disorder</w:t>
            </w:r>
            <w:r>
              <w:rPr>
                <w:sz w:val="20"/>
              </w:rPr>
              <w:t xml:space="preserve">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6" w:type="dxa"/>
          <w:left w:w="94" w:type="dxa"/>
          <w:right w:w="788" w:type="dxa"/>
        </w:tblCellMar>
        <w:tblLook w:val="04A0" w:firstRow="1" w:lastRow="0" w:firstColumn="1" w:lastColumn="0" w:noHBand="0" w:noVBand="1"/>
      </w:tblPr>
      <w:tblGrid>
        <w:gridCol w:w="888"/>
        <w:gridCol w:w="1513"/>
        <w:gridCol w:w="2618"/>
        <w:gridCol w:w="1509"/>
        <w:gridCol w:w="2839"/>
      </w:tblGrid>
      <w:tr w:rsidR="00AB2D7B">
        <w:trPr>
          <w:trHeight w:val="650"/>
        </w:trPr>
        <w:tc>
          <w:tcPr>
            <w:tcW w:w="444" w:type="dxa"/>
            <w:vMerge w:val="restart"/>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300.81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103" w:hanging="10"/>
            </w:pPr>
            <w:r>
              <w:rPr>
                <w:sz w:val="20"/>
              </w:rPr>
              <w:t xml:space="preserve">Somatization disorder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F45.0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Somatization disorder</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300.82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Undifferentiated somatoform disorder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F45.1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41" w:lineRule="auto"/>
              <w:ind w:left="15" w:hanging="10"/>
            </w:pPr>
            <w:r>
              <w:rPr>
                <w:color w:val="2C3E50"/>
                <w:sz w:val="20"/>
              </w:rPr>
              <w:t>Undifferentiated somatoform disorder</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F45.9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5" w:hanging="10"/>
            </w:pPr>
            <w:r>
              <w:rPr>
                <w:color w:val="2C3E50"/>
                <w:sz w:val="20"/>
              </w:rPr>
              <w:t>Somatoform disorder, unspecified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300.89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somatoform disorders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F45.8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ind w:left="15" w:hanging="10"/>
            </w:pPr>
            <w:r>
              <w:rPr>
                <w:color w:val="2C3E50"/>
                <w:sz w:val="20"/>
              </w:rPr>
              <w:t>Other somatoform disorders</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3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F48.8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22" w:line="239" w:lineRule="auto"/>
              <w:ind w:left="15" w:hanging="10"/>
            </w:pPr>
            <w:r>
              <w:rPr>
                <w:color w:val="2C3E50"/>
                <w:sz w:val="20"/>
              </w:rPr>
              <w:t>Other specified nonpsychotic mental disorders</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0"/>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300.9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Unspecified nonpsychotic mental disorder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F48.9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5" w:hanging="10"/>
            </w:pPr>
            <w:r>
              <w:rPr>
                <w:color w:val="2C3E50"/>
                <w:sz w:val="20"/>
              </w:rPr>
              <w:t>Nonpsychotic mental disorder, unspecified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69"/>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F99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5" w:hanging="10"/>
            </w:pPr>
            <w:r>
              <w:rPr>
                <w:color w:val="2C3E50"/>
                <w:sz w:val="20"/>
              </w:rPr>
              <w:t>Mental disorder, not otherwise specified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308.0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Predominant disturbance of emotions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5"/>
            </w:pPr>
            <w:r>
              <w:rPr>
                <w:color w:val="2C3E50"/>
                <w:sz w:val="20"/>
              </w:rPr>
              <w:t>Acute stress reaction</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308.1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Predominant disturbance of consciousness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5"/>
            </w:pPr>
            <w:r>
              <w:rPr>
                <w:color w:val="2C3E50"/>
                <w:sz w:val="20"/>
              </w:rPr>
              <w:t>Acute stress reaction</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308.2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Predominant psychomotor disturbance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5"/>
            </w:pPr>
            <w:r>
              <w:rPr>
                <w:color w:val="2C3E50"/>
                <w:sz w:val="20"/>
              </w:rPr>
              <w:t>Acute stress reaction</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649"/>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308.3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Other acute reactions to stress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Acute stress reaction</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308.4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Mixed disorders as reaction to stress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Acute stress reaction</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308.9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Unspecified acute reaction to stress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F43.0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5"/>
            </w:pPr>
            <w:r>
              <w:rPr>
                <w:color w:val="2C3E50"/>
                <w:sz w:val="20"/>
              </w:rPr>
              <w:t>Acute stress reaction</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8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R45.7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5" w:hanging="10"/>
            </w:pPr>
            <w:r>
              <w:rPr>
                <w:color w:val="2C3E50"/>
                <w:sz w:val="20"/>
              </w:rPr>
              <w:t>State of emotional shock and stress, unspecified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91"/>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309.0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jc w:val="both"/>
            </w:pPr>
            <w:r>
              <w:rPr>
                <w:sz w:val="20"/>
              </w:rPr>
              <w:t xml:space="preserve">Adjustment disorder with depressed mood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F43.21 </w:t>
            </w:r>
            <w:r>
              <w:rPr>
                <w:sz w:val="24"/>
              </w:rPr>
              <w:t xml:space="preserve"> </w:t>
            </w:r>
          </w:p>
        </w:tc>
        <w:tc>
          <w:tcPr>
            <w:tcW w:w="3075"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5" w:hanging="10"/>
            </w:pPr>
            <w:r>
              <w:rPr>
                <w:color w:val="2C3E50"/>
                <w:sz w:val="20"/>
              </w:rPr>
              <w:t>Adjustment disorder with depressed mood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4" w:type="dxa"/>
          <w:right w:w="115" w:type="dxa"/>
        </w:tblCellMar>
        <w:tblLook w:val="04A0" w:firstRow="1" w:lastRow="0" w:firstColumn="1" w:lastColumn="0" w:noHBand="0" w:noVBand="1"/>
      </w:tblPr>
      <w:tblGrid>
        <w:gridCol w:w="444"/>
        <w:gridCol w:w="1541"/>
        <w:gridCol w:w="2768"/>
        <w:gridCol w:w="1539"/>
        <w:gridCol w:w="21"/>
        <w:gridCol w:w="3054"/>
      </w:tblGrid>
      <w:tr w:rsidR="00AB2D7B">
        <w:trPr>
          <w:trHeight w:val="890"/>
        </w:trPr>
        <w:tc>
          <w:tcPr>
            <w:tcW w:w="444" w:type="dxa"/>
            <w:vMerge w:val="restart"/>
            <w:tcBorders>
              <w:top w:val="nil"/>
              <w:left w:val="single" w:sz="4" w:space="0" w:color="000000"/>
              <w:bottom w:val="single" w:sz="4" w:space="0" w:color="000000"/>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309.1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98" w:hanging="10"/>
            </w:pPr>
            <w:r>
              <w:rPr>
                <w:sz w:val="20"/>
              </w:rPr>
              <w:t xml:space="preserve">Prolonged depressive reaction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F43.21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line="231" w:lineRule="auto"/>
              <w:ind w:left="15" w:hanging="10"/>
            </w:pPr>
            <w:r>
              <w:rPr>
                <w:color w:val="2C3E50"/>
                <w:sz w:val="20"/>
              </w:rPr>
              <w:t>Adjustment disorder with depressed mood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309.24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484" w:hanging="10"/>
            </w:pPr>
            <w:r>
              <w:rPr>
                <w:sz w:val="20"/>
              </w:rPr>
              <w:t xml:space="preserve">Adjustment disorder with anxiety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12"/>
            </w:pPr>
            <w:r>
              <w:rPr>
                <w:sz w:val="20"/>
              </w:rPr>
              <w:t xml:space="preserve">F43.22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39" w:lineRule="auto"/>
              <w:ind w:left="15" w:right="151" w:hanging="10"/>
            </w:pPr>
            <w:r>
              <w:rPr>
                <w:color w:val="2C3E50"/>
                <w:sz w:val="20"/>
              </w:rPr>
              <w:t>Adjustment disorder with anxiety</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443"/>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309.28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661" w:hanging="10"/>
            </w:pPr>
            <w:r>
              <w:rPr>
                <w:sz w:val="20"/>
              </w:rPr>
              <w:t xml:space="preserve">Adjustment disorder with mixed anxiety and depressed mood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F43.23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5" w:right="247" w:hanging="10"/>
            </w:pPr>
            <w:r>
              <w:rPr>
                <w:color w:val="2C3E50"/>
                <w:sz w:val="20"/>
              </w:rPr>
              <w:t xml:space="preserve">Adjustment disorder with mixed </w:t>
            </w:r>
            <w:r>
              <w:rPr>
                <w:sz w:val="24"/>
              </w:rPr>
              <w:t xml:space="preserve"> </w:t>
            </w:r>
          </w:p>
          <w:p w:rsidR="00AB2D7B" w:rsidRDefault="0096592D">
            <w:pPr>
              <w:spacing w:after="27"/>
              <w:ind w:left="5"/>
            </w:pPr>
            <w:r>
              <w:rPr>
                <w:color w:val="2C3E50"/>
                <w:sz w:val="20"/>
              </w:rPr>
              <w:t xml:space="preserve">anxiety and depressed </w:t>
            </w:r>
          </w:p>
          <w:p w:rsidR="00AB2D7B" w:rsidRDefault="0096592D">
            <w:pPr>
              <w:spacing w:after="10"/>
              <w:ind w:left="14"/>
            </w:pPr>
            <w:r>
              <w:rPr>
                <w:color w:val="2C3E50"/>
                <w:sz w:val="20"/>
              </w:rPr>
              <w:t>mood</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81"/>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309.29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 w:right="483" w:hanging="10"/>
            </w:pPr>
            <w:r>
              <w:rPr>
                <w:sz w:val="20"/>
              </w:rPr>
              <w:t xml:space="preserve">Other adjustment reactions with predominant disturbance of other emotions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F43.29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5" w:right="294" w:hanging="10"/>
            </w:pPr>
            <w:r>
              <w:rPr>
                <w:color w:val="2C3E50"/>
                <w:sz w:val="20"/>
              </w:rPr>
              <w:t xml:space="preserve">Adjustment disorder with other </w:t>
            </w:r>
            <w:r>
              <w:rPr>
                <w:sz w:val="24"/>
              </w:rPr>
              <w:t xml:space="preserve"> </w:t>
            </w:r>
          </w:p>
          <w:p w:rsidR="00AB2D7B" w:rsidRDefault="0096592D">
            <w:pPr>
              <w:spacing w:after="10"/>
              <w:ind w:left="5"/>
            </w:pPr>
            <w:r>
              <w:rPr>
                <w:color w:val="2C3E50"/>
                <w:sz w:val="20"/>
              </w:rPr>
              <w:t>symptoms</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1140"/>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F94.8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5" w:right="737" w:hanging="10"/>
            </w:pPr>
            <w:r>
              <w:rPr>
                <w:color w:val="2C3E50"/>
                <w:sz w:val="20"/>
              </w:rPr>
              <w:t>Other childhood disorders of social functioning</w:t>
            </w:r>
            <w:r>
              <w:rPr>
                <w:sz w:val="20"/>
              </w:rPr>
              <w:t xml:space="preserve"> </w:t>
            </w:r>
            <w:r>
              <w:rPr>
                <w:sz w:val="24"/>
              </w:rPr>
              <w:t xml:space="preserve"> </w:t>
            </w:r>
          </w:p>
          <w:p w:rsidR="00AB2D7B" w:rsidRDefault="0096592D">
            <w:pPr>
              <w:ind w:left="5"/>
            </w:pPr>
            <w:r>
              <w:rPr>
                <w:sz w:val="20"/>
              </w:rPr>
              <w:t xml:space="preserve"> </w:t>
            </w:r>
            <w:r>
              <w:rPr>
                <w:sz w:val="24"/>
              </w:rPr>
              <w:t xml:space="preserve"> </w:t>
            </w:r>
          </w:p>
        </w:tc>
      </w:tr>
      <w:tr w:rsidR="00AB2D7B">
        <w:trPr>
          <w:trHeight w:val="857"/>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309.3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484" w:hanging="10"/>
            </w:pPr>
            <w:r>
              <w:rPr>
                <w:sz w:val="20"/>
              </w:rPr>
              <w:t xml:space="preserve">Adjustment disorder with disturbance of conduct </w:t>
            </w:r>
            <w:r>
              <w:rPr>
                <w:sz w:val="24"/>
              </w:rPr>
              <w:t xml:space="preserve"> </w:t>
            </w:r>
          </w:p>
        </w:tc>
        <w:tc>
          <w:tcPr>
            <w:tcW w:w="1539"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F43.24 </w:t>
            </w:r>
            <w:r>
              <w:rPr>
                <w:sz w:val="24"/>
              </w:rPr>
              <w:t xml:space="preserve"> </w:t>
            </w:r>
          </w:p>
        </w:tc>
        <w:tc>
          <w:tcPr>
            <w:tcW w:w="307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5" w:hanging="10"/>
            </w:pPr>
            <w:r>
              <w:rPr>
                <w:color w:val="2C3E50"/>
                <w:sz w:val="20"/>
              </w:rPr>
              <w:t>Adjustment disorder with disturbance of conduct</w:t>
            </w:r>
            <w:r>
              <w:rPr>
                <w:sz w:val="20"/>
              </w:rPr>
              <w:t xml:space="preserve"> </w:t>
            </w:r>
            <w:r>
              <w:rPr>
                <w:sz w:val="24"/>
              </w:rPr>
              <w:t xml:space="preserve"> </w:t>
            </w:r>
          </w:p>
        </w:tc>
      </w:tr>
      <w:tr w:rsidR="00AB2D7B">
        <w:trPr>
          <w:trHeight w:val="540"/>
        </w:trPr>
        <w:tc>
          <w:tcPr>
            <w:tcW w:w="444"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541"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2"/>
            </w:pP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10"/>
            </w:pP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
            </w:pPr>
            <w:r>
              <w:rPr>
                <w:sz w:val="20"/>
              </w:rPr>
              <w:t xml:space="preserve"> </w:t>
            </w:r>
            <w:r>
              <w:rPr>
                <w:sz w:val="24"/>
              </w:rPr>
              <w:t xml:space="preserve"> </w:t>
            </w:r>
          </w:p>
        </w:tc>
      </w:tr>
      <w:tr w:rsidR="00AB2D7B">
        <w:trPr>
          <w:trHeight w:val="1442"/>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309.4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475" w:hanging="10"/>
            </w:pPr>
            <w:r>
              <w:rPr>
                <w:sz w:val="20"/>
              </w:rPr>
              <w:t xml:space="preserve">Adjustment disorder with mixed disturbance of emotions and conduct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F43.25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4" w:right="43" w:hanging="12"/>
            </w:pPr>
            <w:r>
              <w:rPr>
                <w:color w:val="2C3E50"/>
                <w:sz w:val="20"/>
              </w:rPr>
              <w:t xml:space="preserve">Adjustment disorder with mixed </w:t>
            </w:r>
            <w:r>
              <w:rPr>
                <w:sz w:val="24"/>
              </w:rPr>
              <w:t xml:space="preserve"> </w:t>
            </w:r>
          </w:p>
          <w:p w:rsidR="00AB2D7B" w:rsidRDefault="0096592D">
            <w:pPr>
              <w:spacing w:after="30"/>
              <w:ind w:left="2"/>
            </w:pPr>
            <w:r>
              <w:rPr>
                <w:color w:val="2C3E50"/>
                <w:sz w:val="20"/>
              </w:rPr>
              <w:t xml:space="preserve">disturbance of emotions </w:t>
            </w:r>
          </w:p>
          <w:p w:rsidR="00AB2D7B" w:rsidRDefault="0096592D">
            <w:pPr>
              <w:spacing w:after="10"/>
              <w:ind w:left="14"/>
            </w:pPr>
            <w:r>
              <w:rPr>
                <w:color w:val="2C3E50"/>
                <w:sz w:val="20"/>
              </w:rPr>
              <w:t>and conduct</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889"/>
        </w:trPr>
        <w:tc>
          <w:tcPr>
            <w:tcW w:w="0" w:type="auto"/>
            <w:vMerge/>
            <w:tcBorders>
              <w:top w:val="nil"/>
              <w:left w:val="single" w:sz="4" w:space="0" w:color="000000"/>
              <w:bottom w:val="nil"/>
              <w:right w:val="single" w:sz="4" w:space="0" w:color="000000"/>
            </w:tcBorders>
          </w:tcPr>
          <w:p w:rsidR="00AB2D7B" w:rsidRDefault="00AB2D7B"/>
        </w:tc>
        <w:tc>
          <w:tcPr>
            <w:tcW w:w="15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309.81 </w:t>
            </w:r>
            <w:r>
              <w:rPr>
                <w:sz w:val="24"/>
              </w:rPr>
              <w:t xml:space="preserve"> </w:t>
            </w:r>
          </w:p>
        </w:tc>
        <w:tc>
          <w:tcPr>
            <w:tcW w:w="2768"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2" w:right="11" w:hanging="10"/>
            </w:pPr>
            <w:r>
              <w:rPr>
                <w:sz w:val="20"/>
              </w:rPr>
              <w:t xml:space="preserve">Posttraumatic stress disorder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F43.10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29" w:lineRule="auto"/>
              <w:ind w:left="14" w:right="168" w:hanging="12"/>
              <w:jc w:val="both"/>
            </w:pPr>
            <w:r>
              <w:rPr>
                <w:color w:val="2C3E50"/>
                <w:sz w:val="20"/>
              </w:rPr>
              <w:t>Post-traumatic stress disorder, unspecified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F43.12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3"/>
              <w:ind w:left="14" w:right="168" w:hanging="12"/>
              <w:jc w:val="both"/>
            </w:pPr>
            <w:r>
              <w:rPr>
                <w:color w:val="2C3E50"/>
                <w:sz w:val="20"/>
              </w:rPr>
              <w:t>Post-traumatic stress disorder, chronic</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309.82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439" w:hanging="10"/>
            </w:pPr>
            <w:r>
              <w:rPr>
                <w:sz w:val="20"/>
              </w:rPr>
              <w:t xml:space="preserve">Adjustment reaction with physical symptoms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F43.8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4" w:right="78" w:hanging="12"/>
            </w:pPr>
            <w:r>
              <w:rPr>
                <w:color w:val="2C3E50"/>
                <w:sz w:val="20"/>
              </w:rPr>
              <w:t>Other reactions to severe stress</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915"/>
        </w:trPr>
        <w:tc>
          <w:tcPr>
            <w:tcW w:w="0" w:type="auto"/>
            <w:vMerge/>
            <w:tcBorders>
              <w:top w:val="nil"/>
              <w:left w:val="single" w:sz="4" w:space="0" w:color="000000"/>
              <w:bottom w:val="nil"/>
              <w:right w:val="single" w:sz="4" w:space="0" w:color="000000"/>
            </w:tcBorders>
          </w:tcPr>
          <w:p w:rsidR="00AB2D7B" w:rsidRDefault="00AB2D7B"/>
        </w:tc>
        <w:tc>
          <w:tcPr>
            <w:tcW w:w="1541"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309.83 </w:t>
            </w:r>
            <w:r>
              <w:rPr>
                <w:sz w:val="24"/>
              </w:rPr>
              <w:t xml:space="preserve"> </w:t>
            </w:r>
          </w:p>
        </w:tc>
        <w:tc>
          <w:tcPr>
            <w:tcW w:w="2768" w:type="dxa"/>
            <w:tcBorders>
              <w:top w:val="single" w:sz="4" w:space="0" w:color="000000"/>
              <w:left w:val="single" w:sz="4" w:space="0" w:color="000000"/>
              <w:bottom w:val="single" w:sz="4" w:space="0" w:color="000000"/>
              <w:right w:val="single" w:sz="4" w:space="0" w:color="000000"/>
            </w:tcBorders>
          </w:tcPr>
          <w:p w:rsidR="00AB2D7B" w:rsidRDefault="0096592D">
            <w:pPr>
              <w:ind w:left="10" w:right="322" w:hanging="10"/>
            </w:pPr>
            <w:r>
              <w:rPr>
                <w:sz w:val="20"/>
              </w:rPr>
              <w:t xml:space="preserve">Adjustment reaction with withdrawal </w:t>
            </w:r>
            <w:r>
              <w:rPr>
                <w:sz w:val="24"/>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F43.8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4" w:right="78" w:hanging="12"/>
            </w:pPr>
            <w:r>
              <w:rPr>
                <w:color w:val="2C3E50"/>
                <w:sz w:val="20"/>
              </w:rPr>
              <w:t>Other reactions to severe stress</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8" w:type="dxa"/>
          <w:left w:w="94" w:type="dxa"/>
          <w:right w:w="115" w:type="dxa"/>
        </w:tblCellMar>
        <w:tblLook w:val="04A0" w:firstRow="1" w:lastRow="0" w:firstColumn="1" w:lastColumn="0" w:noHBand="0" w:noVBand="1"/>
      </w:tblPr>
      <w:tblGrid>
        <w:gridCol w:w="456"/>
        <w:gridCol w:w="1524"/>
        <w:gridCol w:w="2785"/>
        <w:gridCol w:w="1548"/>
        <w:gridCol w:w="3054"/>
      </w:tblGrid>
      <w:tr w:rsidR="00AB2D7B">
        <w:trPr>
          <w:trHeight w:val="914"/>
        </w:trPr>
        <w:tc>
          <w:tcPr>
            <w:tcW w:w="456" w:type="dxa"/>
            <w:vMerge w:val="restart"/>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309.89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right="363" w:hanging="10"/>
            </w:pPr>
            <w:r>
              <w:rPr>
                <w:sz w:val="20"/>
              </w:rPr>
              <w:t xml:space="preserve">Other specified adjustment reactions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F43.8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5" w:line="239" w:lineRule="auto"/>
              <w:ind w:left="14" w:right="261" w:hanging="12"/>
            </w:pPr>
            <w:r>
              <w:rPr>
                <w:color w:val="2C3E50"/>
                <w:sz w:val="20"/>
              </w:rPr>
              <w:t>Other reactions to severe stress</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912"/>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309.9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2" w:right="646" w:hanging="10"/>
            </w:pPr>
            <w:r>
              <w:rPr>
                <w:sz w:val="20"/>
              </w:rPr>
              <w:t xml:space="preserve">Unspecified adjustment reaction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F43.20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38" w:lineRule="auto"/>
              <w:ind w:left="14" w:right="144" w:hanging="12"/>
            </w:pPr>
            <w:r>
              <w:rPr>
                <w:color w:val="2C3E50"/>
                <w:sz w:val="20"/>
              </w:rPr>
              <w:t>Adjustment disorder, unspecified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114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311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Depressive disorder, not elsewhere classified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F32.9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spacing w:after="24" w:line="238" w:lineRule="auto"/>
              <w:ind w:left="14" w:right="669" w:hanging="12"/>
            </w:pPr>
            <w:r>
              <w:rPr>
                <w:color w:val="2C3E50"/>
                <w:sz w:val="20"/>
              </w:rPr>
              <w:t>Major depressive disorder, single episode, unspecified</w:t>
            </w: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334"/>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V6284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Suicidal Ideation </w:t>
            </w:r>
            <w:r>
              <w:rPr>
                <w:sz w:val="24"/>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R45851 </w:t>
            </w:r>
            <w:r>
              <w:rPr>
                <w:sz w:val="24"/>
              </w:rPr>
              <w:t xml:space="preserve"> </w:t>
            </w:r>
          </w:p>
        </w:tc>
        <w:tc>
          <w:tcPr>
            <w:tcW w:w="3053"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Suicidal Ideations </w:t>
            </w:r>
            <w:r>
              <w:rPr>
                <w:sz w:val="24"/>
              </w:rPr>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right="649" w:hanging="10"/>
            </w:pPr>
            <w:r>
              <w:rPr>
                <w:sz w:val="20"/>
              </w:rPr>
              <w:t xml:space="preserve">Suicide and selfinflicted poisoning by analgesics, antipyretics, and antirheumatics </w:t>
            </w:r>
            <w:r>
              <w:rPr>
                <w:sz w:val="24"/>
              </w:rPr>
              <w:t xml:space="preserve"> </w:t>
            </w:r>
          </w:p>
        </w:tc>
        <w:tc>
          <w:tcPr>
            <w:tcW w:w="4602" w:type="dxa"/>
            <w:gridSpan w:val="2"/>
            <w:vMerge w:val="restart"/>
            <w:tcBorders>
              <w:top w:val="single" w:sz="4" w:space="0" w:color="000000"/>
              <w:left w:val="single" w:sz="4" w:space="0" w:color="000000"/>
              <w:bottom w:val="nil"/>
              <w:right w:val="single" w:sz="4" w:space="0" w:color="000000"/>
            </w:tcBorders>
          </w:tcPr>
          <w:p w:rsidR="00AB2D7B" w:rsidRDefault="0096592D">
            <w:pPr>
              <w:ind w:left="2"/>
            </w:pPr>
            <w:r>
              <w:rPr>
                <w:sz w:val="20"/>
              </w:rPr>
              <w:t xml:space="preserve"> </w:t>
            </w:r>
            <w:r>
              <w:rPr>
                <w:sz w:val="24"/>
              </w:rPr>
              <w:t xml:space="preserve"> </w:t>
            </w:r>
            <w:r>
              <w:rPr>
                <w:sz w:val="24"/>
              </w:rPr>
              <w:tab/>
              <w:t xml:space="preserve"> </w:t>
            </w:r>
          </w:p>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288"/>
                <w:tab w:val="center" w:pos="1040"/>
                <w:tab w:val="center" w:pos="1678"/>
              </w:tabs>
            </w:pPr>
            <w:r>
              <w:tab/>
            </w:r>
            <w:r>
              <w:rPr>
                <w:sz w:val="20"/>
              </w:rPr>
              <w:t xml:space="preserve">Suicide </w:t>
            </w:r>
            <w:r>
              <w:rPr>
                <w:sz w:val="20"/>
              </w:rPr>
              <w:tab/>
              <w:t xml:space="preserve">and </w:t>
            </w:r>
            <w:r>
              <w:rPr>
                <w:sz w:val="20"/>
              </w:rPr>
              <w:tab/>
              <w:t>self-</w:t>
            </w:r>
          </w:p>
          <w:p w:rsidR="00AB2D7B" w:rsidRDefault="0096592D">
            <w:pPr>
              <w:ind w:left="10"/>
            </w:pPr>
            <w:r>
              <w:rPr>
                <w:sz w:val="20"/>
              </w:rPr>
              <w:t xml:space="preserve">inflicted poisoning by barbiturates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E950.2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right="600" w:hanging="10"/>
            </w:pPr>
            <w:r>
              <w:rPr>
                <w:sz w:val="20"/>
              </w:rPr>
              <w:t xml:space="preserve">Suicide and selfinflicted poisoning by other sedatives and hypnotics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E950.3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right="713" w:hanging="10"/>
            </w:pPr>
            <w:r>
              <w:rPr>
                <w:sz w:val="20"/>
              </w:rPr>
              <w:t xml:space="preserve">Suicide and selfinflicted poisoning by tranquilizers and other psychotropic agents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E950.4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hanging="10"/>
            </w:pPr>
            <w:r>
              <w:rPr>
                <w:sz w:val="20"/>
              </w:rPr>
              <w:t xml:space="preserve">Suicide and self-inflicted poisoning by other specified drugs and medicinal substances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E950.5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right="600" w:hanging="10"/>
            </w:pPr>
            <w:r>
              <w:rPr>
                <w:sz w:val="20"/>
              </w:rPr>
              <w:t xml:space="preserve">Suicide and selfinflicted poisoning by unspecified drug or medicinal substances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r w:rsidR="00AB2D7B">
        <w:trPr>
          <w:trHeight w:val="217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E950.6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spacing w:line="260" w:lineRule="auto"/>
              <w:ind w:left="10" w:right="600" w:hanging="10"/>
            </w:pPr>
            <w:r>
              <w:rPr>
                <w:sz w:val="20"/>
              </w:rPr>
              <w:t xml:space="preserve">Suicide and selfinflicted poisoning by agricultural and horticultural chemical and pharmaceutical preparations other </w:t>
            </w:r>
          </w:p>
          <w:p w:rsidR="00AB2D7B" w:rsidRDefault="0096592D">
            <w:pPr>
              <w:spacing w:after="30"/>
              <w:ind w:left="10"/>
            </w:pPr>
            <w:r>
              <w:rPr>
                <w:sz w:val="20"/>
              </w:rPr>
              <w:t xml:space="preserve">than plant foods and </w:t>
            </w:r>
          </w:p>
          <w:p w:rsidR="00AB2D7B" w:rsidRDefault="0096592D">
            <w:pPr>
              <w:ind w:left="10"/>
            </w:pPr>
            <w:r>
              <w:rPr>
                <w:sz w:val="20"/>
              </w:rPr>
              <w:t xml:space="preserve">fertilizers </w:t>
            </w:r>
            <w:r>
              <w:rPr>
                <w:sz w:val="24"/>
              </w:rPr>
              <w:t xml:space="preserve"> </w:t>
            </w:r>
          </w:p>
        </w:tc>
        <w:tc>
          <w:tcPr>
            <w:tcW w:w="0" w:type="auto"/>
            <w:gridSpan w:val="2"/>
            <w:vMerge/>
            <w:tcBorders>
              <w:top w:val="nil"/>
              <w:left w:val="single" w:sz="4" w:space="0" w:color="000000"/>
              <w:bottom w:val="nil"/>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98" w:type="dxa"/>
          <w:left w:w="94" w:type="dxa"/>
          <w:right w:w="306" w:type="dxa"/>
        </w:tblCellMar>
        <w:tblLook w:val="04A0" w:firstRow="1" w:lastRow="0" w:firstColumn="1" w:lastColumn="0" w:noHBand="0" w:noVBand="1"/>
      </w:tblPr>
      <w:tblGrid>
        <w:gridCol w:w="456"/>
        <w:gridCol w:w="1524"/>
        <w:gridCol w:w="2785"/>
        <w:gridCol w:w="4602"/>
      </w:tblGrid>
      <w:tr w:rsidR="00AB2D7B">
        <w:trPr>
          <w:trHeight w:val="859"/>
        </w:trPr>
        <w:tc>
          <w:tcPr>
            <w:tcW w:w="456" w:type="dxa"/>
            <w:vMerge w:val="restart"/>
            <w:tcBorders>
              <w:top w:val="nil"/>
              <w:left w:val="single" w:sz="4" w:space="0" w:color="000000"/>
              <w:bottom w:val="single" w:sz="4" w:space="0" w:color="000000"/>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E950.7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right="48" w:hanging="10"/>
              <w:jc w:val="both"/>
            </w:pPr>
            <w:r>
              <w:rPr>
                <w:sz w:val="20"/>
              </w:rPr>
              <w:t xml:space="preserve">Suicide and self-inflicted poisoning by corrosive and caustic substances </w:t>
            </w:r>
            <w:r>
              <w:rPr>
                <w:sz w:val="24"/>
              </w:rPr>
              <w:t xml:space="preserve"> </w:t>
            </w:r>
          </w:p>
        </w:tc>
        <w:tc>
          <w:tcPr>
            <w:tcW w:w="4602" w:type="dxa"/>
            <w:vMerge w:val="restart"/>
            <w:tcBorders>
              <w:top w:val="nil"/>
              <w:left w:val="single" w:sz="4" w:space="0" w:color="000000"/>
              <w:bottom w:val="single" w:sz="4" w:space="0" w:color="000000"/>
              <w:right w:val="single" w:sz="4" w:space="0" w:color="000000"/>
            </w:tcBorders>
          </w:tcPr>
          <w:p w:rsidR="00AB2D7B" w:rsidRDefault="00AB2D7B"/>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E950.8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2" w:right="59" w:hanging="10"/>
            </w:pPr>
            <w:r>
              <w:rPr>
                <w:sz w:val="20"/>
              </w:rPr>
              <w:t xml:space="preserve">Suicide and selfinflicted </w:t>
            </w:r>
            <w:r>
              <w:rPr>
                <w:sz w:val="24"/>
              </w:rPr>
              <w:t xml:space="preserve"> </w:t>
            </w:r>
          </w:p>
          <w:p w:rsidR="00AB2D7B" w:rsidRDefault="0096592D">
            <w:pPr>
              <w:spacing w:after="29"/>
            </w:pPr>
            <w:r>
              <w:rPr>
                <w:sz w:val="20"/>
              </w:rPr>
              <w:t xml:space="preserve">poisoning by arsenic </w:t>
            </w:r>
          </w:p>
          <w:p w:rsidR="00AB2D7B" w:rsidRDefault="0096592D">
            <w:pPr>
              <w:ind w:left="10"/>
            </w:pPr>
            <w:r>
              <w:rPr>
                <w:sz w:val="20"/>
              </w:rPr>
              <w:t xml:space="preserve">and its </w:t>
            </w:r>
            <w:r>
              <w:rPr>
                <w:sz w:val="24"/>
              </w:rPr>
              <w:t xml:space="preserve"> </w:t>
            </w:r>
          </w:p>
          <w:p w:rsidR="00AB2D7B" w:rsidRDefault="0096592D">
            <w:r>
              <w:rPr>
                <w:sz w:val="20"/>
              </w:rPr>
              <w:t xml:space="preserve">compounds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385"/>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5"/>
            </w:pPr>
            <w:r>
              <w:rPr>
                <w:sz w:val="20"/>
              </w:rPr>
              <w:t xml:space="preserve">E950.9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0" w:right="61" w:hanging="10"/>
            </w:pPr>
            <w:r>
              <w:rPr>
                <w:sz w:val="20"/>
              </w:rPr>
              <w:t xml:space="preserve">Suicide and selfinflicted poisoning by other and unspecified solid and liquid substances </w:t>
            </w:r>
            <w:r>
              <w:rPr>
                <w:sz w:val="24"/>
              </w:rPr>
              <w:t xml:space="preserve"> </w:t>
            </w:r>
          </w:p>
        </w:tc>
        <w:tc>
          <w:tcPr>
            <w:tcW w:w="0" w:type="auto"/>
            <w:vMerge/>
            <w:tcBorders>
              <w:top w:val="nil"/>
              <w:left w:val="single" w:sz="4" w:space="0" w:color="000000"/>
              <w:bottom w:val="single" w:sz="4" w:space="0" w:color="000000"/>
              <w:right w:val="single" w:sz="4" w:space="0" w:color="000000"/>
            </w:tcBorders>
          </w:tcPr>
          <w:p w:rsidR="00AB2D7B" w:rsidRDefault="00AB2D7B"/>
        </w:tc>
      </w:tr>
      <w:tr w:rsidR="00AB2D7B">
        <w:trPr>
          <w:trHeight w:val="1121"/>
        </w:trPr>
        <w:tc>
          <w:tcPr>
            <w:tcW w:w="456"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E951.0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7" w:right="373" w:hanging="10"/>
            </w:pPr>
            <w:r>
              <w:rPr>
                <w:sz w:val="20"/>
              </w:rPr>
              <w:t xml:space="preserve">Suicide and selfinflicted poisoning by gas disturbed by pipeline </w:t>
            </w:r>
            <w:r>
              <w:rPr>
                <w:sz w:val="24"/>
              </w:rPr>
              <w:t xml:space="preserve"> </w:t>
            </w:r>
          </w:p>
        </w:tc>
        <w:tc>
          <w:tcPr>
            <w:tcW w:w="4602"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r>
              <w:rPr>
                <w:sz w:val="24"/>
              </w:rPr>
              <w:tab/>
              <w:t xml:space="preserve"> </w:t>
            </w:r>
          </w:p>
        </w:tc>
      </w:tr>
      <w:tr w:rsidR="00AB2D7B">
        <w:trPr>
          <w:trHeight w:val="138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E951.1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7" w:right="415" w:hanging="10"/>
            </w:pPr>
            <w:r>
              <w:rPr>
                <w:sz w:val="20"/>
              </w:rPr>
              <w:t xml:space="preserve">Suicide and selfinflicted poisoning by liquefied petroleum gas distributed in mobile containers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E951.8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317"/>
                <w:tab w:val="center" w:pos="1031"/>
                <w:tab w:val="center" w:pos="1631"/>
              </w:tabs>
              <w:spacing w:after="1"/>
            </w:pPr>
            <w:r>
              <w:tab/>
            </w:r>
            <w:r>
              <w:rPr>
                <w:sz w:val="20"/>
              </w:rPr>
              <w:t xml:space="preserve">Suicide </w:t>
            </w:r>
            <w:r>
              <w:rPr>
                <w:sz w:val="20"/>
              </w:rPr>
              <w:tab/>
              <w:t xml:space="preserve">and </w:t>
            </w:r>
            <w:r>
              <w:rPr>
                <w:sz w:val="20"/>
              </w:rPr>
              <w:tab/>
              <w:t>self-</w:t>
            </w:r>
          </w:p>
          <w:p w:rsidR="00AB2D7B" w:rsidRDefault="0096592D">
            <w:pPr>
              <w:ind w:left="17" w:right="84"/>
              <w:jc w:val="both"/>
            </w:pPr>
            <w:r>
              <w:rPr>
                <w:sz w:val="20"/>
              </w:rPr>
              <w:t xml:space="preserve">inflicted poisoning by other utility gas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E952.0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7" w:right="539" w:hanging="10"/>
            </w:pPr>
            <w:r>
              <w:rPr>
                <w:sz w:val="20"/>
              </w:rPr>
              <w:t xml:space="preserve">Suicide and selfinflicted poisoning by motor vehicle exhaust gas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E952.1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7" w:right="426" w:hanging="10"/>
            </w:pPr>
            <w:r>
              <w:rPr>
                <w:sz w:val="20"/>
              </w:rPr>
              <w:t xml:space="preserve">Suicide and selfinflicted poisoning by other carbon monoxide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E952.8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Suicide and self-inflicted poisoning by other specified gases and vapors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E952.9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7" w:right="566" w:hanging="10"/>
            </w:pPr>
            <w:r>
              <w:rPr>
                <w:sz w:val="20"/>
              </w:rPr>
              <w:t xml:space="preserve">Suicide and selfinflicted poisoning by unspecified gases and vapors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r w:rsidR="00AB2D7B">
        <w:trPr>
          <w:trHeight w:val="85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E953.0 </w:t>
            </w:r>
            <w:r>
              <w:rPr>
                <w:sz w:val="24"/>
              </w:rPr>
              <w:t xml:space="preserve"> </w:t>
            </w:r>
          </w:p>
        </w:tc>
        <w:tc>
          <w:tcPr>
            <w:tcW w:w="2785" w:type="dxa"/>
            <w:tcBorders>
              <w:top w:val="single" w:sz="4" w:space="0" w:color="000000"/>
              <w:left w:val="single" w:sz="4" w:space="0" w:color="000000"/>
              <w:bottom w:val="single" w:sz="4" w:space="0" w:color="000000"/>
              <w:right w:val="single" w:sz="4" w:space="0" w:color="000000"/>
            </w:tcBorders>
          </w:tcPr>
          <w:p w:rsidR="00AB2D7B" w:rsidRDefault="0096592D">
            <w:pPr>
              <w:ind w:left="17" w:right="574" w:hanging="10"/>
              <w:jc w:val="both"/>
            </w:pPr>
            <w:r>
              <w:rPr>
                <w:sz w:val="20"/>
              </w:rPr>
              <w:t xml:space="preserve">Suicide and selfinflicted injury by hanging </w:t>
            </w:r>
            <w:r>
              <w:rPr>
                <w:sz w:val="24"/>
              </w:rPr>
              <w:t xml:space="preserve"> </w:t>
            </w:r>
          </w:p>
        </w:tc>
        <w:tc>
          <w:tcPr>
            <w:tcW w:w="0" w:type="auto"/>
            <w:vMerge/>
            <w:tcBorders>
              <w:top w:val="nil"/>
              <w:left w:val="single" w:sz="4" w:space="0" w:color="000000"/>
              <w:bottom w:val="nil"/>
              <w:right w:val="single" w:sz="4" w:space="0" w:color="000000"/>
            </w:tcBorders>
          </w:tcPr>
          <w:p w:rsidR="00AB2D7B" w:rsidRDefault="00AB2D7B"/>
        </w:tc>
      </w:tr>
    </w:tbl>
    <w:p w:rsidR="00AB2D7B" w:rsidRDefault="00AB2D7B">
      <w:pPr>
        <w:spacing w:after="0"/>
        <w:ind w:left="-360" w:right="1247"/>
      </w:pPr>
    </w:p>
    <w:tbl>
      <w:tblPr>
        <w:tblStyle w:val="TableGrid"/>
        <w:tblW w:w="9367" w:type="dxa"/>
        <w:tblInd w:w="540" w:type="dxa"/>
        <w:tblCellMar>
          <w:top w:w="31" w:type="dxa"/>
          <w:right w:w="29" w:type="dxa"/>
        </w:tblCellMar>
        <w:tblLook w:val="04A0" w:firstRow="1" w:lastRow="0" w:firstColumn="1" w:lastColumn="0" w:noHBand="0" w:noVBand="1"/>
      </w:tblPr>
      <w:tblGrid>
        <w:gridCol w:w="466"/>
        <w:gridCol w:w="1531"/>
        <w:gridCol w:w="1535"/>
        <w:gridCol w:w="1226"/>
        <w:gridCol w:w="1544"/>
        <w:gridCol w:w="3065"/>
      </w:tblGrid>
      <w:tr w:rsidR="00AB2D7B">
        <w:trPr>
          <w:trHeight w:val="1123"/>
        </w:trPr>
        <w:tc>
          <w:tcPr>
            <w:tcW w:w="466" w:type="dxa"/>
            <w:vMerge w:val="restart"/>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E953.1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16" w:right="512" w:hanging="10"/>
            </w:pPr>
            <w:r>
              <w:rPr>
                <w:sz w:val="20"/>
              </w:rPr>
              <w:t xml:space="preserve">Suicide </w:t>
            </w:r>
            <w:r>
              <w:rPr>
                <w:sz w:val="20"/>
              </w:rPr>
              <w:tab/>
              <w:t xml:space="preserve">and </w:t>
            </w:r>
            <w:r>
              <w:rPr>
                <w:sz w:val="20"/>
              </w:rPr>
              <w:tab/>
              <w:t xml:space="preserve">selfinflicted </w:t>
            </w:r>
            <w:r>
              <w:rPr>
                <w:sz w:val="20"/>
              </w:rPr>
              <w:tab/>
              <w:t xml:space="preserve">injury </w:t>
            </w:r>
            <w:r>
              <w:rPr>
                <w:sz w:val="20"/>
              </w:rPr>
              <w:tab/>
              <w:t xml:space="preserve">by suffocation by plastic bag </w:t>
            </w:r>
            <w:r>
              <w:rPr>
                <w:sz w:val="24"/>
              </w:rPr>
              <w:t xml:space="preserve"> </w:t>
            </w:r>
          </w:p>
        </w:tc>
        <w:tc>
          <w:tcPr>
            <w:tcW w:w="1544" w:type="dxa"/>
            <w:vMerge w:val="restart"/>
            <w:tcBorders>
              <w:top w:val="nil"/>
              <w:left w:val="single" w:sz="4" w:space="0" w:color="000000"/>
              <w:bottom w:val="single" w:sz="4" w:space="0" w:color="000000"/>
              <w:right w:val="nil"/>
            </w:tcBorders>
          </w:tcPr>
          <w:p w:rsidR="00AB2D7B" w:rsidRDefault="00AB2D7B"/>
        </w:tc>
        <w:tc>
          <w:tcPr>
            <w:tcW w:w="3065" w:type="dxa"/>
            <w:vMerge w:val="restart"/>
            <w:tcBorders>
              <w:top w:val="nil"/>
              <w:left w:val="nil"/>
              <w:bottom w:val="single" w:sz="4" w:space="0" w:color="000000"/>
              <w:right w:val="single" w:sz="4" w:space="0" w:color="000000"/>
            </w:tcBorders>
          </w:tcPr>
          <w:p w:rsidR="00AB2D7B" w:rsidRDefault="00AB2D7B"/>
        </w:tc>
      </w:tr>
      <w:tr w:rsidR="00AB2D7B">
        <w:trPr>
          <w:trHeight w:val="1121"/>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E953.8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16" w:right="822" w:hanging="10"/>
            </w:pPr>
            <w:r>
              <w:rPr>
                <w:sz w:val="20"/>
              </w:rPr>
              <w:t xml:space="preserve">Suicide and selfinflicted injury by other specified means </w:t>
            </w:r>
            <w:r>
              <w:rPr>
                <w:sz w:val="24"/>
              </w:rPr>
              <w:t xml:space="preserve"> </w:t>
            </w:r>
          </w:p>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r>
      <w:tr w:rsidR="00AB2D7B">
        <w:trPr>
          <w:trHeight w:val="1647"/>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E953.9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 w:line="261" w:lineRule="auto"/>
              <w:ind w:left="116" w:right="650" w:hanging="10"/>
            </w:pPr>
            <w:r>
              <w:rPr>
                <w:sz w:val="20"/>
              </w:rPr>
              <w:t xml:space="preserve">Suicide and selfinflicted injury by </w:t>
            </w:r>
          </w:p>
          <w:p w:rsidR="00AB2D7B" w:rsidRDefault="0096592D">
            <w:pPr>
              <w:ind w:left="115" w:right="747"/>
            </w:pPr>
            <w:r>
              <w:rPr>
                <w:sz w:val="20"/>
              </w:rPr>
              <w:t xml:space="preserve">hanging, strangulation, and suffocation – unspecified means </w:t>
            </w:r>
            <w:r>
              <w:rPr>
                <w:sz w:val="24"/>
              </w:rPr>
              <w:t xml:space="preserve"> </w:t>
            </w:r>
          </w:p>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r>
      <w:tr w:rsidR="00AB2D7B">
        <w:trPr>
          <w:trHeight w:val="1392"/>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E954 </w:t>
            </w:r>
            <w:r>
              <w:rPr>
                <w:sz w:val="24"/>
              </w:rPr>
              <w:t xml:space="preserve"> </w:t>
            </w:r>
          </w:p>
        </w:tc>
        <w:tc>
          <w:tcPr>
            <w:tcW w:w="1535" w:type="dxa"/>
            <w:vMerge w:val="restart"/>
            <w:tcBorders>
              <w:top w:val="single" w:sz="4" w:space="0" w:color="000000"/>
              <w:left w:val="single" w:sz="4" w:space="0" w:color="000000"/>
              <w:bottom w:val="single" w:sz="4" w:space="0" w:color="000000"/>
              <w:right w:val="nil"/>
            </w:tcBorders>
          </w:tcPr>
          <w:p w:rsidR="00AB2D7B" w:rsidRDefault="0096592D">
            <w:pPr>
              <w:tabs>
                <w:tab w:val="center" w:pos="394"/>
                <w:tab w:val="center" w:pos="1108"/>
              </w:tabs>
              <w:spacing w:after="15"/>
            </w:pPr>
            <w:r>
              <w:tab/>
            </w:r>
            <w:r>
              <w:rPr>
                <w:sz w:val="20"/>
              </w:rPr>
              <w:t xml:space="preserve">Suicide </w:t>
            </w:r>
            <w:r>
              <w:rPr>
                <w:sz w:val="20"/>
              </w:rPr>
              <w:tab/>
              <w:t xml:space="preserve">and </w:t>
            </w:r>
          </w:p>
          <w:p w:rsidR="00AB2D7B" w:rsidRDefault="0096592D">
            <w:pPr>
              <w:ind w:left="115"/>
            </w:pPr>
            <w:r>
              <w:rPr>
                <w:sz w:val="20"/>
              </w:rPr>
              <w:t xml:space="preserve">inflicted </w:t>
            </w:r>
            <w:r>
              <w:rPr>
                <w:sz w:val="20"/>
              </w:rPr>
              <w:tab/>
              <w:t xml:space="preserve">injury submersion [drowning] </w:t>
            </w:r>
            <w:r>
              <w:rPr>
                <w:sz w:val="24"/>
              </w:rPr>
              <w:t xml:space="preserve"> </w:t>
            </w:r>
          </w:p>
        </w:tc>
        <w:tc>
          <w:tcPr>
            <w:tcW w:w="1226" w:type="dxa"/>
            <w:vMerge w:val="restart"/>
            <w:tcBorders>
              <w:top w:val="single" w:sz="4" w:space="0" w:color="000000"/>
              <w:left w:val="nil"/>
              <w:bottom w:val="single" w:sz="4" w:space="0" w:color="000000"/>
              <w:right w:val="single" w:sz="4" w:space="0" w:color="000000"/>
            </w:tcBorders>
          </w:tcPr>
          <w:p w:rsidR="00AB2D7B" w:rsidRDefault="0096592D">
            <w:pPr>
              <w:ind w:left="148" w:right="655" w:hanging="148"/>
            </w:pPr>
            <w:r>
              <w:rPr>
                <w:sz w:val="20"/>
              </w:rPr>
              <w:t xml:space="preserve">selfby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98" w:right="581"/>
            </w:pPr>
            <w:r>
              <w:rPr>
                <w:sz w:val="20"/>
              </w:rPr>
              <w:t>X71.8X</w:t>
            </w:r>
            <w:r>
              <w:rPr>
                <w:sz w:val="24"/>
              </w:rPr>
              <w:t xml:space="preserve"> </w:t>
            </w:r>
            <w:r>
              <w:rPr>
                <w:sz w:val="20"/>
              </w:rPr>
              <w:t xml:space="preserve">XA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08" w:right="711" w:hanging="10"/>
            </w:pPr>
            <w:r>
              <w:rPr>
                <w:sz w:val="20"/>
              </w:rPr>
              <w:t xml:space="preserve">Other intentional selfharm by drowning and submersion, initial encounter </w:t>
            </w:r>
            <w:r>
              <w:rPr>
                <w:sz w:val="24"/>
              </w:rPr>
              <w:t xml:space="preserve"> </w:t>
            </w:r>
          </w:p>
          <w:p w:rsidR="00AB2D7B" w:rsidRDefault="0096592D">
            <w:pPr>
              <w:ind w:left="98"/>
            </w:pPr>
            <w:r>
              <w:rPr>
                <w:sz w:val="20"/>
              </w:rPr>
              <w:t xml:space="preserve"> </w:t>
            </w:r>
            <w:r>
              <w:rPr>
                <w:sz w:val="24"/>
              </w:rPr>
              <w:t xml:space="preserve"> </w:t>
            </w:r>
          </w:p>
        </w:tc>
      </w:tr>
      <w:tr w:rsidR="00AB2D7B">
        <w:trPr>
          <w:trHeight w:val="1656"/>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98" w:right="581"/>
            </w:pPr>
            <w:r>
              <w:rPr>
                <w:sz w:val="20"/>
              </w:rPr>
              <w:t>X71.9X</w:t>
            </w:r>
            <w:r>
              <w:rPr>
                <w:sz w:val="24"/>
              </w:rPr>
              <w:t xml:space="preserve"> </w:t>
            </w:r>
            <w:r>
              <w:rPr>
                <w:sz w:val="20"/>
              </w:rPr>
              <w:t xml:space="preserve">XA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21" w:line="255" w:lineRule="auto"/>
              <w:ind w:left="108" w:right="33" w:hanging="10"/>
            </w:pPr>
            <w:r>
              <w:rPr>
                <w:sz w:val="20"/>
              </w:rPr>
              <w:t xml:space="preserve">Intentional self-harm by drowning </w:t>
            </w:r>
            <w:r>
              <w:rPr>
                <w:sz w:val="20"/>
              </w:rPr>
              <w:tab/>
              <w:t xml:space="preserve">and submersion, unspecified, </w:t>
            </w:r>
          </w:p>
          <w:p w:rsidR="00AB2D7B" w:rsidRDefault="0096592D">
            <w:pPr>
              <w:ind w:left="108"/>
            </w:pPr>
            <w:r>
              <w:rPr>
                <w:sz w:val="20"/>
              </w:rPr>
              <w:t xml:space="preserve">initial </w:t>
            </w:r>
            <w:r>
              <w:rPr>
                <w:sz w:val="24"/>
              </w:rPr>
              <w:t xml:space="preserve"> </w:t>
            </w:r>
          </w:p>
          <w:p w:rsidR="00AB2D7B" w:rsidRDefault="0096592D">
            <w:pPr>
              <w:spacing w:after="10"/>
              <w:ind w:left="98"/>
            </w:pPr>
            <w:r>
              <w:rPr>
                <w:sz w:val="20"/>
              </w:rPr>
              <w:t xml:space="preserve">encounter </w:t>
            </w:r>
            <w:r>
              <w:rPr>
                <w:sz w:val="24"/>
              </w:rPr>
              <w:t xml:space="preserve"> </w:t>
            </w:r>
          </w:p>
          <w:p w:rsidR="00AB2D7B" w:rsidRDefault="0096592D">
            <w:pPr>
              <w:ind w:left="98"/>
            </w:pPr>
            <w:r>
              <w:rPr>
                <w:sz w:val="20"/>
              </w:rPr>
              <w:t xml:space="preserve"> </w:t>
            </w:r>
            <w:r>
              <w:rPr>
                <w:sz w:val="24"/>
              </w:rPr>
              <w:t xml:space="preserve"> </w:t>
            </w:r>
          </w:p>
        </w:tc>
      </w:tr>
      <w:tr w:rsidR="00AB2D7B">
        <w:trPr>
          <w:trHeight w:val="336"/>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nil"/>
              <w:right w:val="single" w:sz="4" w:space="0" w:color="000000"/>
            </w:tcBorders>
          </w:tcPr>
          <w:p w:rsidR="00AB2D7B" w:rsidRDefault="0096592D">
            <w:pPr>
              <w:ind w:left="98"/>
            </w:pPr>
            <w:r>
              <w:rPr>
                <w:sz w:val="20"/>
              </w:rPr>
              <w:t xml:space="preserve">E955.0 </w:t>
            </w:r>
            <w:r>
              <w:rPr>
                <w:sz w:val="24"/>
              </w:rPr>
              <w:t xml:space="preserve"> </w:t>
            </w:r>
          </w:p>
        </w:tc>
        <w:tc>
          <w:tcPr>
            <w:tcW w:w="1535" w:type="dxa"/>
            <w:tcBorders>
              <w:top w:val="single" w:sz="4" w:space="0" w:color="000000"/>
              <w:left w:val="single" w:sz="4" w:space="0" w:color="000000"/>
              <w:bottom w:val="nil"/>
              <w:right w:val="nil"/>
            </w:tcBorders>
          </w:tcPr>
          <w:p w:rsidR="00AB2D7B" w:rsidRDefault="0096592D">
            <w:pPr>
              <w:tabs>
                <w:tab w:val="center" w:pos="394"/>
                <w:tab w:val="center" w:pos="1108"/>
              </w:tabs>
            </w:pPr>
            <w:r>
              <w:tab/>
            </w:r>
            <w:r>
              <w:rPr>
                <w:sz w:val="20"/>
              </w:rPr>
              <w:t xml:space="preserve">Suicide </w:t>
            </w:r>
            <w:r>
              <w:rPr>
                <w:sz w:val="20"/>
              </w:rPr>
              <w:tab/>
              <w:t xml:space="preserve">and </w:t>
            </w:r>
          </w:p>
        </w:tc>
        <w:tc>
          <w:tcPr>
            <w:tcW w:w="1226" w:type="dxa"/>
            <w:tcBorders>
              <w:top w:val="single" w:sz="4" w:space="0" w:color="000000"/>
              <w:left w:val="nil"/>
              <w:bottom w:val="nil"/>
              <w:right w:val="single" w:sz="4" w:space="0" w:color="000000"/>
            </w:tcBorders>
          </w:tcPr>
          <w:p w:rsidR="00AB2D7B" w:rsidRDefault="0096592D">
            <w:r>
              <w:rPr>
                <w:sz w:val="20"/>
              </w:rPr>
              <w:t>self-</w:t>
            </w:r>
          </w:p>
        </w:tc>
        <w:tc>
          <w:tcPr>
            <w:tcW w:w="1544" w:type="dxa"/>
            <w:tcBorders>
              <w:top w:val="single" w:sz="4" w:space="0" w:color="000000"/>
              <w:left w:val="single" w:sz="4" w:space="0" w:color="000000"/>
              <w:bottom w:val="nil"/>
              <w:right w:val="nil"/>
            </w:tcBorders>
            <w:vAlign w:val="bottom"/>
          </w:tcPr>
          <w:p w:rsidR="00AB2D7B" w:rsidRDefault="0096592D">
            <w:pPr>
              <w:ind w:left="98"/>
            </w:pPr>
            <w:r>
              <w:rPr>
                <w:sz w:val="20"/>
              </w:rPr>
              <w:t xml:space="preserve"> </w:t>
            </w:r>
            <w:r>
              <w:rPr>
                <w:sz w:val="24"/>
              </w:rPr>
              <w:t xml:space="preserve"> </w:t>
            </w:r>
          </w:p>
        </w:tc>
        <w:tc>
          <w:tcPr>
            <w:tcW w:w="3065" w:type="dxa"/>
            <w:tcBorders>
              <w:top w:val="single" w:sz="4" w:space="0" w:color="000000"/>
              <w:left w:val="nil"/>
              <w:bottom w:val="nil"/>
              <w:right w:val="single" w:sz="4" w:space="0" w:color="000000"/>
            </w:tcBorders>
            <w:vAlign w:val="bottom"/>
          </w:tcPr>
          <w:p w:rsidR="00AB2D7B" w:rsidRDefault="0096592D">
            <w:pPr>
              <w:ind w:left="106"/>
            </w:pPr>
            <w:r>
              <w:rPr>
                <w:sz w:val="24"/>
              </w:rPr>
              <w:t xml:space="preserve"> </w:t>
            </w:r>
          </w:p>
        </w:tc>
      </w:tr>
      <w:tr w:rsidR="00AB2D7B">
        <w:trPr>
          <w:trHeight w:val="523"/>
        </w:trPr>
        <w:tc>
          <w:tcPr>
            <w:tcW w:w="466" w:type="dxa"/>
            <w:vMerge w:val="restart"/>
            <w:tcBorders>
              <w:top w:val="nil"/>
              <w:left w:val="single" w:sz="4" w:space="0" w:color="000000"/>
              <w:bottom w:val="single" w:sz="4" w:space="0" w:color="000000"/>
              <w:right w:val="single" w:sz="4" w:space="0" w:color="000000"/>
            </w:tcBorders>
          </w:tcPr>
          <w:p w:rsidR="00AB2D7B" w:rsidRDefault="00AB2D7B"/>
        </w:tc>
        <w:tc>
          <w:tcPr>
            <w:tcW w:w="1531" w:type="dxa"/>
            <w:tcBorders>
              <w:top w:val="nil"/>
              <w:left w:val="single" w:sz="4" w:space="0" w:color="000000"/>
              <w:bottom w:val="single" w:sz="4" w:space="0" w:color="000000"/>
              <w:right w:val="single" w:sz="4" w:space="0" w:color="000000"/>
            </w:tcBorders>
          </w:tcPr>
          <w:p w:rsidR="00AB2D7B" w:rsidRDefault="00AB2D7B"/>
        </w:tc>
        <w:tc>
          <w:tcPr>
            <w:tcW w:w="1535" w:type="dxa"/>
            <w:tcBorders>
              <w:top w:val="nil"/>
              <w:left w:val="single" w:sz="4" w:space="0" w:color="000000"/>
              <w:bottom w:val="single" w:sz="4" w:space="0" w:color="000000"/>
              <w:right w:val="nil"/>
            </w:tcBorders>
          </w:tcPr>
          <w:p w:rsidR="00AB2D7B" w:rsidRDefault="0096592D">
            <w:pPr>
              <w:ind w:left="115"/>
            </w:pPr>
            <w:r>
              <w:rPr>
                <w:sz w:val="20"/>
              </w:rPr>
              <w:t xml:space="preserve">inflicted </w:t>
            </w:r>
            <w:r>
              <w:rPr>
                <w:sz w:val="20"/>
              </w:rPr>
              <w:tab/>
              <w:t xml:space="preserve">injury handgun </w:t>
            </w:r>
            <w:r>
              <w:rPr>
                <w:sz w:val="24"/>
              </w:rPr>
              <w:t xml:space="preserve"> </w:t>
            </w:r>
          </w:p>
        </w:tc>
        <w:tc>
          <w:tcPr>
            <w:tcW w:w="1226" w:type="dxa"/>
            <w:tcBorders>
              <w:top w:val="nil"/>
              <w:left w:val="nil"/>
              <w:bottom w:val="single" w:sz="4" w:space="0" w:color="000000"/>
              <w:right w:val="single" w:sz="4" w:space="0" w:color="000000"/>
            </w:tcBorders>
          </w:tcPr>
          <w:p w:rsidR="00AB2D7B" w:rsidRDefault="0096592D">
            <w:pPr>
              <w:ind w:left="148"/>
            </w:pPr>
            <w:r>
              <w:rPr>
                <w:sz w:val="20"/>
              </w:rPr>
              <w:t xml:space="preserve">by </w:t>
            </w:r>
          </w:p>
        </w:tc>
        <w:tc>
          <w:tcPr>
            <w:tcW w:w="1544" w:type="dxa"/>
            <w:tcBorders>
              <w:top w:val="nil"/>
              <w:left w:val="single" w:sz="4" w:space="0" w:color="000000"/>
              <w:bottom w:val="single" w:sz="4" w:space="0" w:color="000000"/>
              <w:right w:val="nil"/>
            </w:tcBorders>
          </w:tcPr>
          <w:p w:rsidR="00AB2D7B" w:rsidRDefault="00AB2D7B"/>
        </w:tc>
        <w:tc>
          <w:tcPr>
            <w:tcW w:w="3065" w:type="dxa"/>
            <w:tcBorders>
              <w:top w:val="nil"/>
              <w:left w:val="nil"/>
              <w:bottom w:val="single" w:sz="4" w:space="0" w:color="000000"/>
              <w:right w:val="single" w:sz="4" w:space="0" w:color="000000"/>
            </w:tcBorders>
          </w:tcPr>
          <w:p w:rsidR="00AB2D7B" w:rsidRDefault="00AB2D7B"/>
        </w:tc>
      </w:tr>
      <w:tr w:rsidR="00AB2D7B">
        <w:trPr>
          <w:trHeight w:val="1443"/>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E955.1 </w:t>
            </w:r>
            <w:r>
              <w:rPr>
                <w:sz w:val="24"/>
              </w:rPr>
              <w:t xml:space="preserve"> </w:t>
            </w:r>
          </w:p>
        </w:tc>
        <w:tc>
          <w:tcPr>
            <w:tcW w:w="1535" w:type="dxa"/>
            <w:tcBorders>
              <w:top w:val="single" w:sz="4" w:space="0" w:color="000000"/>
              <w:left w:val="single" w:sz="4" w:space="0" w:color="000000"/>
              <w:bottom w:val="single" w:sz="4" w:space="0" w:color="000000"/>
              <w:right w:val="nil"/>
            </w:tcBorders>
          </w:tcPr>
          <w:p w:rsidR="00AB2D7B" w:rsidRDefault="0096592D">
            <w:pPr>
              <w:tabs>
                <w:tab w:val="center" w:pos="394"/>
                <w:tab w:val="center" w:pos="1108"/>
              </w:tabs>
              <w:spacing w:after="15"/>
            </w:pPr>
            <w:r>
              <w:tab/>
            </w:r>
            <w:r>
              <w:rPr>
                <w:sz w:val="20"/>
              </w:rPr>
              <w:t xml:space="preserve">Suicide </w:t>
            </w:r>
            <w:r>
              <w:rPr>
                <w:sz w:val="20"/>
              </w:rPr>
              <w:tab/>
              <w:t xml:space="preserve">and </w:t>
            </w:r>
          </w:p>
          <w:p w:rsidR="00AB2D7B" w:rsidRDefault="0096592D">
            <w:pPr>
              <w:ind w:left="115"/>
            </w:pPr>
            <w:r>
              <w:rPr>
                <w:sz w:val="20"/>
              </w:rPr>
              <w:t xml:space="preserve">inflicted </w:t>
            </w:r>
            <w:r>
              <w:rPr>
                <w:sz w:val="20"/>
              </w:rPr>
              <w:tab/>
              <w:t xml:space="preserve">injury shotgun </w:t>
            </w:r>
            <w:r>
              <w:rPr>
                <w:sz w:val="24"/>
              </w:rPr>
              <w:t xml:space="preserve"> </w:t>
            </w:r>
          </w:p>
        </w:tc>
        <w:tc>
          <w:tcPr>
            <w:tcW w:w="1226" w:type="dxa"/>
            <w:tcBorders>
              <w:top w:val="single" w:sz="4" w:space="0" w:color="000000"/>
              <w:left w:val="nil"/>
              <w:bottom w:val="single" w:sz="4" w:space="0" w:color="000000"/>
              <w:right w:val="single" w:sz="4" w:space="0" w:color="000000"/>
            </w:tcBorders>
          </w:tcPr>
          <w:p w:rsidR="00AB2D7B" w:rsidRDefault="0096592D">
            <w:pPr>
              <w:ind w:left="148" w:right="655" w:hanging="148"/>
            </w:pPr>
            <w:r>
              <w:rPr>
                <w:sz w:val="20"/>
              </w:rPr>
              <w:t xml:space="preserve">selfby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X73.0X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ind w:left="108" w:right="281" w:hanging="10"/>
            </w:pPr>
            <w:r>
              <w:rPr>
                <w:sz w:val="20"/>
              </w:rPr>
              <w:t xml:space="preserve">Intentional self-harm by shotgun </w:t>
            </w:r>
            <w:r>
              <w:rPr>
                <w:sz w:val="24"/>
              </w:rPr>
              <w:t xml:space="preserve"> </w:t>
            </w:r>
          </w:p>
          <w:p w:rsidR="00AB2D7B" w:rsidRDefault="0096592D">
            <w:pPr>
              <w:spacing w:after="30"/>
              <w:ind w:left="98"/>
            </w:pPr>
            <w:r>
              <w:rPr>
                <w:sz w:val="20"/>
              </w:rPr>
              <w:t xml:space="preserve">discharge, initial </w:t>
            </w:r>
          </w:p>
          <w:p w:rsidR="00AB2D7B" w:rsidRDefault="0096592D">
            <w:pPr>
              <w:spacing w:after="11"/>
              <w:ind w:left="108"/>
            </w:pPr>
            <w:r>
              <w:rPr>
                <w:sz w:val="20"/>
              </w:rPr>
              <w:t xml:space="preserve">encounter </w:t>
            </w:r>
            <w:r>
              <w:rPr>
                <w:sz w:val="24"/>
              </w:rPr>
              <w:t xml:space="preserve"> </w:t>
            </w:r>
          </w:p>
          <w:p w:rsidR="00AB2D7B" w:rsidRDefault="0096592D">
            <w:pPr>
              <w:ind w:left="98"/>
            </w:pPr>
            <w:r>
              <w:rPr>
                <w:sz w:val="20"/>
              </w:rPr>
              <w:t xml:space="preserve"> </w:t>
            </w:r>
            <w:r>
              <w:rPr>
                <w:sz w:val="24"/>
              </w:rPr>
              <w:t xml:space="preserve"> </w:t>
            </w:r>
          </w:p>
        </w:tc>
      </w:tr>
      <w:tr w:rsidR="00AB2D7B">
        <w:trPr>
          <w:trHeight w:val="1140"/>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E955.2 </w:t>
            </w:r>
            <w:r>
              <w:rPr>
                <w:sz w:val="24"/>
              </w:rPr>
              <w:t xml:space="preserve"> </w:t>
            </w:r>
          </w:p>
        </w:tc>
        <w:tc>
          <w:tcPr>
            <w:tcW w:w="1535" w:type="dxa"/>
            <w:tcBorders>
              <w:top w:val="single" w:sz="4" w:space="0" w:color="000000"/>
              <w:left w:val="single" w:sz="4" w:space="0" w:color="000000"/>
              <w:bottom w:val="single" w:sz="4" w:space="0" w:color="000000"/>
              <w:right w:val="nil"/>
            </w:tcBorders>
          </w:tcPr>
          <w:p w:rsidR="00AB2D7B" w:rsidRDefault="0096592D">
            <w:pPr>
              <w:tabs>
                <w:tab w:val="center" w:pos="394"/>
                <w:tab w:val="center" w:pos="1108"/>
              </w:tabs>
              <w:spacing w:after="12"/>
            </w:pPr>
            <w:r>
              <w:tab/>
            </w:r>
            <w:r>
              <w:rPr>
                <w:sz w:val="20"/>
              </w:rPr>
              <w:t xml:space="preserve">Suicide </w:t>
            </w:r>
            <w:r>
              <w:rPr>
                <w:sz w:val="20"/>
              </w:rPr>
              <w:tab/>
              <w:t xml:space="preserve">and </w:t>
            </w:r>
          </w:p>
          <w:p w:rsidR="00AB2D7B" w:rsidRDefault="0096592D">
            <w:pPr>
              <w:ind w:left="115"/>
            </w:pPr>
            <w:r>
              <w:rPr>
                <w:sz w:val="20"/>
              </w:rPr>
              <w:t xml:space="preserve">inflicted </w:t>
            </w:r>
            <w:r>
              <w:rPr>
                <w:sz w:val="20"/>
              </w:rPr>
              <w:tab/>
              <w:t xml:space="preserve">injury hunting rifle </w:t>
            </w:r>
            <w:r>
              <w:rPr>
                <w:sz w:val="24"/>
              </w:rPr>
              <w:t xml:space="preserve"> </w:t>
            </w:r>
          </w:p>
        </w:tc>
        <w:tc>
          <w:tcPr>
            <w:tcW w:w="1226" w:type="dxa"/>
            <w:tcBorders>
              <w:top w:val="single" w:sz="4" w:space="0" w:color="000000"/>
              <w:left w:val="nil"/>
              <w:bottom w:val="single" w:sz="4" w:space="0" w:color="000000"/>
              <w:right w:val="single" w:sz="4" w:space="0" w:color="000000"/>
            </w:tcBorders>
          </w:tcPr>
          <w:p w:rsidR="00AB2D7B" w:rsidRDefault="0096592D">
            <w:pPr>
              <w:ind w:left="148" w:right="655" w:hanging="148"/>
            </w:pPr>
            <w:r>
              <w:rPr>
                <w:sz w:val="20"/>
              </w:rPr>
              <w:t xml:space="preserve">selfby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X72.XX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46" w:lineRule="auto"/>
              <w:ind w:left="108" w:right="89" w:hanging="10"/>
              <w:jc w:val="both"/>
            </w:pPr>
            <w:r>
              <w:rPr>
                <w:sz w:val="20"/>
              </w:rPr>
              <w:t xml:space="preserve">Intentional self-harm by handgun discharge, initial </w:t>
            </w:r>
          </w:p>
          <w:p w:rsidR="00AB2D7B" w:rsidRDefault="0096592D">
            <w:pPr>
              <w:ind w:left="108"/>
            </w:pPr>
            <w:r>
              <w:rPr>
                <w:sz w:val="20"/>
              </w:rPr>
              <w:t xml:space="preserve">encounter </w:t>
            </w:r>
            <w:r>
              <w:rPr>
                <w:sz w:val="24"/>
              </w:rPr>
              <w:t xml:space="preserve"> </w:t>
            </w:r>
          </w:p>
          <w:p w:rsidR="00AB2D7B" w:rsidRDefault="0096592D">
            <w:pPr>
              <w:ind w:left="98"/>
            </w:pPr>
            <w:r>
              <w:rPr>
                <w:sz w:val="20"/>
              </w:rPr>
              <w:t xml:space="preserve"> </w:t>
            </w:r>
            <w:r>
              <w:rPr>
                <w:sz w:val="24"/>
              </w:rPr>
              <w:t xml:space="preserve"> </w:t>
            </w:r>
          </w:p>
        </w:tc>
      </w:tr>
      <w:tr w:rsidR="00AB2D7B">
        <w:trPr>
          <w:trHeight w:val="1406"/>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E955.4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1"/>
              <w:ind w:left="116" w:right="715" w:hanging="10"/>
            </w:pPr>
            <w:r>
              <w:rPr>
                <w:sz w:val="20"/>
              </w:rPr>
              <w:t xml:space="preserve">Suicide and selfinflicted injury by other and </w:t>
            </w:r>
          </w:p>
          <w:p w:rsidR="00AB2D7B" w:rsidRDefault="0096592D">
            <w:pPr>
              <w:ind w:left="115"/>
            </w:pPr>
            <w:r>
              <w:rPr>
                <w:sz w:val="20"/>
              </w:rPr>
              <w:t xml:space="preserve">unspecified firearms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X73.9X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B2D7B" w:rsidRDefault="0096592D">
            <w:pPr>
              <w:spacing w:after="3" w:line="239" w:lineRule="auto"/>
              <w:ind w:left="108" w:right="832" w:hanging="10"/>
            </w:pPr>
            <w:r>
              <w:rPr>
                <w:sz w:val="20"/>
              </w:rPr>
              <w:t xml:space="preserve">Intentional self-harm by unspecified larger firearm discharge, initial </w:t>
            </w:r>
            <w:r>
              <w:rPr>
                <w:sz w:val="24"/>
              </w:rPr>
              <w:t xml:space="preserve"> </w:t>
            </w:r>
          </w:p>
          <w:p w:rsidR="00AB2D7B" w:rsidRDefault="0096592D">
            <w:pPr>
              <w:spacing w:after="10"/>
              <w:ind w:left="98"/>
            </w:pPr>
            <w:r>
              <w:rPr>
                <w:sz w:val="20"/>
              </w:rPr>
              <w:t xml:space="preserve">encounter </w:t>
            </w:r>
            <w:r>
              <w:rPr>
                <w:sz w:val="24"/>
              </w:rPr>
              <w:t xml:space="preserve"> </w:t>
            </w:r>
          </w:p>
          <w:p w:rsidR="00AB2D7B" w:rsidRDefault="0096592D">
            <w:pPr>
              <w:ind w:left="98"/>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 xml:space="preserve">E955.5 </w:t>
            </w:r>
            <w:r>
              <w:rPr>
                <w:sz w:val="24"/>
              </w:rPr>
              <w:t xml:space="preserve"> </w:t>
            </w:r>
          </w:p>
        </w:tc>
        <w:tc>
          <w:tcPr>
            <w:tcW w:w="2761"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16" w:right="850" w:hanging="10"/>
              <w:jc w:val="both"/>
            </w:pPr>
            <w:r>
              <w:rPr>
                <w:sz w:val="20"/>
              </w:rPr>
              <w:t xml:space="preserve">Suicide and selfinflicted injury by explosives </w:t>
            </w:r>
            <w:r>
              <w:rPr>
                <w:sz w:val="24"/>
              </w:rPr>
              <w:t xml:space="preserve"> </w:t>
            </w:r>
          </w:p>
        </w:tc>
        <w:tc>
          <w:tcPr>
            <w:tcW w:w="1544" w:type="dxa"/>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X75.XX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065"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08" w:right="851" w:hanging="10"/>
              <w:jc w:val="both"/>
            </w:pPr>
            <w:r>
              <w:rPr>
                <w:sz w:val="20"/>
              </w:rPr>
              <w:t xml:space="preserve">Intentional self-harm by explosive material, initial encounter </w:t>
            </w:r>
            <w:r>
              <w:rPr>
                <w:sz w:val="24"/>
              </w:rPr>
              <w:t xml:space="preserve"> </w:t>
            </w:r>
          </w:p>
        </w:tc>
      </w:tr>
    </w:tbl>
    <w:p w:rsidR="00AB2D7B" w:rsidRDefault="00AB2D7B">
      <w:pPr>
        <w:spacing w:after="0"/>
        <w:ind w:left="-360" w:right="1247"/>
      </w:pPr>
    </w:p>
    <w:tbl>
      <w:tblPr>
        <w:tblStyle w:val="TableGrid"/>
        <w:tblW w:w="9367" w:type="dxa"/>
        <w:tblInd w:w="540" w:type="dxa"/>
        <w:tblCellMar>
          <w:top w:w="94" w:type="dxa"/>
          <w:right w:w="78" w:type="dxa"/>
        </w:tblCellMar>
        <w:tblLook w:val="04A0" w:firstRow="1" w:lastRow="0" w:firstColumn="1" w:lastColumn="0" w:noHBand="0" w:noVBand="1"/>
      </w:tblPr>
      <w:tblGrid>
        <w:gridCol w:w="466"/>
        <w:gridCol w:w="1531"/>
        <w:gridCol w:w="2122"/>
        <w:gridCol w:w="603"/>
        <w:gridCol w:w="36"/>
        <w:gridCol w:w="1479"/>
        <w:gridCol w:w="65"/>
        <w:gridCol w:w="3065"/>
      </w:tblGrid>
      <w:tr w:rsidR="00AB2D7B">
        <w:trPr>
          <w:trHeight w:val="766"/>
        </w:trPr>
        <w:tc>
          <w:tcPr>
            <w:tcW w:w="466" w:type="dxa"/>
            <w:tcBorders>
              <w:top w:val="nil"/>
              <w:left w:val="single" w:sz="4" w:space="0" w:color="000000"/>
              <w:bottom w:val="single" w:sz="4" w:space="0" w:color="000000"/>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AB2D7B"/>
        </w:tc>
        <w:tc>
          <w:tcPr>
            <w:tcW w:w="2761" w:type="dxa"/>
            <w:gridSpan w:val="3"/>
            <w:tcBorders>
              <w:top w:val="single" w:sz="4" w:space="0" w:color="000000"/>
              <w:left w:val="single" w:sz="4" w:space="0" w:color="000000"/>
              <w:bottom w:val="single" w:sz="4" w:space="0" w:color="000000"/>
              <w:right w:val="single" w:sz="4" w:space="0" w:color="000000"/>
            </w:tcBorders>
          </w:tcPr>
          <w:p w:rsidR="00AB2D7B" w:rsidRDefault="00AB2D7B"/>
        </w:tc>
        <w:tc>
          <w:tcPr>
            <w:tcW w:w="1544"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065"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tc>
      </w:tr>
      <w:tr w:rsidR="00AB2D7B">
        <w:trPr>
          <w:trHeight w:val="919"/>
        </w:trPr>
        <w:tc>
          <w:tcPr>
            <w:tcW w:w="466" w:type="dxa"/>
            <w:vMerge w:val="restart"/>
            <w:tcBorders>
              <w:top w:val="single" w:sz="4" w:space="0" w:color="000000"/>
              <w:left w:val="single" w:sz="4" w:space="0" w:color="000000"/>
              <w:bottom w:val="nil"/>
              <w:right w:val="single" w:sz="4" w:space="0" w:color="000000"/>
            </w:tcBorders>
          </w:tcPr>
          <w:p w:rsidR="00AB2D7B" w:rsidRDefault="0096592D">
            <w:pPr>
              <w:ind w:left="106"/>
            </w:pPr>
            <w:r>
              <w:rPr>
                <w:sz w:val="24"/>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101"/>
            </w:pPr>
            <w:r>
              <w:rPr>
                <w:sz w:val="20"/>
              </w:rPr>
              <w:t xml:space="preserve">E955.6 </w:t>
            </w:r>
            <w:r>
              <w:rPr>
                <w:sz w:val="24"/>
              </w:rPr>
              <w:t xml:space="preserve"> </w:t>
            </w:r>
          </w:p>
        </w:tc>
        <w:tc>
          <w:tcPr>
            <w:tcW w:w="272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18" w:right="580" w:hanging="10"/>
            </w:pPr>
            <w:r>
              <w:rPr>
                <w:sz w:val="20"/>
              </w:rPr>
              <w:t xml:space="preserve">Suicide and selfinflicted injury by air gun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X74.01</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6" w:line="229" w:lineRule="auto"/>
              <w:ind w:left="111" w:right="388" w:hanging="10"/>
            </w:pPr>
            <w:r>
              <w:rPr>
                <w:sz w:val="20"/>
              </w:rPr>
              <w:t xml:space="preserve">Intentional self-harm by airgun, initial encounter </w:t>
            </w:r>
            <w:r>
              <w:rPr>
                <w:sz w:val="24"/>
              </w:rPr>
              <w:t xml:space="preserve"> </w:t>
            </w:r>
          </w:p>
          <w:p w:rsidR="00AB2D7B" w:rsidRDefault="0096592D">
            <w:pPr>
              <w:ind w:left="101"/>
            </w:pPr>
            <w:r>
              <w:rPr>
                <w:sz w:val="20"/>
              </w:rPr>
              <w:t xml:space="preserve"> </w:t>
            </w:r>
            <w:r>
              <w:rPr>
                <w:sz w:val="24"/>
              </w:rPr>
              <w:t xml:space="preserve"> </w:t>
            </w:r>
          </w:p>
        </w:tc>
      </w:tr>
      <w:tr w:rsidR="00AB2D7B">
        <w:trPr>
          <w:trHeight w:val="1395"/>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101"/>
            </w:pPr>
            <w:r>
              <w:rPr>
                <w:sz w:val="20"/>
              </w:rPr>
              <w:t xml:space="preserve">E955.9 </w:t>
            </w:r>
            <w:r>
              <w:rPr>
                <w:sz w:val="24"/>
              </w:rPr>
              <w:t xml:space="preserve"> </w:t>
            </w:r>
          </w:p>
        </w:tc>
        <w:tc>
          <w:tcPr>
            <w:tcW w:w="272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18" w:right="627" w:hanging="10"/>
            </w:pPr>
            <w:r>
              <w:rPr>
                <w:sz w:val="20"/>
              </w:rPr>
              <w:t xml:space="preserve">Suicide and selfinflicted injury by unspecified firearms, air guns, and explosives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X74.9X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 w:line="246" w:lineRule="auto"/>
              <w:ind w:left="111" w:right="21" w:hanging="10"/>
            </w:pPr>
            <w:r>
              <w:rPr>
                <w:sz w:val="20"/>
              </w:rPr>
              <w:t xml:space="preserve">Intentional self-harm by unspecified firearm </w:t>
            </w:r>
          </w:p>
          <w:p w:rsidR="00AB2D7B" w:rsidRDefault="0096592D">
            <w:pPr>
              <w:spacing w:after="33" w:line="231" w:lineRule="auto"/>
              <w:ind w:left="110" w:right="736"/>
            </w:pPr>
            <w:r>
              <w:rPr>
                <w:sz w:val="20"/>
              </w:rPr>
              <w:t xml:space="preserve">discharge, initial encounter </w:t>
            </w:r>
            <w:r>
              <w:rPr>
                <w:sz w:val="24"/>
              </w:rPr>
              <w:t xml:space="preserve"> </w:t>
            </w:r>
          </w:p>
          <w:p w:rsidR="00AB2D7B" w:rsidRDefault="0096592D">
            <w:pPr>
              <w:ind w:left="101"/>
            </w:pPr>
            <w:r>
              <w:rPr>
                <w:sz w:val="20"/>
              </w:rPr>
              <w:t xml:space="preserve">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531" w:type="dxa"/>
            <w:tcBorders>
              <w:top w:val="single" w:sz="4" w:space="0" w:color="000000"/>
              <w:left w:val="single" w:sz="4" w:space="0" w:color="000000"/>
              <w:bottom w:val="single" w:sz="4" w:space="0" w:color="000000"/>
              <w:right w:val="single" w:sz="4" w:space="0" w:color="000000"/>
            </w:tcBorders>
          </w:tcPr>
          <w:p w:rsidR="00AB2D7B" w:rsidRDefault="0096592D">
            <w:pPr>
              <w:ind w:left="101"/>
            </w:pPr>
            <w:r>
              <w:rPr>
                <w:sz w:val="20"/>
              </w:rPr>
              <w:t xml:space="preserve">E956 </w:t>
            </w:r>
            <w:r>
              <w:rPr>
                <w:sz w:val="24"/>
              </w:rPr>
              <w:t xml:space="preserve"> </w:t>
            </w:r>
          </w:p>
        </w:tc>
        <w:tc>
          <w:tcPr>
            <w:tcW w:w="272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18" w:right="580" w:hanging="10"/>
            </w:pPr>
            <w:r>
              <w:rPr>
                <w:sz w:val="20"/>
              </w:rPr>
              <w:t xml:space="preserve">Suicide and selfinflicted injury by cutting and piercing instruments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X78.9X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line="239" w:lineRule="auto"/>
              <w:ind w:left="111" w:hanging="10"/>
              <w:jc w:val="both"/>
            </w:pPr>
            <w:r>
              <w:rPr>
                <w:sz w:val="20"/>
              </w:rPr>
              <w:t xml:space="preserve">Intentional self-harm by unspecified sharp object, </w:t>
            </w:r>
          </w:p>
          <w:p w:rsidR="00AB2D7B" w:rsidRDefault="0096592D">
            <w:pPr>
              <w:ind w:left="110"/>
            </w:pPr>
            <w:r>
              <w:rPr>
                <w:sz w:val="20"/>
              </w:rPr>
              <w:t xml:space="preserve">initial encounter </w:t>
            </w:r>
            <w:r>
              <w:rPr>
                <w:sz w:val="24"/>
              </w:rPr>
              <w:t xml:space="preserve"> </w:t>
            </w:r>
          </w:p>
          <w:p w:rsidR="00AB2D7B" w:rsidRDefault="0096592D">
            <w:pPr>
              <w:ind w:left="101"/>
            </w:pPr>
            <w:r>
              <w:rPr>
                <w:sz w:val="20"/>
              </w:rPr>
              <w:t xml:space="preserve"> </w:t>
            </w:r>
            <w:r>
              <w:rPr>
                <w:sz w:val="24"/>
              </w:rPr>
              <w:t xml:space="preserve"> </w:t>
            </w:r>
          </w:p>
        </w:tc>
      </w:tr>
      <w:tr w:rsidR="00AB2D7B">
        <w:trPr>
          <w:trHeight w:val="1721"/>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1"/>
            </w:pPr>
            <w:r>
              <w:rPr>
                <w:sz w:val="20"/>
              </w:rPr>
              <w:t xml:space="preserve">E957.0 </w:t>
            </w:r>
            <w:r>
              <w:rPr>
                <w:sz w:val="24"/>
              </w:rPr>
              <w:t xml:space="preserve"> </w:t>
            </w:r>
          </w:p>
        </w:tc>
        <w:tc>
          <w:tcPr>
            <w:tcW w:w="2122" w:type="dxa"/>
            <w:vMerge w:val="restart"/>
            <w:tcBorders>
              <w:top w:val="single" w:sz="4" w:space="0" w:color="000000"/>
              <w:left w:val="single" w:sz="4" w:space="0" w:color="000000"/>
              <w:bottom w:val="single" w:sz="4" w:space="0" w:color="000000"/>
              <w:right w:val="nil"/>
            </w:tcBorders>
          </w:tcPr>
          <w:p w:rsidR="00AB2D7B" w:rsidRDefault="0096592D">
            <w:pPr>
              <w:ind w:left="118" w:right="111" w:hanging="10"/>
              <w:jc w:val="both"/>
            </w:pPr>
            <w:r>
              <w:rPr>
                <w:sz w:val="20"/>
              </w:rPr>
              <w:t xml:space="preserve">Suicide and selfinjuries by jumping residential premises </w:t>
            </w:r>
            <w:r>
              <w:rPr>
                <w:sz w:val="24"/>
              </w:rPr>
              <w:t xml:space="preserve"> </w:t>
            </w:r>
          </w:p>
        </w:tc>
        <w:tc>
          <w:tcPr>
            <w:tcW w:w="603" w:type="dxa"/>
            <w:vMerge w:val="restart"/>
            <w:tcBorders>
              <w:top w:val="single" w:sz="4" w:space="0" w:color="000000"/>
              <w:left w:val="nil"/>
              <w:bottom w:val="single" w:sz="4" w:space="0" w:color="000000"/>
              <w:right w:val="single" w:sz="4" w:space="0" w:color="000000"/>
            </w:tcBorders>
          </w:tcPr>
          <w:p w:rsidR="00AB2D7B" w:rsidRDefault="0096592D">
            <w:pPr>
              <w:ind w:hanging="264"/>
            </w:pPr>
            <w:r>
              <w:rPr>
                <w:sz w:val="20"/>
              </w:rPr>
              <w:t xml:space="preserve">inflicted from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X80.XX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7" w:line="273" w:lineRule="auto"/>
              <w:ind w:left="111" w:right="683" w:hanging="10"/>
            </w:pPr>
            <w:r>
              <w:rPr>
                <w:color w:val="2C3E50"/>
                <w:sz w:val="24"/>
              </w:rPr>
              <w:t>Intentional self-harm by jumping from a high place, initial encounter</w:t>
            </w:r>
            <w:r>
              <w:rPr>
                <w:sz w:val="24"/>
              </w:rPr>
              <w:t xml:space="preserve">  </w:t>
            </w:r>
          </w:p>
          <w:p w:rsidR="00AB2D7B" w:rsidRDefault="0096592D">
            <w:pPr>
              <w:ind w:left="101"/>
            </w:pPr>
            <w:r>
              <w:rPr>
                <w:sz w:val="20"/>
              </w:rPr>
              <w:t xml:space="preserve"> </w:t>
            </w:r>
            <w:r>
              <w:rPr>
                <w:sz w:val="24"/>
              </w:rPr>
              <w:t xml:space="preserve"> </w:t>
            </w:r>
          </w:p>
        </w:tc>
      </w:tr>
      <w:tr w:rsidR="00AB2D7B">
        <w:trPr>
          <w:trHeight w:val="1898"/>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Y92.00</w:t>
            </w:r>
            <w:r>
              <w:rPr>
                <w:sz w:val="24"/>
              </w:rPr>
              <w:t xml:space="preserve"> </w:t>
            </w:r>
          </w:p>
          <w:p w:rsidR="00AB2D7B" w:rsidRDefault="0096592D">
            <w:pPr>
              <w:spacing w:after="8"/>
              <w:ind w:left="98"/>
            </w:pPr>
            <w:r>
              <w:rPr>
                <w:sz w:val="20"/>
              </w:rPr>
              <w:t xml:space="preserve">9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44" w:lineRule="auto"/>
              <w:ind w:left="111" w:right="670" w:hanging="10"/>
            </w:pPr>
            <w:r>
              <w:rPr>
                <w:sz w:val="20"/>
              </w:rPr>
              <w:t xml:space="preserve">Unspecified place in unspecified noninstitutional (private) residence as the place of occurrence of the external cause </w:t>
            </w:r>
            <w:r>
              <w:rPr>
                <w:sz w:val="24"/>
              </w:rPr>
              <w:t xml:space="preserve"> </w:t>
            </w:r>
          </w:p>
          <w:p w:rsidR="00AB2D7B" w:rsidRDefault="0096592D">
            <w:pPr>
              <w:ind w:left="101"/>
            </w:pPr>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101"/>
            </w:pPr>
            <w:r>
              <w:rPr>
                <w:sz w:val="20"/>
              </w:rPr>
              <w:t xml:space="preserve">E957.1 </w:t>
            </w:r>
            <w:r>
              <w:rPr>
                <w:sz w:val="24"/>
              </w:rPr>
              <w:t xml:space="preserve"> </w:t>
            </w:r>
          </w:p>
        </w:tc>
        <w:tc>
          <w:tcPr>
            <w:tcW w:w="2122" w:type="dxa"/>
            <w:vMerge w:val="restart"/>
            <w:tcBorders>
              <w:top w:val="single" w:sz="4" w:space="0" w:color="000000"/>
              <w:left w:val="single" w:sz="4" w:space="0" w:color="000000"/>
              <w:bottom w:val="single" w:sz="4" w:space="0" w:color="000000"/>
              <w:right w:val="nil"/>
            </w:tcBorders>
          </w:tcPr>
          <w:p w:rsidR="00AB2D7B" w:rsidRDefault="0096592D">
            <w:pPr>
              <w:ind w:left="118" w:hanging="10"/>
            </w:pPr>
            <w:r>
              <w:rPr>
                <w:sz w:val="20"/>
              </w:rPr>
              <w:t xml:space="preserve">Suicide and selfinflicted injuries by jumping </w:t>
            </w:r>
            <w:r>
              <w:rPr>
                <w:sz w:val="20"/>
              </w:rPr>
              <w:lastRenderedPageBreak/>
              <w:t xml:space="preserve">from other man-made structures </w:t>
            </w:r>
            <w:r>
              <w:rPr>
                <w:sz w:val="24"/>
              </w:rPr>
              <w:t xml:space="preserve"> </w:t>
            </w:r>
          </w:p>
        </w:tc>
        <w:tc>
          <w:tcPr>
            <w:tcW w:w="603" w:type="dxa"/>
            <w:vMerge w:val="restart"/>
            <w:tcBorders>
              <w:top w:val="single" w:sz="4" w:space="0" w:color="000000"/>
              <w:left w:val="nil"/>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X80.XX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ind w:left="111" w:hanging="10"/>
            </w:pPr>
            <w:r>
              <w:rPr>
                <w:sz w:val="20"/>
              </w:rPr>
              <w:t xml:space="preserve">Intentional self-harm by jumping from a high place, initial encounter </w:t>
            </w:r>
            <w:r>
              <w:rPr>
                <w:sz w:val="24"/>
              </w:rPr>
              <w:t xml:space="preserve"> </w:t>
            </w:r>
          </w:p>
        </w:tc>
      </w:tr>
      <w:tr w:rsidR="00AB2D7B">
        <w:trPr>
          <w:trHeight w:val="1143"/>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nil"/>
            </w:tcBorders>
          </w:tcPr>
          <w:p w:rsidR="00AB2D7B" w:rsidRDefault="00AB2D7B"/>
        </w:tc>
        <w:tc>
          <w:tcPr>
            <w:tcW w:w="0" w:type="auto"/>
            <w:vMerge/>
            <w:tcBorders>
              <w:top w:val="nil"/>
              <w:left w:val="nil"/>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ind w:left="98"/>
            </w:pPr>
            <w:r>
              <w:rPr>
                <w:sz w:val="20"/>
              </w:rPr>
              <w:t xml:space="preserve">Y92.89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9" w:lineRule="auto"/>
              <w:ind w:left="111" w:right="620" w:hanging="10"/>
            </w:pPr>
            <w:r>
              <w:rPr>
                <w:sz w:val="20"/>
              </w:rPr>
              <w:t xml:space="preserve">Other specified places as the place of occurrence of the external cause </w:t>
            </w:r>
            <w:r>
              <w:rPr>
                <w:sz w:val="24"/>
              </w:rPr>
              <w:t xml:space="preserve"> </w:t>
            </w:r>
          </w:p>
          <w:p w:rsidR="00AB2D7B" w:rsidRDefault="0096592D">
            <w:pPr>
              <w:ind w:left="101"/>
            </w:pPr>
            <w:r>
              <w:rPr>
                <w:sz w:val="20"/>
              </w:rPr>
              <w:t xml:space="preserve">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1531" w:type="dxa"/>
            <w:vMerge w:val="restart"/>
            <w:tcBorders>
              <w:top w:val="single" w:sz="4" w:space="0" w:color="000000"/>
              <w:left w:val="single" w:sz="4" w:space="0" w:color="000000"/>
              <w:bottom w:val="nil"/>
              <w:right w:val="single" w:sz="4" w:space="0" w:color="000000"/>
            </w:tcBorders>
          </w:tcPr>
          <w:p w:rsidR="00AB2D7B" w:rsidRDefault="0096592D">
            <w:pPr>
              <w:ind w:left="101"/>
            </w:pPr>
            <w:r>
              <w:rPr>
                <w:sz w:val="20"/>
              </w:rPr>
              <w:t xml:space="preserve">E957.2 </w:t>
            </w:r>
            <w:r>
              <w:rPr>
                <w:sz w:val="24"/>
              </w:rPr>
              <w:t xml:space="preserve"> </w:t>
            </w:r>
          </w:p>
        </w:tc>
        <w:tc>
          <w:tcPr>
            <w:tcW w:w="2122" w:type="dxa"/>
            <w:vMerge w:val="restart"/>
            <w:tcBorders>
              <w:top w:val="single" w:sz="4" w:space="0" w:color="000000"/>
              <w:left w:val="single" w:sz="4" w:space="0" w:color="000000"/>
              <w:bottom w:val="nil"/>
              <w:right w:val="nil"/>
            </w:tcBorders>
          </w:tcPr>
          <w:p w:rsidR="00AB2D7B" w:rsidRDefault="0096592D">
            <w:pPr>
              <w:spacing w:line="261" w:lineRule="auto"/>
              <w:ind w:left="118" w:hanging="10"/>
            </w:pPr>
            <w:r>
              <w:rPr>
                <w:sz w:val="20"/>
              </w:rPr>
              <w:t xml:space="preserve">Suicide and selfinflicted injuries by </w:t>
            </w:r>
          </w:p>
          <w:p w:rsidR="00AB2D7B" w:rsidRDefault="0096592D">
            <w:pPr>
              <w:spacing w:after="28"/>
              <w:ind w:left="118"/>
            </w:pPr>
            <w:r>
              <w:rPr>
                <w:sz w:val="20"/>
              </w:rPr>
              <w:t xml:space="preserve">jumping from natural </w:t>
            </w:r>
          </w:p>
          <w:p w:rsidR="00AB2D7B" w:rsidRDefault="0096592D">
            <w:pPr>
              <w:ind w:left="118"/>
            </w:pPr>
            <w:r>
              <w:rPr>
                <w:sz w:val="20"/>
              </w:rPr>
              <w:t xml:space="preserve">sites </w:t>
            </w:r>
            <w:r>
              <w:rPr>
                <w:sz w:val="24"/>
              </w:rPr>
              <w:t xml:space="preserve"> </w:t>
            </w:r>
          </w:p>
        </w:tc>
        <w:tc>
          <w:tcPr>
            <w:tcW w:w="603" w:type="dxa"/>
            <w:vMerge w:val="restart"/>
            <w:tcBorders>
              <w:top w:val="single" w:sz="4" w:space="0" w:color="000000"/>
              <w:left w:val="nil"/>
              <w:bottom w:val="nil"/>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X80.XX</w:t>
            </w:r>
            <w:r>
              <w:rPr>
                <w:sz w:val="24"/>
              </w:rPr>
              <w:t xml:space="preserve"> </w:t>
            </w:r>
          </w:p>
          <w:p w:rsidR="00AB2D7B" w:rsidRDefault="0096592D">
            <w:pPr>
              <w:spacing w:after="9"/>
              <w:ind w:left="98"/>
            </w:pPr>
            <w:r>
              <w:rPr>
                <w:sz w:val="20"/>
              </w:rPr>
              <w:t xml:space="preserve">XA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11" w:right="291" w:hanging="10"/>
            </w:pPr>
            <w:r>
              <w:rPr>
                <w:sz w:val="20"/>
              </w:rPr>
              <w:t xml:space="preserve">Intentional self-harm by jumping from </w:t>
            </w:r>
            <w:r>
              <w:rPr>
                <w:sz w:val="24"/>
              </w:rPr>
              <w:t xml:space="preserve"> </w:t>
            </w:r>
          </w:p>
          <w:p w:rsidR="00AB2D7B" w:rsidRDefault="0096592D">
            <w:pPr>
              <w:spacing w:after="28"/>
              <w:ind w:left="101"/>
            </w:pPr>
            <w:r>
              <w:rPr>
                <w:sz w:val="20"/>
              </w:rPr>
              <w:t xml:space="preserve">a high place, initial </w:t>
            </w:r>
          </w:p>
          <w:p w:rsidR="00AB2D7B" w:rsidRDefault="0096592D">
            <w:pPr>
              <w:spacing w:after="10"/>
              <w:ind w:left="110"/>
            </w:pPr>
            <w:r>
              <w:rPr>
                <w:sz w:val="20"/>
              </w:rPr>
              <w:t xml:space="preserve">encounter </w:t>
            </w:r>
            <w:r>
              <w:rPr>
                <w:sz w:val="24"/>
              </w:rPr>
              <w:t xml:space="preserve"> </w:t>
            </w:r>
          </w:p>
          <w:p w:rsidR="00AB2D7B" w:rsidRDefault="0096592D">
            <w:pPr>
              <w:ind w:left="101"/>
            </w:pPr>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nil"/>
              <w:right w:val="nil"/>
            </w:tcBorders>
          </w:tcPr>
          <w:p w:rsidR="00AB2D7B" w:rsidRDefault="00AB2D7B"/>
        </w:tc>
        <w:tc>
          <w:tcPr>
            <w:tcW w:w="0" w:type="auto"/>
            <w:vMerge/>
            <w:tcBorders>
              <w:top w:val="nil"/>
              <w:left w:val="nil"/>
              <w:bottom w:val="nil"/>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98"/>
            </w:pPr>
            <w:r>
              <w:rPr>
                <w:sz w:val="20"/>
              </w:rPr>
              <w:t>Y92.82</w:t>
            </w:r>
            <w:r>
              <w:rPr>
                <w:sz w:val="24"/>
              </w:rPr>
              <w:t xml:space="preserve"> </w:t>
            </w:r>
          </w:p>
          <w:p w:rsidR="00AB2D7B" w:rsidRDefault="0096592D">
            <w:pPr>
              <w:spacing w:after="9"/>
              <w:ind w:left="98"/>
            </w:pPr>
            <w:r>
              <w:rPr>
                <w:sz w:val="20"/>
              </w:rPr>
              <w:t xml:space="preserve">8  </w:t>
            </w:r>
            <w:r>
              <w:rPr>
                <w:sz w:val="24"/>
              </w:rPr>
              <w:t xml:space="preserve"> </w:t>
            </w:r>
          </w:p>
          <w:p w:rsidR="00AB2D7B" w:rsidRDefault="0096592D">
            <w:pPr>
              <w:ind w:left="98"/>
            </w:pPr>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2"/>
              <w:ind w:left="111" w:right="625" w:hanging="10"/>
            </w:pPr>
            <w:r>
              <w:rPr>
                <w:sz w:val="20"/>
              </w:rPr>
              <w:t xml:space="preserve">Other wilderness area as the place of occurrence of the external cause </w:t>
            </w:r>
            <w:r>
              <w:rPr>
                <w:sz w:val="24"/>
              </w:rPr>
              <w:t xml:space="preserve"> </w:t>
            </w:r>
          </w:p>
          <w:p w:rsidR="00AB2D7B" w:rsidRDefault="0096592D">
            <w:pPr>
              <w:ind w:left="101"/>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8" w:type="dxa"/>
          <w:right w:w="84" w:type="dxa"/>
        </w:tblCellMar>
        <w:tblLook w:val="04A0" w:firstRow="1" w:lastRow="0" w:firstColumn="1" w:lastColumn="0" w:noHBand="0" w:noVBand="1"/>
      </w:tblPr>
      <w:tblGrid>
        <w:gridCol w:w="457"/>
        <w:gridCol w:w="1524"/>
        <w:gridCol w:w="2741"/>
        <w:gridCol w:w="29"/>
        <w:gridCol w:w="1486"/>
        <w:gridCol w:w="24"/>
        <w:gridCol w:w="3106"/>
      </w:tblGrid>
      <w:tr w:rsidR="00AB2D7B">
        <w:trPr>
          <w:trHeight w:val="1145"/>
        </w:trPr>
        <w:tc>
          <w:tcPr>
            <w:tcW w:w="456" w:type="dxa"/>
            <w:vMerge w:val="restart"/>
            <w:tcBorders>
              <w:top w:val="nil"/>
              <w:left w:val="single" w:sz="4" w:space="0" w:color="000000"/>
              <w:bottom w:val="single" w:sz="4" w:space="0" w:color="000000"/>
              <w:right w:val="single" w:sz="4" w:space="0" w:color="000000"/>
            </w:tcBorders>
          </w:tcPr>
          <w:p w:rsidR="00AB2D7B" w:rsidRDefault="00AB2D7B"/>
        </w:tc>
        <w:tc>
          <w:tcPr>
            <w:tcW w:w="1524" w:type="dxa"/>
            <w:tcBorders>
              <w:top w:val="nil"/>
              <w:left w:val="single" w:sz="4" w:space="0" w:color="000000"/>
              <w:bottom w:val="single" w:sz="4" w:space="0" w:color="000000"/>
              <w:right w:val="single" w:sz="4" w:space="0" w:color="000000"/>
            </w:tcBorders>
          </w:tcPr>
          <w:p w:rsidR="00AB2D7B" w:rsidRDefault="00AB2D7B"/>
        </w:tc>
        <w:tc>
          <w:tcPr>
            <w:tcW w:w="2741" w:type="dxa"/>
            <w:tcBorders>
              <w:top w:val="nil"/>
              <w:left w:val="single" w:sz="4" w:space="0" w:color="000000"/>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Y92.83</w:t>
            </w:r>
            <w:r>
              <w:rPr>
                <w:sz w:val="24"/>
              </w:rPr>
              <w:t xml:space="preserve"> </w:t>
            </w:r>
          </w:p>
          <w:p w:rsidR="00AB2D7B" w:rsidRDefault="0096592D">
            <w:pPr>
              <w:spacing w:after="8"/>
            </w:pPr>
            <w:r>
              <w:rPr>
                <w:sz w:val="20"/>
              </w:rPr>
              <w:t xml:space="preserve">8 </w:t>
            </w:r>
            <w:r>
              <w:rPr>
                <w:sz w:val="24"/>
              </w:rPr>
              <w:t xml:space="preserve"> </w:t>
            </w:r>
          </w:p>
          <w:p w:rsidR="00AB2D7B" w:rsidRDefault="0096592D">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2"/>
              <w:ind w:left="12" w:right="646" w:hanging="10"/>
            </w:pPr>
            <w:r>
              <w:rPr>
                <w:sz w:val="20"/>
              </w:rPr>
              <w:t xml:space="preserve">Other recreation area as the place of occurrence of the external cause </w:t>
            </w:r>
            <w:r>
              <w:rPr>
                <w:sz w:val="24"/>
              </w:rPr>
              <w:t xml:space="preserve"> </w:t>
            </w:r>
          </w:p>
          <w:p w:rsidR="00AB2D7B" w:rsidRDefault="0096592D">
            <w:pPr>
              <w:ind w:left="2"/>
            </w:pPr>
            <w:r>
              <w:rPr>
                <w:sz w:val="20"/>
              </w:rPr>
              <w:t xml:space="preserve">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1524"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E957.9 </w:t>
            </w:r>
            <w:r>
              <w:rPr>
                <w:sz w:val="24"/>
              </w:rPr>
              <w:t xml:space="preserve"> </w:t>
            </w:r>
          </w:p>
        </w:tc>
        <w:tc>
          <w:tcPr>
            <w:tcW w:w="2741" w:type="dxa"/>
            <w:vMerge w:val="restart"/>
            <w:tcBorders>
              <w:top w:val="single" w:sz="4" w:space="0" w:color="000000"/>
              <w:left w:val="single" w:sz="4" w:space="0" w:color="000000"/>
              <w:bottom w:val="single" w:sz="4" w:space="0" w:color="000000"/>
              <w:right w:val="single" w:sz="4" w:space="0" w:color="000000"/>
            </w:tcBorders>
          </w:tcPr>
          <w:p w:rsidR="00AB2D7B" w:rsidRDefault="0096592D">
            <w:pPr>
              <w:spacing w:after="28" w:line="260" w:lineRule="auto"/>
              <w:ind w:left="20" w:right="574" w:hanging="10"/>
            </w:pPr>
            <w:r>
              <w:rPr>
                <w:sz w:val="20"/>
              </w:rPr>
              <w:t xml:space="preserve">Suicide and selfinflicted injuries by jumping from unspecified high </w:t>
            </w:r>
          </w:p>
          <w:p w:rsidR="00AB2D7B" w:rsidRDefault="0096592D">
            <w:pPr>
              <w:ind w:left="19"/>
            </w:pPr>
            <w:r>
              <w:rPr>
                <w:sz w:val="20"/>
              </w:rPr>
              <w:t xml:space="preserve">place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X80.XX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right="285" w:hanging="10"/>
            </w:pPr>
            <w:r>
              <w:rPr>
                <w:sz w:val="20"/>
              </w:rPr>
              <w:t xml:space="preserve">Intentional self-harm by jumping from </w:t>
            </w:r>
            <w:r>
              <w:rPr>
                <w:sz w:val="24"/>
              </w:rPr>
              <w:t xml:space="preserve"> </w:t>
            </w:r>
          </w:p>
          <w:p w:rsidR="00AB2D7B" w:rsidRDefault="0096592D">
            <w:pPr>
              <w:spacing w:after="30"/>
              <w:ind w:left="2"/>
            </w:pPr>
            <w:r>
              <w:rPr>
                <w:sz w:val="20"/>
              </w:rPr>
              <w:t xml:space="preserve">a high place, initial </w:t>
            </w:r>
          </w:p>
          <w:p w:rsidR="00AB2D7B" w:rsidRDefault="0096592D">
            <w:pPr>
              <w:spacing w:after="10"/>
              <w:ind w:left="12"/>
            </w:pPr>
            <w:r>
              <w:rPr>
                <w:sz w:val="20"/>
              </w:rPr>
              <w:t xml:space="preserve">encounter </w:t>
            </w:r>
            <w:r>
              <w:rPr>
                <w:sz w:val="24"/>
              </w:rPr>
              <w:t xml:space="preserve"> </w:t>
            </w:r>
          </w:p>
          <w:p w:rsidR="00AB2D7B" w:rsidRDefault="0096592D">
            <w:pPr>
              <w:ind w:left="2"/>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Y92.9 </w:t>
            </w:r>
            <w:r>
              <w:rPr>
                <w:sz w:val="24"/>
              </w:rPr>
              <w:t xml:space="preserve"> </w:t>
            </w:r>
          </w:p>
          <w:p w:rsidR="00AB2D7B" w:rsidRDefault="0096592D">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3"/>
              <w:ind w:left="12" w:right="97" w:hanging="10"/>
            </w:pPr>
            <w:r>
              <w:rPr>
                <w:sz w:val="20"/>
              </w:rPr>
              <w:t xml:space="preserve">Unspecified place or not applicable </w:t>
            </w:r>
            <w:r>
              <w:rPr>
                <w:sz w:val="24"/>
              </w:rPr>
              <w:t xml:space="preserve"> </w:t>
            </w:r>
          </w:p>
          <w:p w:rsidR="00AB2D7B" w:rsidRDefault="0096592D">
            <w:pPr>
              <w:ind w:left="2"/>
            </w:pPr>
            <w:r>
              <w:rPr>
                <w:sz w:val="20"/>
              </w:rPr>
              <w:t xml:space="preserve"> </w:t>
            </w:r>
            <w:r>
              <w:rPr>
                <w:sz w:val="24"/>
              </w:rPr>
              <w:t xml:space="preserve"> </w:t>
            </w:r>
          </w:p>
        </w:tc>
      </w:tr>
      <w:tr w:rsidR="00AB2D7B">
        <w:trPr>
          <w:trHeight w:val="1394"/>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E958.0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ind w:left="20" w:right="663" w:hanging="10"/>
            </w:pPr>
            <w:r>
              <w:rPr>
                <w:sz w:val="20"/>
              </w:rPr>
              <w:t xml:space="preserve">Suicide and selfinflicted injury by jumping or lying before a moving object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X81.8X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2" w:right="766" w:hanging="10"/>
            </w:pPr>
            <w:r>
              <w:rPr>
                <w:sz w:val="20"/>
              </w:rPr>
              <w:t xml:space="preserve">Intentional self-harm by jumping or lying in front of other moving object, initial encounter </w:t>
            </w:r>
            <w:r>
              <w:rPr>
                <w:sz w:val="24"/>
              </w:rPr>
              <w:t xml:space="preserve"> </w:t>
            </w:r>
          </w:p>
          <w:p w:rsidR="00AB2D7B" w:rsidRDefault="0096592D">
            <w:pPr>
              <w:ind w:left="2"/>
            </w:pPr>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E958.1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58" w:lineRule="auto"/>
              <w:ind w:left="20" w:right="111" w:hanging="10"/>
              <w:jc w:val="both"/>
            </w:pPr>
            <w:r>
              <w:rPr>
                <w:sz w:val="20"/>
              </w:rPr>
              <w:t xml:space="preserve">Suicide and selfinflicted injury by </w:t>
            </w:r>
          </w:p>
          <w:p w:rsidR="00AB2D7B" w:rsidRDefault="0096592D">
            <w:pPr>
              <w:ind w:left="19"/>
            </w:pPr>
            <w:r>
              <w:rPr>
                <w:sz w:val="20"/>
              </w:rPr>
              <w:t xml:space="preserve">burns, fire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X76.XX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5" w:line="229" w:lineRule="auto"/>
              <w:ind w:left="12" w:hanging="10"/>
            </w:pPr>
            <w:r>
              <w:rPr>
                <w:sz w:val="20"/>
              </w:rPr>
              <w:t xml:space="preserve">Intentional self-harm by smoke, fire and flames, initial encounter </w:t>
            </w:r>
            <w:r>
              <w:rPr>
                <w:sz w:val="24"/>
              </w:rPr>
              <w:t xml:space="preserve"> </w:t>
            </w:r>
          </w:p>
          <w:p w:rsidR="00AB2D7B" w:rsidRDefault="0096592D">
            <w:pPr>
              <w:ind w:left="2"/>
            </w:pPr>
            <w:r>
              <w:rPr>
                <w:sz w:val="20"/>
              </w:rPr>
              <w:t xml:space="preserve"> </w:t>
            </w:r>
            <w:r>
              <w:rPr>
                <w:sz w:val="24"/>
              </w:rPr>
              <w:t xml:space="preserve"> </w:t>
            </w:r>
          </w:p>
        </w:tc>
      </w:tr>
      <w:tr w:rsidR="00AB2D7B">
        <w:trPr>
          <w:trHeight w:val="1184"/>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E958.2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58" w:lineRule="auto"/>
              <w:ind w:left="20" w:right="111" w:hanging="10"/>
              <w:jc w:val="both"/>
            </w:pPr>
            <w:r>
              <w:rPr>
                <w:sz w:val="20"/>
              </w:rPr>
              <w:t xml:space="preserve">Suicide and selfinflicted injury by </w:t>
            </w:r>
          </w:p>
          <w:p w:rsidR="00AB2D7B" w:rsidRDefault="0096592D">
            <w:pPr>
              <w:ind w:left="19"/>
            </w:pPr>
            <w:r>
              <w:rPr>
                <w:sz w:val="20"/>
              </w:rPr>
              <w:t xml:space="preserve">scald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X77.2X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2" w:right="502" w:hanging="10"/>
            </w:pPr>
            <w:r>
              <w:rPr>
                <w:sz w:val="20"/>
              </w:rPr>
              <w:t xml:space="preserve">Intentional self-harm by other hot </w:t>
            </w:r>
            <w:r>
              <w:rPr>
                <w:sz w:val="24"/>
              </w:rPr>
              <w:t xml:space="preserve"> </w:t>
            </w:r>
          </w:p>
          <w:p w:rsidR="00AB2D7B" w:rsidRDefault="0096592D">
            <w:pPr>
              <w:spacing w:after="11"/>
              <w:ind w:left="2"/>
            </w:pPr>
            <w:r>
              <w:rPr>
                <w:sz w:val="20"/>
              </w:rPr>
              <w:t xml:space="preserve">fluids, initial encounter </w:t>
            </w:r>
            <w:r>
              <w:rPr>
                <w:sz w:val="24"/>
              </w:rPr>
              <w:t xml:space="preserve"> </w:t>
            </w:r>
          </w:p>
          <w:p w:rsidR="00AB2D7B" w:rsidRDefault="0096592D">
            <w:pPr>
              <w:ind w:left="2"/>
            </w:pPr>
            <w:r>
              <w:rPr>
                <w:sz w:val="20"/>
              </w:rPr>
              <w:t xml:space="preserve"> </w:t>
            </w:r>
            <w:r>
              <w:rPr>
                <w:sz w:val="24"/>
              </w:rPr>
              <w:t xml:space="preserve"> </w:t>
            </w:r>
          </w:p>
        </w:tc>
      </w:tr>
      <w:tr w:rsidR="00AB2D7B">
        <w:trPr>
          <w:trHeight w:val="1142"/>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E958.3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ind w:left="20" w:right="111" w:hanging="10"/>
            </w:pPr>
            <w:r>
              <w:rPr>
                <w:sz w:val="20"/>
              </w:rPr>
              <w:t xml:space="preserve">Suicide </w:t>
            </w:r>
            <w:r>
              <w:rPr>
                <w:sz w:val="20"/>
              </w:rPr>
              <w:tab/>
              <w:t xml:space="preserve">and </w:t>
            </w:r>
            <w:r>
              <w:rPr>
                <w:sz w:val="20"/>
              </w:rPr>
              <w:tab/>
              <w:t xml:space="preserve">selfinflicted </w:t>
            </w:r>
            <w:r>
              <w:rPr>
                <w:sz w:val="20"/>
              </w:rPr>
              <w:tab/>
              <w:t xml:space="preserve">injury </w:t>
            </w:r>
            <w:r>
              <w:rPr>
                <w:sz w:val="20"/>
              </w:rPr>
              <w:tab/>
              <w:t xml:space="preserve">by extremes of cold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X83.2X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2"/>
              <w:ind w:left="12" w:right="520" w:hanging="10"/>
            </w:pPr>
            <w:r>
              <w:rPr>
                <w:sz w:val="20"/>
              </w:rPr>
              <w:t xml:space="preserve">Intentional self-harm by exposure to extremes of cold, initial encounter </w:t>
            </w:r>
            <w:r>
              <w:rPr>
                <w:sz w:val="24"/>
              </w:rPr>
              <w:t xml:space="preserve"> </w:t>
            </w:r>
          </w:p>
          <w:p w:rsidR="00AB2D7B" w:rsidRDefault="0096592D">
            <w:pPr>
              <w:ind w:left="2"/>
            </w:pPr>
            <w:r>
              <w:rPr>
                <w:sz w:val="20"/>
              </w:rPr>
              <w:t xml:space="preserve"> </w:t>
            </w:r>
            <w:r>
              <w:rPr>
                <w:sz w:val="24"/>
              </w:rPr>
              <w:t xml:space="preserve"> </w:t>
            </w:r>
          </w:p>
        </w:tc>
      </w:tr>
      <w:tr w:rsidR="00AB2D7B">
        <w:trPr>
          <w:trHeight w:val="859"/>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E958.4 </w:t>
            </w:r>
            <w:r>
              <w:rPr>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AB2D7B" w:rsidRDefault="0096592D">
            <w:pPr>
              <w:ind w:left="20" w:right="767" w:hanging="10"/>
              <w:jc w:val="both"/>
            </w:pPr>
            <w:r>
              <w:rPr>
                <w:sz w:val="20"/>
              </w:rPr>
              <w:t xml:space="preserve">Suicide and selfinflicted injury by electrocution </w:t>
            </w:r>
            <w:r>
              <w:rPr>
                <w:sz w:val="24"/>
              </w:rPr>
              <w:t xml:space="preserve"> </w:t>
            </w:r>
          </w:p>
        </w:tc>
        <w:tc>
          <w:tcPr>
            <w:tcW w:w="1515"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0" w:right="510" w:hanging="10"/>
            </w:pPr>
            <w:r>
              <w:rPr>
                <w:sz w:val="20"/>
              </w:rPr>
              <w:t xml:space="preserve">X83.1X XA </w:t>
            </w:r>
            <w:r>
              <w:rPr>
                <w:sz w:val="24"/>
              </w:rPr>
              <w:t xml:space="preserve"> </w:t>
            </w:r>
          </w:p>
        </w:tc>
        <w:tc>
          <w:tcPr>
            <w:tcW w:w="313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2" w:hanging="10"/>
            </w:pPr>
            <w:r>
              <w:rPr>
                <w:sz w:val="20"/>
              </w:rPr>
              <w:t xml:space="preserve">Intentional self-harm by electrocution, </w:t>
            </w:r>
            <w:r>
              <w:rPr>
                <w:sz w:val="20"/>
              </w:rPr>
              <w:tab/>
              <w:t xml:space="preserve">initial encounter </w:t>
            </w:r>
            <w:r>
              <w:rPr>
                <w:sz w:val="24"/>
              </w:rPr>
              <w:t xml:space="preserve"> </w:t>
            </w:r>
          </w:p>
        </w:tc>
      </w:tr>
      <w:tr w:rsidR="00AB2D7B">
        <w:trPr>
          <w:trHeight w:val="545"/>
        </w:trPr>
        <w:tc>
          <w:tcPr>
            <w:tcW w:w="456"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24"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7"/>
            </w:pPr>
            <w:r>
              <w:rPr>
                <w:sz w:val="24"/>
              </w:rPr>
              <w:t xml:space="preserve"> </w:t>
            </w:r>
          </w:p>
        </w:tc>
        <w:tc>
          <w:tcPr>
            <w:tcW w:w="277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pPr>
              <w:ind w:left="7"/>
            </w:pPr>
            <w:r>
              <w:rPr>
                <w:sz w:val="24"/>
              </w:rPr>
              <w:t xml:space="preserve"> </w:t>
            </w:r>
          </w:p>
        </w:tc>
        <w:tc>
          <w:tcPr>
            <w:tcW w:w="1510" w:type="dxa"/>
            <w:gridSpan w:val="2"/>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E958.5 </w:t>
            </w:r>
            <w:r>
              <w:rPr>
                <w:sz w:val="24"/>
              </w:rPr>
              <w:t xml:space="preserve"> </w:t>
            </w:r>
          </w:p>
        </w:tc>
        <w:tc>
          <w:tcPr>
            <w:tcW w:w="2770"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9"/>
              <w:ind w:left="17" w:right="539" w:hanging="10"/>
              <w:jc w:val="both"/>
            </w:pPr>
            <w:r>
              <w:rPr>
                <w:sz w:val="20"/>
              </w:rPr>
              <w:t xml:space="preserve">Suicide and selfinflicted injury by crashing of motor </w:t>
            </w:r>
          </w:p>
          <w:p w:rsidR="00AB2D7B" w:rsidRDefault="0096592D">
            <w:pPr>
              <w:ind w:left="17"/>
            </w:pPr>
            <w:r>
              <w:rPr>
                <w:sz w:val="20"/>
              </w:rPr>
              <w:t xml:space="preserve">vehicle </w:t>
            </w:r>
            <w:r>
              <w:rPr>
                <w:sz w:val="24"/>
              </w:rPr>
              <w:t xml:space="preserve"> </w:t>
            </w:r>
          </w:p>
        </w:tc>
        <w:tc>
          <w:tcPr>
            <w:tcW w:w="151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X82.8X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48" w:lineRule="auto"/>
              <w:ind w:left="10" w:right="532" w:hanging="10"/>
            </w:pPr>
            <w:r>
              <w:rPr>
                <w:sz w:val="20"/>
              </w:rPr>
              <w:t xml:space="preserve">Other intentional selfharm by crashing of motor vehicle, initial </w:t>
            </w:r>
          </w:p>
          <w:p w:rsidR="00AB2D7B" w:rsidRDefault="0096592D">
            <w:pPr>
              <w:ind w:left="10"/>
            </w:pPr>
            <w:r>
              <w:rPr>
                <w:sz w:val="20"/>
              </w:rPr>
              <w:t xml:space="preserve">encounter </w:t>
            </w:r>
            <w:r>
              <w:rPr>
                <w:sz w:val="24"/>
              </w:rPr>
              <w:t xml:space="preserve"> </w:t>
            </w:r>
          </w:p>
          <w:p w:rsidR="00AB2D7B" w:rsidRDefault="0096592D">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E958.7 </w:t>
            </w:r>
            <w:r>
              <w:rPr>
                <w:sz w:val="24"/>
              </w:rPr>
              <w:t xml:space="preserve"> </w:t>
            </w:r>
          </w:p>
        </w:tc>
        <w:tc>
          <w:tcPr>
            <w:tcW w:w="2770"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361" w:hanging="10"/>
            </w:pPr>
            <w:r>
              <w:rPr>
                <w:sz w:val="20"/>
              </w:rPr>
              <w:t xml:space="preserve">Suicide and selfinflicted injury by caustic substances, except poisoning </w:t>
            </w:r>
            <w:r>
              <w:rPr>
                <w:sz w:val="24"/>
              </w:rPr>
              <w:t xml:space="preserve"> </w:t>
            </w:r>
          </w:p>
        </w:tc>
        <w:tc>
          <w:tcPr>
            <w:tcW w:w="1510" w:type="dxa"/>
            <w:gridSpan w:val="2"/>
            <w:tcBorders>
              <w:top w:val="single" w:sz="4" w:space="0" w:color="000000"/>
              <w:left w:val="single" w:sz="4" w:space="0" w:color="000000"/>
              <w:bottom w:val="single" w:sz="4" w:space="0" w:color="000000"/>
              <w:right w:val="single" w:sz="4" w:space="0" w:color="000000"/>
            </w:tcBorders>
          </w:tcPr>
          <w:p w:rsidR="00AB2D7B" w:rsidRDefault="0096592D">
            <w:r>
              <w:rPr>
                <w:sz w:val="20"/>
              </w:rPr>
              <w:t>X83.8X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23"/>
              <w:ind w:left="10" w:right="345" w:hanging="10"/>
            </w:pPr>
            <w:r>
              <w:rPr>
                <w:sz w:val="20"/>
              </w:rPr>
              <w:t xml:space="preserve">Intentional self-harm by other specified means, initial encounter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right w:w="109" w:type="dxa"/>
        </w:tblCellMar>
        <w:tblLook w:val="04A0" w:firstRow="1" w:lastRow="0" w:firstColumn="1" w:lastColumn="0" w:noHBand="0" w:noVBand="1"/>
      </w:tblPr>
      <w:tblGrid>
        <w:gridCol w:w="471"/>
        <w:gridCol w:w="1526"/>
        <w:gridCol w:w="2753"/>
        <w:gridCol w:w="1510"/>
        <w:gridCol w:w="3107"/>
      </w:tblGrid>
      <w:tr w:rsidR="00AB2D7B">
        <w:trPr>
          <w:trHeight w:val="1147"/>
        </w:trPr>
        <w:tc>
          <w:tcPr>
            <w:tcW w:w="471" w:type="dxa"/>
            <w:vMerge w:val="restart"/>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E958.8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right="629" w:hanging="10"/>
            </w:pPr>
            <w:r>
              <w:rPr>
                <w:sz w:val="20"/>
              </w:rPr>
              <w:t xml:space="preserve">Suicide and selfinflicted injury by other and specified means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r>
              <w:rPr>
                <w:sz w:val="20"/>
              </w:rPr>
              <w:t>X83.8X</w:t>
            </w:r>
            <w:r>
              <w:rPr>
                <w:sz w:val="24"/>
              </w:rPr>
              <w:t xml:space="preserve"> </w:t>
            </w:r>
          </w:p>
          <w:p w:rsidR="00AB2D7B" w:rsidRDefault="0096592D">
            <w:pPr>
              <w:spacing w:after="9"/>
            </w:pPr>
            <w:r>
              <w:rPr>
                <w:sz w:val="20"/>
              </w:rPr>
              <w:t xml:space="preserve">XA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20"/>
              <w:ind w:left="10" w:right="547" w:hanging="10"/>
            </w:pPr>
            <w:r>
              <w:rPr>
                <w:sz w:val="20"/>
              </w:rPr>
              <w:t xml:space="preserve">Intentional self-harm by other specified means, initial encounter </w:t>
            </w:r>
            <w:r>
              <w:rPr>
                <w:sz w:val="24"/>
              </w:rPr>
              <w:t xml:space="preserve"> </w:t>
            </w:r>
          </w:p>
          <w:p w:rsidR="00AB2D7B" w:rsidRDefault="0096592D">
            <w:r>
              <w:rPr>
                <w:sz w:val="20"/>
              </w:rPr>
              <w:t xml:space="preserve"> </w:t>
            </w:r>
            <w:r>
              <w:rPr>
                <w:sz w:val="24"/>
              </w:rPr>
              <w:t xml:space="preserve"> </w:t>
            </w:r>
          </w:p>
        </w:tc>
      </w:tr>
      <w:tr w:rsidR="00AB2D7B">
        <w:trPr>
          <w:trHeight w:val="336"/>
        </w:trPr>
        <w:tc>
          <w:tcPr>
            <w:tcW w:w="0" w:type="auto"/>
            <w:vMerge/>
            <w:tcBorders>
              <w:top w:val="nil"/>
              <w:left w:val="single" w:sz="4" w:space="0" w:color="000000"/>
              <w:bottom w:val="nil"/>
              <w:right w:val="single" w:sz="4" w:space="0" w:color="000000"/>
            </w:tcBorders>
          </w:tcPr>
          <w:p w:rsidR="00AB2D7B" w:rsidRDefault="00AB2D7B"/>
        </w:tc>
        <w:tc>
          <w:tcPr>
            <w:tcW w:w="8896" w:type="dxa"/>
            <w:gridSpan w:val="4"/>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Exclusion Criteria: Psychoses or bipolar disorders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296.00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spacing w:after="29" w:line="261" w:lineRule="auto"/>
              <w:ind w:left="17" w:right="584" w:hanging="10"/>
            </w:pPr>
            <w:r>
              <w:rPr>
                <w:sz w:val="20"/>
              </w:rPr>
              <w:t xml:space="preserve">Bipolar I disorder, single manic episode </w:t>
            </w:r>
          </w:p>
          <w:p w:rsidR="00AB2D7B" w:rsidRDefault="0096592D">
            <w:pPr>
              <w:ind w:left="17"/>
            </w:pPr>
            <w:r>
              <w:rPr>
                <w:sz w:val="20"/>
              </w:rPr>
              <w:t xml:space="preserve">– unspecified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F30.10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27" w:line="249" w:lineRule="auto"/>
              <w:ind w:left="10" w:right="222" w:hanging="10"/>
              <w:jc w:val="both"/>
            </w:pPr>
            <w:r>
              <w:rPr>
                <w:sz w:val="20"/>
              </w:rPr>
              <w:t xml:space="preserve">Manic episode without psychotic symptoms, </w:t>
            </w:r>
          </w:p>
          <w:p w:rsidR="00AB2D7B" w:rsidRDefault="0096592D">
            <w:pPr>
              <w:ind w:left="10"/>
            </w:pPr>
            <w:r>
              <w:rPr>
                <w:sz w:val="20"/>
              </w:rPr>
              <w:t xml:space="preserve">unspecified </w:t>
            </w:r>
            <w:r>
              <w:rPr>
                <w:sz w:val="24"/>
              </w:rPr>
              <w:t xml:space="preserve"> </w:t>
            </w:r>
          </w:p>
          <w:p w:rsidR="00AB2D7B" w:rsidRDefault="0096592D">
            <w:r>
              <w:rPr>
                <w:sz w:val="20"/>
              </w:rPr>
              <w:t xml:space="preserve">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296.03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right="699" w:hanging="10"/>
            </w:pPr>
            <w:r>
              <w:rPr>
                <w:sz w:val="20"/>
              </w:rPr>
              <w:t xml:space="preserve">Bipolar I disorder, single manic episode – severe, without mention of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F30.13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3"/>
              <w:ind w:left="10" w:right="352" w:hanging="10"/>
            </w:pPr>
            <w:r>
              <w:rPr>
                <w:sz w:val="20"/>
              </w:rPr>
              <w:t xml:space="preserve">Manic episode, severe, without </w:t>
            </w:r>
            <w:r>
              <w:rPr>
                <w:sz w:val="24"/>
              </w:rPr>
              <w:t xml:space="preserve"> </w:t>
            </w:r>
          </w:p>
          <w:p w:rsidR="00AB2D7B" w:rsidRDefault="0096592D">
            <w:pPr>
              <w:spacing w:after="10"/>
            </w:pPr>
            <w:r>
              <w:rPr>
                <w:sz w:val="20"/>
              </w:rPr>
              <w:t xml:space="preserve">psychotic symptoms </w:t>
            </w:r>
            <w:r>
              <w:rPr>
                <w:sz w:val="24"/>
              </w:rPr>
              <w:t xml:space="preserve"> </w:t>
            </w:r>
          </w:p>
          <w:p w:rsidR="00AB2D7B" w:rsidRDefault="0096592D">
            <w:r>
              <w:rPr>
                <w:sz w:val="20"/>
              </w:rPr>
              <w:t xml:space="preserve"> </w:t>
            </w:r>
            <w:r>
              <w:rPr>
                <w:sz w:val="24"/>
              </w:rPr>
              <w:t xml:space="preserve"> </w:t>
            </w:r>
          </w:p>
        </w:tc>
      </w:tr>
      <w:tr w:rsidR="00AB2D7B">
        <w:trPr>
          <w:trHeight w:val="1186"/>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296.04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Bipolar I disorder, single manic episode – 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F30.2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0" w:right="680" w:hanging="10"/>
              <w:jc w:val="both"/>
            </w:pPr>
            <w:r>
              <w:rPr>
                <w:sz w:val="20"/>
              </w:rPr>
              <w:t xml:space="preserve">Manic episode, severe with psychotic </w:t>
            </w:r>
            <w:r>
              <w:rPr>
                <w:sz w:val="24"/>
              </w:rPr>
              <w:t xml:space="preserve"> </w:t>
            </w:r>
          </w:p>
          <w:p w:rsidR="00AB2D7B" w:rsidRDefault="0096592D">
            <w:pPr>
              <w:spacing w:after="10"/>
            </w:pPr>
            <w:r>
              <w:rPr>
                <w:sz w:val="20"/>
              </w:rPr>
              <w:t xml:space="preserve">symptoms </w:t>
            </w:r>
            <w:r>
              <w:rPr>
                <w:sz w:val="24"/>
              </w:rPr>
              <w:t xml:space="preserve"> </w:t>
            </w:r>
          </w:p>
          <w:p w:rsidR="00AB2D7B" w:rsidRDefault="0096592D">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296.10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right="454" w:hanging="10"/>
            </w:pPr>
            <w:r>
              <w:rPr>
                <w:sz w:val="20"/>
              </w:rPr>
              <w:t xml:space="preserve">Manic disorder, recurrent episode – unspecified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F30.10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31" w:line="246" w:lineRule="auto"/>
              <w:ind w:left="10" w:right="222" w:hanging="10"/>
              <w:jc w:val="both"/>
            </w:pPr>
            <w:r>
              <w:rPr>
                <w:sz w:val="20"/>
              </w:rPr>
              <w:t xml:space="preserve">Manic episode without psychotic symptoms, </w:t>
            </w:r>
          </w:p>
          <w:p w:rsidR="00AB2D7B" w:rsidRDefault="0096592D">
            <w:pPr>
              <w:ind w:left="10"/>
            </w:pPr>
            <w:r>
              <w:rPr>
                <w:sz w:val="20"/>
              </w:rPr>
              <w:t xml:space="preserve">unspecified </w:t>
            </w:r>
            <w:r>
              <w:rPr>
                <w:sz w:val="24"/>
              </w:rPr>
              <w:t xml:space="preserve"> </w:t>
            </w:r>
          </w:p>
          <w:p w:rsidR="00AB2D7B" w:rsidRDefault="0096592D">
            <w:r>
              <w:rPr>
                <w:sz w:val="20"/>
              </w:rPr>
              <w:t xml:space="preserve">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296.13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right="531" w:hanging="10"/>
            </w:pPr>
            <w:r>
              <w:rPr>
                <w:sz w:val="20"/>
              </w:rPr>
              <w:t xml:space="preserve">Manic disorder, recurrent episode – severe, without mention of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F30.13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38" w:lineRule="auto"/>
              <w:ind w:left="10" w:right="352" w:hanging="10"/>
            </w:pPr>
            <w:r>
              <w:rPr>
                <w:sz w:val="20"/>
              </w:rPr>
              <w:t xml:space="preserve">Manic episode, severe, without </w:t>
            </w:r>
            <w:r>
              <w:rPr>
                <w:sz w:val="24"/>
              </w:rPr>
              <w:t xml:space="preserve"> </w:t>
            </w:r>
          </w:p>
          <w:p w:rsidR="00AB2D7B" w:rsidRDefault="0096592D">
            <w:pPr>
              <w:spacing w:after="10"/>
            </w:pPr>
            <w:r>
              <w:rPr>
                <w:sz w:val="20"/>
              </w:rPr>
              <w:t xml:space="preserve">psychotic symptoms </w:t>
            </w:r>
            <w:r>
              <w:rPr>
                <w:sz w:val="24"/>
              </w:rPr>
              <w:t xml:space="preserve"> </w:t>
            </w:r>
          </w:p>
          <w:p w:rsidR="00AB2D7B" w:rsidRDefault="0096592D">
            <w:r>
              <w:rPr>
                <w:sz w:val="20"/>
              </w:rPr>
              <w:t xml:space="preserve"> </w:t>
            </w:r>
            <w:r>
              <w:rPr>
                <w:sz w:val="24"/>
              </w:rPr>
              <w:t xml:space="preserve"> </w:t>
            </w:r>
          </w:p>
        </w:tc>
      </w:tr>
      <w:tr w:rsidR="00AB2D7B">
        <w:trPr>
          <w:trHeight w:val="1393"/>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296.14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7" w:right="821"/>
            </w:pPr>
            <w:r>
              <w:rPr>
                <w:sz w:val="20"/>
              </w:rPr>
              <w:t xml:space="preserve">Manic disorder, recurrent episode </w:t>
            </w:r>
            <w:r>
              <w:rPr>
                <w:sz w:val="24"/>
              </w:rPr>
              <w:t xml:space="preserve"> </w:t>
            </w:r>
            <w:r>
              <w:rPr>
                <w:sz w:val="20"/>
              </w:rPr>
              <w:t xml:space="preserve">– 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F30.2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after="12"/>
              <w:ind w:left="10" w:right="680" w:hanging="10"/>
              <w:jc w:val="both"/>
            </w:pPr>
            <w:r>
              <w:rPr>
                <w:sz w:val="20"/>
              </w:rPr>
              <w:t xml:space="preserve">Manic episode, severe with psychotic </w:t>
            </w:r>
            <w:r>
              <w:rPr>
                <w:sz w:val="24"/>
              </w:rPr>
              <w:t xml:space="preserve"> </w:t>
            </w:r>
          </w:p>
          <w:p w:rsidR="00AB2D7B" w:rsidRDefault="0096592D">
            <w:pPr>
              <w:spacing w:after="10"/>
            </w:pPr>
            <w:r>
              <w:rPr>
                <w:sz w:val="20"/>
              </w:rPr>
              <w:t xml:space="preserve">symptoms </w:t>
            </w:r>
            <w:r>
              <w:rPr>
                <w:sz w:val="24"/>
              </w:rPr>
              <w:t xml:space="preserve"> </w:t>
            </w:r>
          </w:p>
          <w:p w:rsidR="00AB2D7B" w:rsidRDefault="0096592D">
            <w:r>
              <w:rPr>
                <w:sz w:val="20"/>
              </w:rPr>
              <w:t xml:space="preserve"> </w:t>
            </w:r>
            <w:r>
              <w:rPr>
                <w:sz w:val="24"/>
              </w:rPr>
              <w:t xml:space="preserve"> </w:t>
            </w:r>
          </w:p>
        </w:tc>
      </w:tr>
      <w:tr w:rsidR="00AB2D7B">
        <w:trPr>
          <w:trHeight w:val="1447"/>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296.24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Major depressive disorder, single episode – 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F32.3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0" w:right="725" w:hanging="10"/>
            </w:pPr>
            <w:r>
              <w:rPr>
                <w:sz w:val="20"/>
              </w:rPr>
              <w:t xml:space="preserve">Major depressive disorder, single </w:t>
            </w:r>
            <w:r>
              <w:rPr>
                <w:sz w:val="24"/>
              </w:rPr>
              <w:t xml:space="preserve"> </w:t>
            </w:r>
          </w:p>
          <w:p w:rsidR="00AB2D7B" w:rsidRDefault="0096592D">
            <w:pPr>
              <w:spacing w:after="31"/>
            </w:pPr>
            <w:r>
              <w:rPr>
                <w:sz w:val="20"/>
              </w:rPr>
              <w:t xml:space="preserve">episode, severe with </w:t>
            </w:r>
          </w:p>
          <w:p w:rsidR="00AB2D7B" w:rsidRDefault="0096592D">
            <w:pPr>
              <w:spacing w:after="10"/>
              <w:ind w:left="10"/>
            </w:pPr>
            <w:r>
              <w:rPr>
                <w:sz w:val="20"/>
              </w:rPr>
              <w:t xml:space="preserve">psychotic features </w:t>
            </w:r>
            <w:r>
              <w:rPr>
                <w:sz w:val="24"/>
              </w:rPr>
              <w:t xml:space="preserve"> </w:t>
            </w:r>
          </w:p>
          <w:p w:rsidR="00AB2D7B" w:rsidRDefault="0096592D">
            <w:r>
              <w:rPr>
                <w:sz w:val="20"/>
              </w:rPr>
              <w:t xml:space="preserve"> </w:t>
            </w:r>
            <w:r>
              <w:rPr>
                <w:sz w:val="24"/>
              </w:rPr>
              <w:t xml:space="preserve"> </w:t>
            </w:r>
          </w:p>
        </w:tc>
      </w:tr>
      <w:tr w:rsidR="00AB2D7B">
        <w:trPr>
          <w:trHeight w:val="1450"/>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296.34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right="371" w:hanging="10"/>
            </w:pPr>
            <w:r>
              <w:rPr>
                <w:sz w:val="20"/>
              </w:rPr>
              <w:t xml:space="preserve">Major depressive disorder, recurrent episode – severe, specified as with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vAlign w:val="center"/>
          </w:tcPr>
          <w:p w:rsidR="00AB2D7B" w:rsidRDefault="0096592D">
            <w:pPr>
              <w:spacing w:after="22"/>
            </w:pPr>
            <w:r>
              <w:rPr>
                <w:sz w:val="20"/>
              </w:rPr>
              <w:t xml:space="preserve"> </w:t>
            </w:r>
            <w:r>
              <w:rPr>
                <w:sz w:val="24"/>
              </w:rPr>
              <w:t xml:space="preserve"> </w:t>
            </w:r>
          </w:p>
          <w:p w:rsidR="00AB2D7B" w:rsidRDefault="0096592D">
            <w:r>
              <w:rPr>
                <w:sz w:val="20"/>
              </w:rPr>
              <w:t xml:space="preserve"> </w:t>
            </w:r>
            <w:r>
              <w:rPr>
                <w:sz w:val="24"/>
              </w:rPr>
              <w:t xml:space="preserve"> </w:t>
            </w:r>
          </w:p>
          <w:p w:rsidR="00AB2D7B" w:rsidRDefault="0096592D">
            <w:pPr>
              <w:spacing w:after="10"/>
            </w:pPr>
            <w:r>
              <w:rPr>
                <w:sz w:val="20"/>
              </w:rPr>
              <w:t xml:space="preserve">F33.3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spacing w:line="241" w:lineRule="auto"/>
              <w:ind w:left="10" w:right="725" w:hanging="10"/>
            </w:pPr>
            <w:r>
              <w:rPr>
                <w:sz w:val="20"/>
              </w:rPr>
              <w:t xml:space="preserve">Major depressive disorder, recurrent, </w:t>
            </w:r>
            <w:r>
              <w:rPr>
                <w:sz w:val="24"/>
              </w:rPr>
              <w:t xml:space="preserve"> </w:t>
            </w:r>
          </w:p>
          <w:p w:rsidR="00AB2D7B" w:rsidRDefault="0096592D">
            <w:pPr>
              <w:spacing w:after="30"/>
            </w:pPr>
            <w:r>
              <w:rPr>
                <w:sz w:val="20"/>
              </w:rPr>
              <w:t xml:space="preserve">severe with psychotic </w:t>
            </w:r>
          </w:p>
          <w:p w:rsidR="00AB2D7B" w:rsidRDefault="0096592D">
            <w:pPr>
              <w:spacing w:after="10"/>
              <w:ind w:left="10"/>
            </w:pPr>
            <w:r>
              <w:rPr>
                <w:sz w:val="20"/>
              </w:rPr>
              <w:t xml:space="preserve">symptoms </w:t>
            </w:r>
            <w:r>
              <w:rPr>
                <w:sz w:val="24"/>
              </w:rPr>
              <w:t xml:space="preserve"> </w:t>
            </w:r>
          </w:p>
          <w:p w:rsidR="00AB2D7B" w:rsidRDefault="0096592D">
            <w:r>
              <w:rPr>
                <w:sz w:val="20"/>
              </w:rPr>
              <w:t xml:space="preserve"> </w:t>
            </w:r>
            <w:r>
              <w:rPr>
                <w:sz w:val="24"/>
              </w:rPr>
              <w:t xml:space="preserve"> </w:t>
            </w:r>
          </w:p>
        </w:tc>
      </w:tr>
      <w:tr w:rsidR="00AB2D7B">
        <w:trPr>
          <w:trHeight w:val="771"/>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296.40 </w:t>
            </w:r>
            <w:r>
              <w:rPr>
                <w:sz w:val="24"/>
              </w:rPr>
              <w:t xml:space="preserve"> </w:t>
            </w:r>
          </w:p>
        </w:tc>
        <w:tc>
          <w:tcPr>
            <w:tcW w:w="2753" w:type="dxa"/>
            <w:tcBorders>
              <w:top w:val="single" w:sz="4" w:space="0" w:color="000000"/>
              <w:left w:val="single" w:sz="4" w:space="0" w:color="000000"/>
              <w:bottom w:val="single" w:sz="4" w:space="0" w:color="000000"/>
              <w:right w:val="single" w:sz="4" w:space="0" w:color="000000"/>
            </w:tcBorders>
          </w:tcPr>
          <w:p w:rsidR="00AB2D7B" w:rsidRDefault="0096592D">
            <w:pPr>
              <w:ind w:left="17" w:right="640" w:hanging="10"/>
            </w:pPr>
            <w:r>
              <w:rPr>
                <w:sz w:val="20"/>
              </w:rPr>
              <w:t xml:space="preserve">Bipolar I disorder; most recent episode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F31.10 </w:t>
            </w:r>
            <w:r>
              <w:rPr>
                <w:sz w:val="24"/>
              </w:rPr>
              <w:t xml:space="preserve"> </w:t>
            </w:r>
          </w:p>
          <w:p w:rsidR="00AB2D7B" w:rsidRDefault="0096592D">
            <w:r>
              <w:rPr>
                <w:sz w:val="20"/>
              </w:rPr>
              <w:t xml:space="preserve"> </w:t>
            </w:r>
            <w:r>
              <w:rPr>
                <w:sz w:val="24"/>
              </w:rPr>
              <w:t xml:space="preserve"> </w:t>
            </w:r>
          </w:p>
        </w:tc>
        <w:tc>
          <w:tcPr>
            <w:tcW w:w="3106" w:type="dxa"/>
            <w:tcBorders>
              <w:top w:val="single" w:sz="4" w:space="0" w:color="000000"/>
              <w:left w:val="single" w:sz="4" w:space="0" w:color="000000"/>
              <w:bottom w:val="single" w:sz="4" w:space="0" w:color="000000"/>
              <w:right w:val="single" w:sz="4" w:space="0" w:color="000000"/>
            </w:tcBorders>
          </w:tcPr>
          <w:p w:rsidR="00AB2D7B" w:rsidRDefault="0096592D">
            <w:pPr>
              <w:ind w:left="10" w:right="226" w:hanging="10"/>
            </w:pPr>
            <w:r>
              <w:rPr>
                <w:sz w:val="20"/>
              </w:rPr>
              <w:t xml:space="preserve">Bipolar disorder, current episode manic without </w:t>
            </w:r>
          </w:p>
        </w:tc>
      </w:tr>
    </w:tbl>
    <w:p w:rsidR="00AB2D7B" w:rsidRDefault="00AB2D7B">
      <w:pPr>
        <w:spacing w:after="0"/>
        <w:ind w:left="-360" w:right="1247"/>
      </w:pPr>
    </w:p>
    <w:tbl>
      <w:tblPr>
        <w:tblStyle w:val="TableGrid"/>
        <w:tblW w:w="9367" w:type="dxa"/>
        <w:tblInd w:w="540" w:type="dxa"/>
        <w:tblCellMar>
          <w:top w:w="97" w:type="dxa"/>
          <w:left w:w="96" w:type="dxa"/>
          <w:right w:w="115" w:type="dxa"/>
        </w:tblCellMar>
        <w:tblLook w:val="04A0" w:firstRow="1" w:lastRow="0" w:firstColumn="1" w:lastColumn="0" w:noHBand="0" w:noVBand="1"/>
      </w:tblPr>
      <w:tblGrid>
        <w:gridCol w:w="471"/>
        <w:gridCol w:w="1526"/>
        <w:gridCol w:w="22"/>
        <w:gridCol w:w="2732"/>
        <w:gridCol w:w="1510"/>
        <w:gridCol w:w="43"/>
        <w:gridCol w:w="3063"/>
      </w:tblGrid>
      <w:tr w:rsidR="00AB2D7B">
        <w:trPr>
          <w:trHeight w:val="895"/>
        </w:trPr>
        <w:tc>
          <w:tcPr>
            <w:tcW w:w="471" w:type="dxa"/>
            <w:vMerge w:val="restart"/>
            <w:tcBorders>
              <w:top w:val="nil"/>
              <w:left w:val="single" w:sz="4" w:space="0" w:color="000000"/>
              <w:bottom w:val="single" w:sz="4" w:space="0" w:color="000000"/>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AB2D7B"/>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pPr>
            <w:r>
              <w:rPr>
                <w:sz w:val="20"/>
              </w:rPr>
              <w:t xml:space="preserve">(or current) manic – unspecified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AB2D7B"/>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line="230" w:lineRule="auto"/>
              <w:ind w:left="10" w:right="358"/>
            </w:pPr>
            <w:r>
              <w:rPr>
                <w:sz w:val="20"/>
              </w:rPr>
              <w:t xml:space="preserve">psychotic features, unspecified </w:t>
            </w:r>
            <w:r>
              <w:rPr>
                <w:sz w:val="24"/>
              </w:rPr>
              <w:t xml:space="preserve"> </w:t>
            </w:r>
          </w:p>
          <w:p w:rsidR="00AB2D7B" w:rsidRDefault="0096592D">
            <w:r>
              <w:rPr>
                <w:sz w:val="20"/>
              </w:rPr>
              <w:t xml:space="preserve"> </w:t>
            </w:r>
            <w:r>
              <w:rPr>
                <w:sz w:val="24"/>
              </w:rPr>
              <w:t xml:space="preserve"> </w:t>
            </w:r>
          </w:p>
        </w:tc>
      </w:tr>
      <w:tr w:rsidR="00AB2D7B">
        <w:trPr>
          <w:trHeight w:val="1145"/>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296.41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620" w:hanging="10"/>
            </w:pPr>
            <w:r>
              <w:rPr>
                <w:sz w:val="20"/>
              </w:rPr>
              <w:t xml:space="preserve">Bipolar I disorder; most recent episode (or current) manic – mild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F31.11 </w:t>
            </w:r>
            <w:r>
              <w:rPr>
                <w:sz w:val="24"/>
              </w:rPr>
              <w:t xml:space="preserve"> </w:t>
            </w:r>
          </w:p>
          <w:p w:rsidR="00AB2D7B" w:rsidRDefault="0096592D">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9" w:lineRule="auto"/>
              <w:ind w:left="10" w:right="206" w:hanging="10"/>
            </w:pPr>
            <w:r>
              <w:rPr>
                <w:sz w:val="20"/>
              </w:rPr>
              <w:t xml:space="preserve">Bipolar disorder, current episode manic without psychotic features, mild </w:t>
            </w:r>
            <w:r>
              <w:rPr>
                <w:sz w:val="24"/>
              </w:rPr>
              <w:t xml:space="preserve"> </w:t>
            </w:r>
          </w:p>
          <w:p w:rsidR="00AB2D7B" w:rsidRDefault="0096592D">
            <w:r>
              <w:rPr>
                <w:sz w:val="20"/>
              </w:rPr>
              <w:t xml:space="preserve"> </w:t>
            </w:r>
            <w:r>
              <w:rPr>
                <w:sz w:val="24"/>
              </w:rPr>
              <w:t xml:space="preserve"> </w:t>
            </w:r>
          </w:p>
        </w:tc>
      </w:tr>
      <w:tr w:rsidR="00AB2D7B">
        <w:trPr>
          <w:trHeight w:val="1397"/>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296.42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620" w:hanging="10"/>
            </w:pPr>
            <w:r>
              <w:rPr>
                <w:sz w:val="20"/>
              </w:rPr>
              <w:t xml:space="preserve">Bipolar I disorder; most recent episode (or current) manic – moderate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p w:rsidR="00AB2D7B" w:rsidRDefault="0096592D">
            <w:pPr>
              <w:spacing w:after="10"/>
            </w:pPr>
            <w:r>
              <w:rPr>
                <w:sz w:val="20"/>
              </w:rPr>
              <w:t xml:space="preserve">F31.12  </w:t>
            </w:r>
            <w:r>
              <w:rPr>
                <w:sz w:val="24"/>
              </w:rPr>
              <w:t xml:space="preserve"> </w:t>
            </w:r>
          </w:p>
          <w:p w:rsidR="00AB2D7B" w:rsidRDefault="0096592D">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0" w:right="491" w:hanging="10"/>
            </w:pPr>
            <w:r>
              <w:rPr>
                <w:sz w:val="20"/>
              </w:rPr>
              <w:t xml:space="preserve">Bipolar disorder, current episode manic without psychotic features, moderate </w:t>
            </w:r>
            <w:r>
              <w:rPr>
                <w:sz w:val="24"/>
              </w:rPr>
              <w:t xml:space="preserve"> </w:t>
            </w:r>
          </w:p>
          <w:p w:rsidR="00AB2D7B" w:rsidRDefault="0096592D">
            <w:r>
              <w:rPr>
                <w:sz w:val="20"/>
              </w:rPr>
              <w:t xml:space="preserve">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296.43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620" w:hanging="10"/>
            </w:pPr>
            <w:r>
              <w:rPr>
                <w:sz w:val="20"/>
              </w:rPr>
              <w:t xml:space="preserve">Bipolar I disorder; most recent episode (or current) manic – severe, without mention of psychotic behavior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F31.13 </w:t>
            </w:r>
            <w:r>
              <w:rPr>
                <w:sz w:val="24"/>
              </w:rPr>
              <w:t xml:space="preserve"> </w:t>
            </w:r>
          </w:p>
          <w:p w:rsidR="00AB2D7B" w:rsidRDefault="0096592D">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23" w:line="239" w:lineRule="auto"/>
              <w:ind w:left="10" w:right="204"/>
            </w:pPr>
            <w:r>
              <w:rPr>
                <w:sz w:val="20"/>
              </w:rPr>
              <w:t xml:space="preserve">Bipolar disorder, current episode manic without psychotic features, severe </w:t>
            </w:r>
            <w:r>
              <w:rPr>
                <w:sz w:val="24"/>
              </w:rPr>
              <w:t xml:space="preserve"> </w:t>
            </w:r>
          </w:p>
          <w:p w:rsidR="00AB2D7B" w:rsidRDefault="0096592D">
            <w:r>
              <w:rPr>
                <w:sz w:val="20"/>
              </w:rPr>
              <w:t xml:space="preserve"> </w:t>
            </w:r>
            <w:r>
              <w:rPr>
                <w:sz w:val="24"/>
              </w:rPr>
              <w:t xml:space="preserve"> </w:t>
            </w:r>
          </w:p>
        </w:tc>
      </w:tr>
      <w:tr w:rsidR="00AB2D7B">
        <w:trPr>
          <w:trHeight w:val="1148"/>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6"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296.44 </w:t>
            </w:r>
            <w:r>
              <w:rPr>
                <w:sz w:val="24"/>
              </w:rPr>
              <w:t xml:space="preserve"> </w:t>
            </w:r>
          </w:p>
        </w:tc>
        <w:tc>
          <w:tcPr>
            <w:tcW w:w="2753"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Bipolar I disorder; most recent episode (or current) manic – severe, specified as with psychotic disorder </w:t>
            </w:r>
            <w:r>
              <w:rPr>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F31.2 </w:t>
            </w:r>
            <w:r>
              <w:rPr>
                <w:sz w:val="24"/>
              </w:rPr>
              <w:t xml:space="preserve"> </w:t>
            </w:r>
          </w:p>
          <w:p w:rsidR="00AB2D7B" w:rsidRDefault="0096592D">
            <w:r>
              <w:rPr>
                <w:sz w:val="20"/>
              </w:rPr>
              <w:t xml:space="preserve"> </w:t>
            </w:r>
            <w:r>
              <w:rPr>
                <w:sz w:val="24"/>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24" w:line="239" w:lineRule="auto"/>
              <w:ind w:left="10" w:right="724"/>
              <w:jc w:val="both"/>
            </w:pPr>
            <w:r>
              <w:rPr>
                <w:sz w:val="20"/>
              </w:rPr>
              <w:t xml:space="preserve">Bipolar disorder, current episode manic severe with psychotic features </w:t>
            </w:r>
            <w:r>
              <w:rPr>
                <w:sz w:val="24"/>
              </w:rPr>
              <w:t xml:space="preserve"> </w:t>
            </w:r>
          </w:p>
          <w:p w:rsidR="00AB2D7B" w:rsidRDefault="0096592D">
            <w:r>
              <w:rPr>
                <w:sz w:val="20"/>
              </w:rPr>
              <w:t xml:space="preserve"> </w:t>
            </w:r>
            <w:r>
              <w:rPr>
                <w:sz w:val="24"/>
              </w:rPr>
              <w:t xml:space="preserve"> </w:t>
            </w:r>
          </w:p>
        </w:tc>
      </w:tr>
      <w:tr w:rsidR="00AB2D7B">
        <w:trPr>
          <w:trHeight w:val="1397"/>
        </w:trPr>
        <w:tc>
          <w:tcPr>
            <w:tcW w:w="471" w:type="dxa"/>
            <w:vMerge w:val="restart"/>
            <w:tcBorders>
              <w:top w:val="single" w:sz="4" w:space="0" w:color="000000"/>
              <w:left w:val="single" w:sz="4" w:space="0" w:color="000000"/>
              <w:bottom w:val="nil"/>
              <w:right w:val="single" w:sz="4" w:space="0" w:color="000000"/>
            </w:tcBorders>
          </w:tcPr>
          <w:p w:rsidR="00AB2D7B" w:rsidRDefault="0096592D">
            <w:pPr>
              <w:ind w:left="10"/>
            </w:pPr>
            <w:r>
              <w:rPr>
                <w:sz w:val="24"/>
              </w:rPr>
              <w:t xml:space="preserve"> </w:t>
            </w:r>
          </w:p>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296.50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after="2" w:line="258" w:lineRule="auto"/>
              <w:ind w:left="20" w:right="619" w:hanging="10"/>
            </w:pPr>
            <w:r>
              <w:rPr>
                <w:sz w:val="20"/>
              </w:rPr>
              <w:t xml:space="preserve">Bipolar I disorder; most recent episode </w:t>
            </w:r>
          </w:p>
          <w:p w:rsidR="00AB2D7B" w:rsidRDefault="0096592D">
            <w:pPr>
              <w:ind w:left="19" w:right="687"/>
            </w:pPr>
            <w:r>
              <w:rPr>
                <w:sz w:val="20"/>
              </w:rPr>
              <w:t xml:space="preserve">(or current) depressed – unspecified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F31.30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2" w:right="649" w:hanging="10"/>
            </w:pPr>
            <w:r>
              <w:rPr>
                <w:sz w:val="20"/>
              </w:rPr>
              <w:t xml:space="preserve">Bipolar disorder, current episode depressed, mild or moderate severity, unspecified </w:t>
            </w:r>
            <w:r>
              <w:rPr>
                <w:sz w:val="24"/>
              </w:rPr>
              <w:t xml:space="preserve"> </w:t>
            </w:r>
          </w:p>
          <w:p w:rsidR="00AB2D7B" w:rsidRDefault="0096592D">
            <w:pPr>
              <w:ind w:left="2"/>
            </w:pPr>
            <w:r>
              <w:rPr>
                <w:sz w:val="20"/>
              </w:rPr>
              <w:t xml:space="preserve"> </w:t>
            </w:r>
            <w:r>
              <w:rPr>
                <w:sz w:val="24"/>
              </w:rPr>
              <w:t xml:space="preserve"> </w:t>
            </w:r>
          </w:p>
        </w:tc>
      </w:tr>
      <w:tr w:rsidR="00AB2D7B">
        <w:trPr>
          <w:trHeight w:val="1390"/>
        </w:trPr>
        <w:tc>
          <w:tcPr>
            <w:tcW w:w="0" w:type="auto"/>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296.52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20" w:right="619" w:hanging="10"/>
            </w:pPr>
            <w:r>
              <w:rPr>
                <w:sz w:val="20"/>
              </w:rPr>
              <w:t xml:space="preserve">Bipolar I disorder; most recent episode </w:t>
            </w:r>
          </w:p>
          <w:p w:rsidR="00AB2D7B" w:rsidRDefault="0096592D">
            <w:pPr>
              <w:ind w:left="19" w:right="687"/>
            </w:pPr>
            <w:r>
              <w:rPr>
                <w:sz w:val="20"/>
              </w:rPr>
              <w:t xml:space="preserve">(or current) depressed – moderate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F31.32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6" w:line="262" w:lineRule="auto"/>
              <w:ind w:left="12" w:right="106" w:hanging="10"/>
            </w:pPr>
            <w:r>
              <w:rPr>
                <w:sz w:val="20"/>
              </w:rPr>
              <w:t xml:space="preserve">Bipolar disorder, current episode </w:t>
            </w:r>
            <w:r>
              <w:rPr>
                <w:sz w:val="20"/>
              </w:rPr>
              <w:tab/>
              <w:t xml:space="preserve">depressed, </w:t>
            </w:r>
          </w:p>
          <w:p w:rsidR="00AB2D7B" w:rsidRDefault="0096592D">
            <w:pPr>
              <w:ind w:left="12"/>
            </w:pPr>
            <w:r>
              <w:rPr>
                <w:sz w:val="20"/>
              </w:rPr>
              <w:t xml:space="preserve">moderate </w:t>
            </w:r>
            <w:r>
              <w:rPr>
                <w:sz w:val="24"/>
              </w:rPr>
              <w:t xml:space="preserve"> </w:t>
            </w:r>
          </w:p>
          <w:p w:rsidR="00AB2D7B" w:rsidRDefault="0096592D">
            <w:pPr>
              <w:ind w:left="2"/>
            </w:pPr>
            <w:r>
              <w:rPr>
                <w:sz w:val="20"/>
              </w:rPr>
              <w:t xml:space="preserve"> </w:t>
            </w:r>
            <w:r>
              <w:rPr>
                <w:sz w:val="24"/>
              </w:rPr>
              <w:t xml:space="preserve"> </w:t>
            </w:r>
          </w:p>
        </w:tc>
      </w:tr>
      <w:tr w:rsidR="00AB2D7B">
        <w:trPr>
          <w:trHeight w:val="1651"/>
        </w:trPr>
        <w:tc>
          <w:tcPr>
            <w:tcW w:w="0" w:type="auto"/>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296.53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20" w:right="619" w:hanging="10"/>
            </w:pPr>
            <w:r>
              <w:rPr>
                <w:sz w:val="20"/>
              </w:rPr>
              <w:t xml:space="preserve">Bipolar I disorder; most recent episode </w:t>
            </w:r>
          </w:p>
          <w:p w:rsidR="00AB2D7B" w:rsidRDefault="0096592D">
            <w:pPr>
              <w:ind w:left="19" w:right="687"/>
            </w:pPr>
            <w:r>
              <w:rPr>
                <w:sz w:val="20"/>
              </w:rPr>
              <w:t xml:space="preserve">(or current) depressed – severe, without mention of psychotic behavior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F31.4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9" w:line="242" w:lineRule="auto"/>
              <w:ind w:left="12" w:right="762" w:hanging="10"/>
            </w:pPr>
            <w:r>
              <w:rPr>
                <w:sz w:val="20"/>
              </w:rPr>
              <w:t xml:space="preserve">Bipolar disorder, current episode depressed, severe, without psychotic features </w:t>
            </w:r>
            <w:r>
              <w:rPr>
                <w:sz w:val="24"/>
              </w:rPr>
              <w:t xml:space="preserve"> </w:t>
            </w:r>
          </w:p>
          <w:p w:rsidR="00AB2D7B" w:rsidRDefault="0096592D">
            <w:pPr>
              <w:ind w:left="2"/>
            </w:pPr>
            <w:r>
              <w:rPr>
                <w:sz w:val="20"/>
              </w:rPr>
              <w:t xml:space="preserv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4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296.54 </w:t>
            </w:r>
            <w:r>
              <w:rPr>
                <w:sz w:val="24"/>
              </w:rPr>
              <w:t xml:space="preserve"> </w:t>
            </w:r>
          </w:p>
        </w:tc>
        <w:tc>
          <w:tcPr>
            <w:tcW w:w="2732"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20" w:right="619" w:hanging="10"/>
            </w:pPr>
            <w:r>
              <w:rPr>
                <w:sz w:val="20"/>
              </w:rPr>
              <w:t xml:space="preserve">Bipolar I disorder; most recent episode </w:t>
            </w:r>
          </w:p>
          <w:p w:rsidR="00AB2D7B" w:rsidRDefault="0096592D">
            <w:pPr>
              <w:ind w:left="19" w:right="687"/>
            </w:pPr>
            <w:r>
              <w:rPr>
                <w:sz w:val="20"/>
              </w:rPr>
              <w:t xml:space="preserve">(or current) depressed – severe, specified as with psychotic disorder </w:t>
            </w:r>
            <w:r>
              <w:rPr>
                <w:sz w:val="24"/>
              </w:rPr>
              <w:t xml:space="preserve"> </w:t>
            </w:r>
          </w:p>
        </w:tc>
        <w:tc>
          <w:tcPr>
            <w:tcW w:w="1553"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F31.5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42" w:lineRule="auto"/>
              <w:ind w:left="12" w:right="640" w:hanging="10"/>
            </w:pPr>
            <w:r>
              <w:rPr>
                <w:sz w:val="20"/>
              </w:rPr>
              <w:t xml:space="preserve">Bipolar disorder, current episode depressed, severe, with psychotic features </w:t>
            </w:r>
            <w:r>
              <w:rPr>
                <w:sz w:val="24"/>
              </w:rPr>
              <w:t xml:space="preserve"> </w:t>
            </w:r>
          </w:p>
          <w:p w:rsidR="00AB2D7B" w:rsidRDefault="0096592D">
            <w:pPr>
              <w:ind w:left="2"/>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6" w:type="dxa"/>
          <w:left w:w="96" w:type="dxa"/>
          <w:right w:w="803" w:type="dxa"/>
        </w:tblCellMar>
        <w:tblLook w:val="04A0" w:firstRow="1" w:lastRow="0" w:firstColumn="1" w:lastColumn="0" w:noHBand="0" w:noVBand="1"/>
      </w:tblPr>
      <w:tblGrid>
        <w:gridCol w:w="905"/>
        <w:gridCol w:w="1526"/>
        <w:gridCol w:w="2693"/>
        <w:gridCol w:w="1514"/>
        <w:gridCol w:w="2729"/>
      </w:tblGrid>
      <w:tr w:rsidR="00AB2D7B">
        <w:trPr>
          <w:trHeight w:val="1147"/>
        </w:trPr>
        <w:tc>
          <w:tcPr>
            <w:tcW w:w="461" w:type="dxa"/>
            <w:vMerge w:val="restart"/>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296.60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Bipolar I disorder; most recent episode (or current) mixed –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F31.60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line="239" w:lineRule="auto"/>
              <w:ind w:left="12" w:hanging="10"/>
            </w:pPr>
            <w:r>
              <w:rPr>
                <w:sz w:val="20"/>
              </w:rPr>
              <w:t xml:space="preserve">Bipolar disorder, current episode mixed, unspecified </w:t>
            </w:r>
            <w:r>
              <w:rPr>
                <w:sz w:val="24"/>
              </w:rPr>
              <w:t xml:space="preserve"> </w:t>
            </w:r>
          </w:p>
          <w:p w:rsidR="00AB2D7B" w:rsidRDefault="0096592D">
            <w:pPr>
              <w:ind w:left="2"/>
            </w:pPr>
            <w:r>
              <w:rPr>
                <w:sz w:val="20"/>
              </w:rPr>
              <w:t xml:space="preserve"> </w:t>
            </w:r>
            <w:r>
              <w:rPr>
                <w:sz w:val="24"/>
              </w:rPr>
              <w:t xml:space="preserve"> </w:t>
            </w:r>
          </w:p>
        </w:tc>
      </w:tr>
      <w:tr w:rsidR="00AB2D7B">
        <w:trPr>
          <w:trHeight w:val="1183"/>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296.62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Bipolar I disorder; most recent episode (or current) mixed – moderate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F31.62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4" w:line="239" w:lineRule="auto"/>
              <w:ind w:left="12" w:hanging="10"/>
            </w:pPr>
            <w:r>
              <w:rPr>
                <w:sz w:val="20"/>
              </w:rPr>
              <w:t xml:space="preserve">Bipolar disorder, current episode </w:t>
            </w:r>
            <w:r>
              <w:rPr>
                <w:sz w:val="24"/>
              </w:rPr>
              <w:t xml:space="preserve"> </w:t>
            </w:r>
          </w:p>
          <w:p w:rsidR="00AB2D7B" w:rsidRDefault="0096592D">
            <w:pPr>
              <w:spacing w:after="10"/>
              <w:ind w:left="2"/>
            </w:pPr>
            <w:r>
              <w:rPr>
                <w:sz w:val="20"/>
              </w:rPr>
              <w:t xml:space="preserve">mixed, moderate </w:t>
            </w:r>
            <w:r>
              <w:rPr>
                <w:sz w:val="24"/>
              </w:rPr>
              <w:t xml:space="preserve"> </w:t>
            </w:r>
          </w:p>
          <w:p w:rsidR="00AB2D7B" w:rsidRDefault="0096592D">
            <w:pPr>
              <w:ind w:left="2"/>
            </w:pPr>
            <w:r>
              <w:rPr>
                <w:sz w:val="20"/>
              </w:rPr>
              <w:t xml:space="preserve"> </w:t>
            </w:r>
            <w:r>
              <w:rPr>
                <w:sz w:val="24"/>
              </w:rPr>
              <w:t xml:space="preserve"> </w:t>
            </w:r>
          </w:p>
        </w:tc>
      </w:tr>
      <w:tr w:rsidR="00AB2D7B">
        <w:trPr>
          <w:trHeight w:val="1654"/>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296.63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Bipolar I disorder; most recent episode (or current) mixed – severe, without mention of psychotic behavior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F31.63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12" w:hanging="10"/>
            </w:pPr>
            <w:r>
              <w:rPr>
                <w:sz w:val="20"/>
              </w:rPr>
              <w:t xml:space="preserve">Bipolar disorder, current episode mixed, severe, without psychotic </w:t>
            </w:r>
          </w:p>
          <w:p w:rsidR="00AB2D7B" w:rsidRDefault="0096592D">
            <w:pPr>
              <w:ind w:left="12"/>
            </w:pPr>
            <w:r>
              <w:rPr>
                <w:sz w:val="20"/>
              </w:rPr>
              <w:t xml:space="preserve">features </w:t>
            </w:r>
            <w:r>
              <w:rPr>
                <w:sz w:val="24"/>
              </w:rPr>
              <w:t xml:space="preserve"> </w:t>
            </w:r>
          </w:p>
          <w:p w:rsidR="00AB2D7B" w:rsidRDefault="0096592D">
            <w:pPr>
              <w:ind w:left="2"/>
            </w:pPr>
            <w:r>
              <w:rPr>
                <w:sz w:val="20"/>
              </w:rPr>
              <w:t xml:space="preserve"> </w:t>
            </w:r>
            <w:r>
              <w:rPr>
                <w:sz w:val="24"/>
              </w:rPr>
              <w:t xml:space="preserve"> </w:t>
            </w:r>
          </w:p>
        </w:tc>
      </w:tr>
      <w:tr w:rsidR="00AB2D7B">
        <w:trPr>
          <w:trHeight w:val="176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296.64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20" w:hanging="10"/>
            </w:pPr>
            <w:r>
              <w:rPr>
                <w:sz w:val="20"/>
              </w:rPr>
              <w:t xml:space="preserve">Bipolar I disorder; most recent episode (or current) mixed – severe, specified as with psychotic disorder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F31.64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hanging="10"/>
            </w:pPr>
            <w:r>
              <w:rPr>
                <w:sz w:val="20"/>
              </w:rPr>
              <w:t xml:space="preserve">Bipolar disorder, current episode </w:t>
            </w:r>
            <w:r>
              <w:rPr>
                <w:sz w:val="24"/>
              </w:rPr>
              <w:t xml:space="preserve"> </w:t>
            </w:r>
          </w:p>
          <w:p w:rsidR="00AB2D7B" w:rsidRDefault="0096592D">
            <w:pPr>
              <w:spacing w:after="31"/>
              <w:ind w:left="2"/>
            </w:pPr>
            <w:r>
              <w:rPr>
                <w:sz w:val="20"/>
              </w:rPr>
              <w:t xml:space="preserve">mixed, severe, with </w:t>
            </w:r>
          </w:p>
          <w:p w:rsidR="00AB2D7B" w:rsidRDefault="0096592D">
            <w:pPr>
              <w:spacing w:after="10"/>
              <w:ind w:left="12"/>
            </w:pPr>
            <w:r>
              <w:rPr>
                <w:sz w:val="20"/>
              </w:rPr>
              <w:t xml:space="preserve">psychotic features </w:t>
            </w:r>
            <w:r>
              <w:rPr>
                <w:sz w:val="24"/>
              </w:rPr>
              <w:t xml:space="preserve"> </w:t>
            </w:r>
          </w:p>
          <w:p w:rsidR="00AB2D7B" w:rsidRDefault="0096592D">
            <w:pPr>
              <w:spacing w:after="22"/>
              <w:ind w:left="2"/>
            </w:pPr>
            <w:r>
              <w:rPr>
                <w:sz w:val="20"/>
              </w:rPr>
              <w:t xml:space="preserve"> </w:t>
            </w:r>
            <w:r>
              <w:rPr>
                <w:sz w:val="24"/>
              </w:rPr>
              <w:t xml:space="preserve"> </w:t>
            </w:r>
          </w:p>
          <w:p w:rsidR="00AB2D7B" w:rsidRDefault="0096592D">
            <w:pPr>
              <w:ind w:left="2"/>
            </w:pPr>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296.7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line="261" w:lineRule="auto"/>
              <w:ind w:left="20" w:hanging="10"/>
            </w:pPr>
            <w:r>
              <w:rPr>
                <w:sz w:val="20"/>
              </w:rPr>
              <w:t xml:space="preserve">Bipolar I disorder; most recent episode </w:t>
            </w:r>
          </w:p>
          <w:p w:rsidR="00AB2D7B" w:rsidRDefault="0096592D">
            <w:pPr>
              <w:ind w:left="19"/>
            </w:pPr>
            <w:r>
              <w:rPr>
                <w:sz w:val="20"/>
              </w:rPr>
              <w:t xml:space="preserve">(or current)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F31.9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3"/>
              <w:ind w:left="12" w:hanging="10"/>
            </w:pPr>
            <w:r>
              <w:rPr>
                <w:sz w:val="20"/>
              </w:rPr>
              <w:t xml:space="preserve">Bipolar disorder, unspecified </w:t>
            </w:r>
            <w:r>
              <w:rPr>
                <w:sz w:val="24"/>
              </w:rPr>
              <w:t xml:space="preserve"> </w:t>
            </w:r>
          </w:p>
          <w:p w:rsidR="00AB2D7B" w:rsidRDefault="0096592D">
            <w:pPr>
              <w:ind w:left="2"/>
            </w:pPr>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296.80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Bipolar disorder,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7"/>
            </w:pPr>
            <w:r>
              <w:rPr>
                <w:sz w:val="20"/>
              </w:rPr>
              <w:t xml:space="preserve">F31.9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2" w:hanging="10"/>
            </w:pPr>
            <w:r>
              <w:rPr>
                <w:sz w:val="20"/>
              </w:rPr>
              <w:t xml:space="preserve">Bipolar disorder, unspecified </w:t>
            </w:r>
            <w:r>
              <w:rPr>
                <w:sz w:val="24"/>
              </w:rPr>
              <w:t xml:space="preserve"> </w:t>
            </w:r>
          </w:p>
          <w:p w:rsidR="00AB2D7B" w:rsidRDefault="0096592D">
            <w:pPr>
              <w:ind w:left="2"/>
            </w:pPr>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296.90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jc w:val="both"/>
            </w:pPr>
            <w:r>
              <w:rPr>
                <w:sz w:val="20"/>
              </w:rPr>
              <w:t xml:space="preserve">Unspecified episodic mood disorder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F39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1"/>
              <w:ind w:left="2"/>
            </w:pPr>
            <w:r>
              <w:rPr>
                <w:sz w:val="20"/>
              </w:rPr>
              <w:t xml:space="preserve">Unspecified mood </w:t>
            </w:r>
          </w:p>
          <w:p w:rsidR="00AB2D7B" w:rsidRDefault="0096592D">
            <w:pPr>
              <w:spacing w:after="10"/>
              <w:ind w:left="12"/>
            </w:pPr>
            <w:r>
              <w:rPr>
                <w:sz w:val="20"/>
              </w:rPr>
              <w:t xml:space="preserve">[affective] disorder </w:t>
            </w:r>
            <w:r>
              <w:rPr>
                <w:sz w:val="24"/>
              </w:rPr>
              <w:t xml:space="preserve"> </w:t>
            </w:r>
          </w:p>
          <w:p w:rsidR="00AB2D7B" w:rsidRDefault="0096592D">
            <w:pPr>
              <w:ind w:left="2"/>
            </w:pPr>
            <w:r>
              <w:rPr>
                <w:sz w:val="20"/>
              </w:rPr>
              <w:t xml:space="preserve"> </w:t>
            </w:r>
            <w:r>
              <w:rPr>
                <w:sz w:val="24"/>
              </w:rPr>
              <w:t xml:space="preserve"> </w:t>
            </w:r>
          </w:p>
        </w:tc>
      </w:tr>
      <w:tr w:rsidR="00AB2D7B">
        <w:trPr>
          <w:trHeight w:val="89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296.99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Other specified episodic mood disorder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F34.8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20"/>
              <w:ind w:left="2"/>
            </w:pPr>
            <w:r>
              <w:rPr>
                <w:sz w:val="20"/>
              </w:rPr>
              <w:t xml:space="preserve">Other persistent mood </w:t>
            </w:r>
          </w:p>
          <w:p w:rsidR="00AB2D7B" w:rsidRDefault="0096592D">
            <w:pPr>
              <w:ind w:left="12"/>
            </w:pPr>
            <w:r>
              <w:rPr>
                <w:sz w:val="20"/>
              </w:rPr>
              <w:t xml:space="preserve">[affective] disorders </w:t>
            </w:r>
            <w:r>
              <w:rPr>
                <w:sz w:val="24"/>
              </w:rPr>
              <w:t xml:space="preserve"> </w:t>
            </w:r>
          </w:p>
          <w:p w:rsidR="00AB2D7B" w:rsidRDefault="0096592D">
            <w:pPr>
              <w:ind w:left="2"/>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295.00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right="553" w:hanging="10"/>
              <w:jc w:val="both"/>
            </w:pPr>
            <w:r>
              <w:rPr>
                <w:sz w:val="20"/>
              </w:rPr>
              <w:t xml:space="preserve">Simple type schizophrenia – unspecified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ind w:left="2"/>
            </w:pPr>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295.01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right="553" w:hanging="10"/>
              <w:jc w:val="both"/>
            </w:pPr>
            <w:r>
              <w:rPr>
                <w:sz w:val="20"/>
              </w:rPr>
              <w:t xml:space="preserve">Simple type schizophrenia – subchronic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ind w:left="2"/>
            </w:pPr>
            <w:r>
              <w:rPr>
                <w:sz w:val="20"/>
              </w:rPr>
              <w:t xml:space="preserve">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295.02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right="553" w:hanging="10"/>
              <w:jc w:val="both"/>
            </w:pPr>
            <w:r>
              <w:rPr>
                <w:sz w:val="20"/>
              </w:rPr>
              <w:t xml:space="preserve">Simple type schizophrenia – chronic </w:t>
            </w:r>
            <w:r>
              <w:rPr>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ind w:left="2"/>
            </w:pPr>
            <w:r>
              <w:rPr>
                <w:sz w:val="20"/>
              </w:rPr>
              <w:t xml:space="preserve"> </w:t>
            </w:r>
            <w:r>
              <w:rPr>
                <w:sz w:val="24"/>
              </w:rPr>
              <w:t xml:space="preserve"> </w:t>
            </w:r>
          </w:p>
        </w:tc>
      </w:tr>
      <w:tr w:rsidR="00AB2D7B">
        <w:trPr>
          <w:trHeight w:val="656"/>
        </w:trPr>
        <w:tc>
          <w:tcPr>
            <w:tcW w:w="0" w:type="auto"/>
            <w:vMerge/>
            <w:tcBorders>
              <w:top w:val="nil"/>
              <w:left w:val="single" w:sz="4" w:space="0" w:color="000000"/>
              <w:bottom w:val="nil"/>
              <w:right w:val="single" w:sz="4" w:space="0" w:color="000000"/>
            </w:tcBorders>
          </w:tcPr>
          <w:p w:rsidR="00AB2D7B" w:rsidRDefault="00AB2D7B"/>
        </w:tc>
        <w:tc>
          <w:tcPr>
            <w:tcW w:w="1558"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295.03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Simple </w:t>
            </w:r>
            <w:r>
              <w:rPr>
                <w:sz w:val="20"/>
              </w:rPr>
              <w:tab/>
              <w:t xml:space="preserve">type schizophrenia </w:t>
            </w:r>
            <w:r>
              <w:rPr>
                <w:sz w:val="20"/>
              </w:rPr>
              <w:tab/>
              <w:t xml:space="preserve">– </w:t>
            </w:r>
          </w:p>
        </w:tc>
        <w:tc>
          <w:tcPr>
            <w:tcW w:w="1546"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ind w:left="2"/>
            </w:pPr>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6" w:type="dxa"/>
          <w:bottom w:w="29" w:type="dxa"/>
          <w:right w:w="280" w:type="dxa"/>
        </w:tblCellMar>
        <w:tblLook w:val="04A0" w:firstRow="1" w:lastRow="0" w:firstColumn="1" w:lastColumn="0" w:noHBand="0" w:noVBand="1"/>
      </w:tblPr>
      <w:tblGrid>
        <w:gridCol w:w="439"/>
        <w:gridCol w:w="21"/>
        <w:gridCol w:w="1501"/>
        <w:gridCol w:w="57"/>
        <w:gridCol w:w="2740"/>
        <w:gridCol w:w="1488"/>
        <w:gridCol w:w="58"/>
        <w:gridCol w:w="3063"/>
      </w:tblGrid>
      <w:tr w:rsidR="00AB2D7B">
        <w:trPr>
          <w:trHeight w:val="600"/>
        </w:trPr>
        <w:tc>
          <w:tcPr>
            <w:tcW w:w="461" w:type="dxa"/>
            <w:gridSpan w:val="2"/>
            <w:vMerge w:val="restart"/>
            <w:tcBorders>
              <w:top w:val="nil"/>
              <w:left w:val="single" w:sz="4" w:space="0" w:color="000000"/>
              <w:bottom w:val="single" w:sz="4" w:space="0" w:color="000000"/>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tabs>
                <w:tab w:val="center" w:pos="463"/>
                <w:tab w:val="center" w:pos="1558"/>
              </w:tabs>
              <w:spacing w:after="29"/>
            </w:pPr>
            <w:r>
              <w:tab/>
            </w:r>
            <w:r>
              <w:rPr>
                <w:sz w:val="20"/>
              </w:rPr>
              <w:t xml:space="preserve">subchronic </w:t>
            </w:r>
            <w:r>
              <w:rPr>
                <w:sz w:val="20"/>
              </w:rPr>
              <w:tab/>
              <w:t xml:space="preserve">with </w:t>
            </w:r>
          </w:p>
          <w:p w:rsidR="00AB2D7B" w:rsidRDefault="0096592D">
            <w:pPr>
              <w:ind w:left="19"/>
            </w:pPr>
            <w:r>
              <w:rPr>
                <w:sz w:val="20"/>
              </w:rPr>
              <w:t xml:space="preserve">acute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AB2D7B"/>
        </w:tc>
        <w:tc>
          <w:tcPr>
            <w:tcW w:w="3063" w:type="dxa"/>
            <w:tcBorders>
              <w:top w:val="single" w:sz="4" w:space="0" w:color="000000"/>
              <w:left w:val="single" w:sz="4" w:space="0" w:color="000000"/>
              <w:bottom w:val="single" w:sz="4" w:space="0" w:color="000000"/>
              <w:right w:val="single" w:sz="4" w:space="0" w:color="000000"/>
            </w:tcBorders>
          </w:tcPr>
          <w:p w:rsidR="00AB2D7B" w:rsidRDefault="00AB2D7B"/>
        </w:tc>
      </w:tr>
      <w:tr w:rsidR="00AB2D7B">
        <w:trPr>
          <w:trHeight w:val="862"/>
        </w:trPr>
        <w:tc>
          <w:tcPr>
            <w:tcW w:w="0" w:type="auto"/>
            <w:gridSpan w:val="2"/>
            <w:vMerge/>
            <w:tcBorders>
              <w:top w:val="nil"/>
              <w:left w:val="single" w:sz="4" w:space="0" w:color="000000"/>
              <w:bottom w:val="nil"/>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295.04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exacerbation Simple type schizophrenia – chronic with acute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ind w:left="2"/>
            </w:pPr>
            <w:r>
              <w:rPr>
                <w:sz w:val="20"/>
              </w:rPr>
              <w:t xml:space="preserve">Other schizophrenia </w:t>
            </w:r>
            <w:r>
              <w:rPr>
                <w:sz w:val="24"/>
              </w:rPr>
              <w:t xml:space="preserve"> </w:t>
            </w:r>
          </w:p>
          <w:p w:rsidR="00AB2D7B" w:rsidRDefault="0096592D">
            <w:pPr>
              <w:ind w:left="2"/>
            </w:pPr>
            <w:r>
              <w:rPr>
                <w:sz w:val="20"/>
              </w:rPr>
              <w:t xml:space="preserve"> </w:t>
            </w:r>
            <w:r>
              <w:rPr>
                <w:sz w:val="24"/>
              </w:rPr>
              <w:t xml:space="preserve"> </w:t>
            </w:r>
          </w:p>
        </w:tc>
      </w:tr>
      <w:tr w:rsidR="00AB2D7B">
        <w:trPr>
          <w:trHeight w:val="864"/>
        </w:trPr>
        <w:tc>
          <w:tcPr>
            <w:tcW w:w="0" w:type="auto"/>
            <w:gridSpan w:val="2"/>
            <w:vMerge/>
            <w:tcBorders>
              <w:top w:val="nil"/>
              <w:left w:val="single" w:sz="4" w:space="0" w:color="000000"/>
              <w:bottom w:val="nil"/>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295.05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spacing w:after="1"/>
              <w:ind w:left="10"/>
            </w:pPr>
            <w:r>
              <w:rPr>
                <w:sz w:val="20"/>
              </w:rPr>
              <w:t xml:space="preserve">exacerbation Simple </w:t>
            </w:r>
          </w:p>
          <w:p w:rsidR="00AB2D7B" w:rsidRDefault="0096592D">
            <w:pPr>
              <w:ind w:left="19"/>
              <w:jc w:val="both"/>
            </w:pPr>
            <w:r>
              <w:rPr>
                <w:sz w:val="20"/>
              </w:rPr>
              <w:t xml:space="preserve">type schizophrenia – in remission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Other schizophrenia </w:t>
            </w:r>
            <w:r>
              <w:rPr>
                <w:sz w:val="24"/>
              </w:rPr>
              <w:t xml:space="preserve"> </w:t>
            </w:r>
          </w:p>
          <w:p w:rsidR="00AB2D7B" w:rsidRDefault="0096592D">
            <w:pPr>
              <w:ind w:left="2"/>
            </w:pPr>
            <w:r>
              <w:rPr>
                <w:sz w:val="20"/>
              </w:rPr>
              <w:t xml:space="preserve"> </w:t>
            </w:r>
            <w:r>
              <w:rPr>
                <w:sz w:val="24"/>
              </w:rPr>
              <w:t xml:space="preserve"> </w:t>
            </w:r>
          </w:p>
        </w:tc>
      </w:tr>
      <w:tr w:rsidR="00AB2D7B">
        <w:trPr>
          <w:trHeight w:val="917"/>
        </w:trPr>
        <w:tc>
          <w:tcPr>
            <w:tcW w:w="0" w:type="auto"/>
            <w:gridSpan w:val="2"/>
            <w:vMerge/>
            <w:tcBorders>
              <w:top w:val="nil"/>
              <w:left w:val="single" w:sz="4" w:space="0" w:color="000000"/>
              <w:bottom w:val="single" w:sz="4" w:space="0" w:color="000000"/>
              <w:right w:val="single" w:sz="4" w:space="0" w:color="000000"/>
            </w:tcBorders>
          </w:tcPr>
          <w:p w:rsidR="00AB2D7B" w:rsidRDefault="00AB2D7B"/>
        </w:tc>
        <w:tc>
          <w:tcPr>
            <w:tcW w:w="1558"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295.10 </w:t>
            </w:r>
            <w:r>
              <w:rPr>
                <w:sz w:val="24"/>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Disorganized type schizophrenia – unspecified </w:t>
            </w:r>
            <w:r>
              <w:rPr>
                <w:sz w:val="24"/>
              </w:rPr>
              <w:t xml:space="preserve"> </w:t>
            </w:r>
          </w:p>
        </w:tc>
        <w:tc>
          <w:tcPr>
            <w:tcW w:w="1546"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r>
              <w:rPr>
                <w:sz w:val="20"/>
              </w:rPr>
              <w:t xml:space="preserve"> </w:t>
            </w:r>
            <w:r>
              <w:rPr>
                <w:sz w:val="24"/>
              </w:rPr>
              <w:t xml:space="preserve"> </w:t>
            </w:r>
          </w:p>
        </w:tc>
        <w:tc>
          <w:tcPr>
            <w:tcW w:w="3063"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2" w:hanging="10"/>
            </w:pPr>
            <w:r>
              <w:rPr>
                <w:sz w:val="20"/>
              </w:rPr>
              <w:t xml:space="preserve">Disorganized schizophrenia </w:t>
            </w:r>
            <w:r>
              <w:rPr>
                <w:sz w:val="24"/>
              </w:rPr>
              <w:t xml:space="preserve"> </w:t>
            </w:r>
          </w:p>
          <w:p w:rsidR="00AB2D7B" w:rsidRDefault="0096592D">
            <w:pPr>
              <w:ind w:left="2"/>
            </w:pPr>
            <w:r>
              <w:rPr>
                <w:sz w:val="20"/>
              </w:rPr>
              <w:t xml:space="preserve"> </w:t>
            </w:r>
            <w:r>
              <w:rPr>
                <w:sz w:val="24"/>
              </w:rPr>
              <w:t xml:space="preserve"> </w:t>
            </w:r>
          </w:p>
        </w:tc>
      </w:tr>
      <w:tr w:rsidR="00AB2D7B">
        <w:trPr>
          <w:trHeight w:val="917"/>
        </w:trPr>
        <w:tc>
          <w:tcPr>
            <w:tcW w:w="440"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295.11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Disorganized type schizophrenia – subchronic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right="532" w:hanging="10"/>
            </w:pPr>
            <w:r>
              <w:rPr>
                <w:sz w:val="20"/>
              </w:rPr>
              <w:t xml:space="preserve">Disorganized schizophrenia </w:t>
            </w:r>
            <w:r>
              <w:rPr>
                <w:sz w:val="24"/>
              </w:rPr>
              <w:t xml:space="preserve"> </w:t>
            </w:r>
          </w:p>
          <w:p w:rsidR="00AB2D7B" w:rsidRDefault="0096592D">
            <w:r>
              <w:rPr>
                <w:sz w:val="20"/>
              </w:rPr>
              <w:t xml:space="preserve"> </w:t>
            </w:r>
            <w:r>
              <w:rPr>
                <w:sz w:val="24"/>
              </w:rPr>
              <w:t xml:space="preserve"> </w:t>
            </w:r>
          </w:p>
        </w:tc>
      </w:tr>
      <w:tr w:rsidR="00AB2D7B">
        <w:trPr>
          <w:trHeight w:val="919"/>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295.12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Disorganized type schizophrenia – chronic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right="532" w:hanging="10"/>
            </w:pPr>
            <w:r>
              <w:rPr>
                <w:sz w:val="20"/>
              </w:rPr>
              <w:t xml:space="preserve">Disorganized schizophrenia </w:t>
            </w:r>
            <w:r>
              <w:rPr>
                <w:sz w:val="24"/>
              </w:rPr>
              <w:t xml:space="preserve"> </w:t>
            </w:r>
          </w:p>
          <w:p w:rsidR="00AB2D7B" w:rsidRDefault="0096592D">
            <w:r>
              <w:rPr>
                <w:sz w:val="20"/>
              </w:rPr>
              <w:t xml:space="preserve"> </w:t>
            </w:r>
            <w:r>
              <w:rPr>
                <w:sz w:val="24"/>
              </w:rPr>
              <w:t xml:space="preserve"> </w:t>
            </w:r>
          </w:p>
        </w:tc>
      </w:tr>
      <w:tr w:rsidR="00AB2D7B">
        <w:trPr>
          <w:trHeight w:val="1128"/>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295.13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right="853"/>
            </w:pPr>
            <w:r>
              <w:rPr>
                <w:sz w:val="20"/>
              </w:rPr>
              <w:t xml:space="preserve">Disorganized type schizophrenia </w:t>
            </w:r>
            <w:r>
              <w:rPr>
                <w:sz w:val="24"/>
              </w:rPr>
              <w:t xml:space="preserve"> </w:t>
            </w:r>
            <w:r>
              <w:rPr>
                <w:sz w:val="20"/>
              </w:rPr>
              <w:t xml:space="preserve">– subchronic with acute exacerbation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F20.1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3" w:line="241" w:lineRule="auto"/>
              <w:ind w:left="10" w:right="532" w:hanging="10"/>
            </w:pPr>
            <w:r>
              <w:rPr>
                <w:sz w:val="20"/>
              </w:rPr>
              <w:t xml:space="preserve">Disorganized schizophrenia </w:t>
            </w:r>
            <w:r>
              <w:rPr>
                <w:sz w:val="24"/>
              </w:rPr>
              <w:t xml:space="preserve"> </w:t>
            </w:r>
          </w:p>
          <w:p w:rsidR="00AB2D7B" w:rsidRDefault="0096592D">
            <w:r>
              <w:rPr>
                <w:sz w:val="20"/>
              </w:rPr>
              <w:t xml:space="preserve"> </w:t>
            </w:r>
            <w:r>
              <w:rPr>
                <w:sz w:val="24"/>
              </w:rPr>
              <w:t xml:space="preserve"> </w:t>
            </w:r>
          </w:p>
        </w:tc>
      </w:tr>
      <w:tr w:rsidR="00AB2D7B">
        <w:trPr>
          <w:trHeight w:val="1130"/>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295.14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7" w:right="770"/>
            </w:pPr>
            <w:r>
              <w:rPr>
                <w:sz w:val="20"/>
              </w:rPr>
              <w:t xml:space="preserve">Disorganized type schizophrenia </w:t>
            </w:r>
            <w:r>
              <w:rPr>
                <w:sz w:val="24"/>
              </w:rPr>
              <w:t xml:space="preserve"> </w:t>
            </w:r>
            <w:r>
              <w:rPr>
                <w:sz w:val="20"/>
              </w:rPr>
              <w:t xml:space="preserve">– chronic with acute exacerbation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right="532" w:hanging="10"/>
            </w:pPr>
            <w:r>
              <w:rPr>
                <w:sz w:val="20"/>
              </w:rPr>
              <w:t xml:space="preserve">Disorganized schizophrenia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295.15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Disorganized type schizophrenia – in remission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F20.1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right="532" w:hanging="10"/>
            </w:pPr>
            <w:r>
              <w:rPr>
                <w:sz w:val="20"/>
              </w:rPr>
              <w:t xml:space="preserve">Disorganized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295.20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1138" w:hanging="10"/>
              <w:jc w:val="both"/>
            </w:pPr>
            <w:r>
              <w:rPr>
                <w:sz w:val="20"/>
              </w:rPr>
              <w:t xml:space="preserve">Catatonic type schizophrenia – unspecified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r>
              <w:rPr>
                <w:sz w:val="20"/>
              </w:rPr>
              <w:t xml:space="preserve"> </w:t>
            </w:r>
            <w:r>
              <w:rPr>
                <w:sz w:val="24"/>
              </w:rPr>
              <w:t xml:space="preserve"> </w:t>
            </w:r>
          </w:p>
        </w:tc>
      </w:tr>
      <w:tr w:rsidR="00AB2D7B">
        <w:trPr>
          <w:trHeight w:val="864"/>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295.21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1138" w:hanging="10"/>
              <w:jc w:val="both"/>
            </w:pPr>
            <w:r>
              <w:rPr>
                <w:sz w:val="20"/>
              </w:rPr>
              <w:t xml:space="preserve">Catatonic type schizophrenia – subchronic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295.22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1138" w:hanging="10"/>
              <w:jc w:val="both"/>
            </w:pPr>
            <w:r>
              <w:rPr>
                <w:sz w:val="20"/>
              </w:rPr>
              <w:t xml:space="preserve">Catatonic type schizophrenia – chronic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295.23 </w:t>
            </w:r>
            <w:r>
              <w:rPr>
                <w:sz w:val="24"/>
              </w:rPr>
              <w:t xml:space="preserve"> </w:t>
            </w:r>
          </w:p>
        </w:tc>
        <w:tc>
          <w:tcPr>
            <w:tcW w:w="2797" w:type="dxa"/>
            <w:gridSpan w:val="2"/>
            <w:tcBorders>
              <w:top w:val="single" w:sz="4" w:space="0" w:color="000000"/>
              <w:left w:val="single" w:sz="4" w:space="0" w:color="000000"/>
              <w:bottom w:val="single" w:sz="4" w:space="0" w:color="000000"/>
              <w:right w:val="single" w:sz="4" w:space="0" w:color="000000"/>
            </w:tcBorders>
          </w:tcPr>
          <w:p w:rsidR="00AB2D7B" w:rsidRDefault="0096592D">
            <w:pPr>
              <w:ind w:left="17" w:right="206" w:hanging="10"/>
            </w:pPr>
            <w:r>
              <w:rPr>
                <w:sz w:val="20"/>
              </w:rPr>
              <w:t xml:space="preserve">Catatonic type schizophrenia – subchronic with acute exacerbation </w:t>
            </w:r>
            <w:r>
              <w:rPr>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r>
              <w:rPr>
                <w:sz w:val="20"/>
              </w:rPr>
              <w:t xml:space="preserve"> </w:t>
            </w:r>
            <w:r>
              <w:rPr>
                <w:sz w:val="24"/>
              </w:rPr>
              <w:t xml:space="preserve"> </w:t>
            </w:r>
          </w:p>
        </w:tc>
        <w:tc>
          <w:tcPr>
            <w:tcW w:w="3121" w:type="dxa"/>
            <w:gridSpan w:val="2"/>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Catatonic schizophrenia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7" w:type="dxa"/>
          <w:left w:w="98" w:type="dxa"/>
          <w:bottom w:w="30" w:type="dxa"/>
          <w:right w:w="115" w:type="dxa"/>
        </w:tblCellMar>
        <w:tblLook w:val="04A0" w:firstRow="1" w:lastRow="0" w:firstColumn="1" w:lastColumn="0" w:noHBand="0" w:noVBand="1"/>
      </w:tblPr>
      <w:tblGrid>
        <w:gridCol w:w="439"/>
        <w:gridCol w:w="1522"/>
        <w:gridCol w:w="2801"/>
        <w:gridCol w:w="1484"/>
        <w:gridCol w:w="3121"/>
      </w:tblGrid>
      <w:tr w:rsidR="00AB2D7B">
        <w:trPr>
          <w:trHeight w:val="1128"/>
        </w:trPr>
        <w:tc>
          <w:tcPr>
            <w:tcW w:w="440" w:type="dxa"/>
            <w:vMerge w:val="restart"/>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295.24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58" w:hanging="10"/>
            </w:pPr>
            <w:r>
              <w:rPr>
                <w:sz w:val="20"/>
              </w:rPr>
              <w:t xml:space="preserve">Catatonic type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F20.2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Catatonic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295.30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326" w:hanging="10"/>
            </w:pPr>
            <w:r>
              <w:rPr>
                <w:sz w:val="20"/>
              </w:rPr>
              <w:t xml:space="preserve">Paranoid type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295.31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371" w:hanging="10"/>
            </w:pPr>
            <w:r>
              <w:rPr>
                <w:sz w:val="20"/>
              </w:rPr>
              <w:t xml:space="preserve">Paranoid type schizophrenia – subchronic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r>
              <w:rPr>
                <w:sz w:val="20"/>
              </w:rPr>
              <w:t xml:space="preserve"> </w:t>
            </w:r>
            <w:r>
              <w:rPr>
                <w:sz w:val="24"/>
              </w:rPr>
              <w:t xml:space="preserve"> </w:t>
            </w:r>
          </w:p>
        </w:tc>
      </w:tr>
      <w:tr w:rsidR="00AB2D7B">
        <w:trPr>
          <w:trHeight w:val="86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295.32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58" w:hanging="10"/>
            </w:pPr>
            <w:r>
              <w:rPr>
                <w:sz w:val="20"/>
              </w:rPr>
              <w:t xml:space="preserve">Paranoid type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295.33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371" w:hanging="10"/>
            </w:pPr>
            <w:r>
              <w:rPr>
                <w:sz w:val="20"/>
              </w:rPr>
              <w:t xml:space="preserve">Paranoid type schizophrenia – subchronic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Paranoid schizophrenia </w:t>
            </w:r>
            <w:r>
              <w:rPr>
                <w:sz w:val="24"/>
              </w:rPr>
              <w:t xml:space="preserve"> </w:t>
            </w:r>
          </w:p>
          <w:p w:rsidR="00AB2D7B" w:rsidRDefault="0096592D">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295.34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58" w:hanging="10"/>
            </w:pPr>
            <w:r>
              <w:rPr>
                <w:sz w:val="20"/>
              </w:rPr>
              <w:t xml:space="preserve">Paranoid type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295.35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280" w:hanging="10"/>
            </w:pPr>
            <w:r>
              <w:rPr>
                <w:sz w:val="20"/>
              </w:rPr>
              <w:t xml:space="preserve">Paranoid type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F20.0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Paranoid schizophrenia </w:t>
            </w:r>
            <w:r>
              <w:rPr>
                <w:sz w:val="24"/>
              </w:rPr>
              <w:t xml:space="preserve"> </w:t>
            </w:r>
          </w:p>
          <w:p w:rsidR="00AB2D7B" w:rsidRDefault="0096592D">
            <w:r>
              <w:rPr>
                <w:sz w:val="20"/>
              </w:rPr>
              <w:t xml:space="preserve"> </w:t>
            </w:r>
            <w:r>
              <w:rPr>
                <w:sz w:val="24"/>
              </w:rPr>
              <w:t xml:space="preserve"> </w:t>
            </w:r>
          </w:p>
        </w:tc>
      </w:tr>
      <w:tr w:rsidR="00AB2D7B">
        <w:trPr>
          <w:trHeight w:val="65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295.40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426" w:hanging="10"/>
            </w:pPr>
            <w:r>
              <w:rPr>
                <w:sz w:val="20"/>
              </w:rPr>
              <w:t xml:space="preserve">Schizophreniform disorder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r>
              <w:rPr>
                <w:sz w:val="20"/>
              </w:rPr>
              <w:t xml:space="preserve"> </w:t>
            </w:r>
            <w:r>
              <w:rPr>
                <w:sz w:val="24"/>
              </w:rPr>
              <w:t xml:space="preserve"> </w:t>
            </w:r>
          </w:p>
        </w:tc>
      </w:tr>
      <w:tr w:rsidR="00AB2D7B">
        <w:trPr>
          <w:trHeight w:val="65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295.41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426" w:hanging="10"/>
            </w:pPr>
            <w:r>
              <w:rPr>
                <w:sz w:val="20"/>
              </w:rPr>
              <w:t xml:space="preserve">Schizophreniform disorder – subchronic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295.42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426" w:hanging="10"/>
            </w:pPr>
            <w:r>
              <w:rPr>
                <w:sz w:val="20"/>
              </w:rPr>
              <w:t xml:space="preserve">Schizophreniform disorder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r>
              <w:rPr>
                <w:sz w:val="20"/>
              </w:rPr>
              <w:t xml:space="preserve"> </w:t>
            </w:r>
            <w:r>
              <w:rPr>
                <w:sz w:val="24"/>
              </w:rPr>
              <w:t xml:space="preserve"> </w:t>
            </w:r>
          </w:p>
        </w:tc>
      </w:tr>
      <w:tr w:rsidR="00AB2D7B">
        <w:trPr>
          <w:trHeight w:val="112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295.43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13" w:hanging="10"/>
            </w:pPr>
            <w:r>
              <w:rPr>
                <w:sz w:val="20"/>
              </w:rPr>
              <w:t xml:space="preserve">Schizophreniform disorder – subchronic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F20.81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Schizophreniform disorder </w:t>
            </w:r>
            <w:r>
              <w:rPr>
                <w:sz w:val="24"/>
              </w:rPr>
              <w:t xml:space="preserve"> </w:t>
            </w:r>
          </w:p>
          <w:p w:rsidR="00AB2D7B" w:rsidRDefault="0096592D">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295.44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700" w:hanging="10"/>
            </w:pPr>
            <w:r>
              <w:rPr>
                <w:sz w:val="20"/>
              </w:rPr>
              <w:t xml:space="preserve">Schizophreniform disorder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295.45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723" w:hanging="10"/>
            </w:pPr>
            <w:r>
              <w:rPr>
                <w:sz w:val="20"/>
              </w:rPr>
              <w:t xml:space="preserve">Schizophreniform disorder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F20.81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Schizophreniform disorder </w:t>
            </w:r>
            <w:r>
              <w:rPr>
                <w:sz w:val="24"/>
              </w:rPr>
              <w:t xml:space="preserve"> </w:t>
            </w:r>
          </w:p>
          <w:p w:rsidR="00AB2D7B" w:rsidRDefault="0096592D">
            <w:r>
              <w:rPr>
                <w:sz w:val="20"/>
              </w:rPr>
              <w:t xml:space="preserve"> </w:t>
            </w:r>
            <w:r>
              <w:rPr>
                <w:sz w:val="24"/>
              </w:rPr>
              <w:t xml:space="preserve"> </w:t>
            </w:r>
          </w:p>
        </w:tc>
      </w:tr>
      <w:tr w:rsidR="00AB2D7B">
        <w:trPr>
          <w:trHeight w:val="65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295.50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Latent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5" w:type="dxa"/>
          <w:left w:w="98" w:type="dxa"/>
          <w:right w:w="115" w:type="dxa"/>
        </w:tblCellMar>
        <w:tblLook w:val="04A0" w:firstRow="1" w:lastRow="0" w:firstColumn="1" w:lastColumn="0" w:noHBand="0" w:noVBand="1"/>
      </w:tblPr>
      <w:tblGrid>
        <w:gridCol w:w="439"/>
        <w:gridCol w:w="1522"/>
        <w:gridCol w:w="2801"/>
        <w:gridCol w:w="1484"/>
        <w:gridCol w:w="3121"/>
      </w:tblGrid>
      <w:tr w:rsidR="00AB2D7B">
        <w:trPr>
          <w:trHeight w:val="864"/>
        </w:trPr>
        <w:tc>
          <w:tcPr>
            <w:tcW w:w="440" w:type="dxa"/>
            <w:vMerge w:val="restart"/>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295.53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Latent schizophrenia – subchronic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295.54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104" w:hanging="10"/>
            </w:pPr>
            <w:r>
              <w:rPr>
                <w:sz w:val="20"/>
              </w:rPr>
              <w:t xml:space="preserve">Latent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13"/>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r w:rsidR="00AB2D7B">
        <w:trPr>
          <w:trHeight w:val="973"/>
        </w:trPr>
        <w:tc>
          <w:tcPr>
            <w:tcW w:w="440"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295.60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305" w:hanging="10"/>
            </w:pPr>
            <w:r>
              <w:rPr>
                <w:sz w:val="20"/>
              </w:rPr>
              <w:t xml:space="preserve">Residual type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r>
              <w:rPr>
                <w:sz w:val="20"/>
              </w:rPr>
              <w:t xml:space="preserve"> </w:t>
            </w:r>
            <w:r>
              <w:rPr>
                <w:sz w:val="24"/>
              </w:rPr>
              <w:t xml:space="preserve"> </w:t>
            </w:r>
          </w:p>
        </w:tc>
      </w:tr>
      <w:tr w:rsidR="00AB2D7B">
        <w:trPr>
          <w:trHeight w:val="970"/>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295.62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37" w:hanging="10"/>
            </w:pPr>
            <w:r>
              <w:rPr>
                <w:sz w:val="20"/>
              </w:rPr>
              <w:t xml:space="preserve">Residual type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295.63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349" w:hanging="10"/>
            </w:pPr>
            <w:r>
              <w:rPr>
                <w:sz w:val="20"/>
              </w:rPr>
              <w:t xml:space="preserve">Residual type schizophrenia – subchronic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r>
              <w:rPr>
                <w:sz w:val="20"/>
              </w:rPr>
              <w:t xml:space="preserve">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295.64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37" w:hanging="10"/>
            </w:pPr>
            <w:r>
              <w:rPr>
                <w:sz w:val="20"/>
              </w:rPr>
              <w:t xml:space="preserve">Residual type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r>
              <w:rPr>
                <w:sz w:val="20"/>
              </w:rPr>
              <w:t xml:space="preserve"> </w:t>
            </w:r>
            <w:r>
              <w:rPr>
                <w:sz w:val="24"/>
              </w:rPr>
              <w:t xml:space="preserve"> </w:t>
            </w:r>
          </w:p>
        </w:tc>
      </w:tr>
      <w:tr w:rsidR="00AB2D7B">
        <w:trPr>
          <w:trHeight w:val="97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295.65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vAlign w:val="center"/>
          </w:tcPr>
          <w:p w:rsidR="00AB2D7B" w:rsidRDefault="0096592D">
            <w:pPr>
              <w:ind w:left="17" w:right="303" w:hanging="10"/>
            </w:pPr>
            <w:r>
              <w:rPr>
                <w:sz w:val="20"/>
              </w:rPr>
              <w:t xml:space="preserve">Residual type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p w:rsidR="00AB2D7B" w:rsidRDefault="0096592D">
            <w:pPr>
              <w:spacing w:after="10"/>
            </w:pPr>
            <w:r>
              <w:rPr>
                <w:sz w:val="20"/>
              </w:rPr>
              <w:t xml:space="preserve">F20.5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Residual schizophrenia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295.70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24" w:hanging="10"/>
            </w:pPr>
            <w:r>
              <w:rPr>
                <w:sz w:val="20"/>
              </w:rPr>
              <w:t xml:space="preserve">Schizoaffective disorder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hanging="10"/>
            </w:pPr>
            <w:r>
              <w:rPr>
                <w:sz w:val="20"/>
              </w:rPr>
              <w:t xml:space="preserve">Schizoaffective disorder, unspecified </w:t>
            </w:r>
            <w:r>
              <w:rPr>
                <w:sz w:val="24"/>
              </w:rPr>
              <w:t xml:space="preserve"> </w:t>
            </w:r>
          </w:p>
          <w:p w:rsidR="00AB2D7B" w:rsidRDefault="0096592D">
            <w:r>
              <w:rPr>
                <w:sz w:val="20"/>
              </w:rPr>
              <w:t xml:space="preserve"> </w:t>
            </w:r>
            <w:r>
              <w:rPr>
                <w:sz w:val="24"/>
              </w:rPr>
              <w:t xml:space="preserve"> </w:t>
            </w:r>
          </w:p>
        </w:tc>
      </w:tr>
      <w:tr w:rsidR="00AB2D7B">
        <w:trPr>
          <w:trHeight w:val="91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295.71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24" w:hanging="10"/>
            </w:pPr>
            <w:r>
              <w:rPr>
                <w:sz w:val="20"/>
              </w:rPr>
              <w:t xml:space="preserve">Schizoaffective disorder – subchronic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2"/>
            </w:pPr>
            <w:r>
              <w:rPr>
                <w:sz w:val="20"/>
              </w:rPr>
              <w:t xml:space="preserve">F25.9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hanging="10"/>
            </w:pPr>
            <w:r>
              <w:rPr>
                <w:sz w:val="20"/>
              </w:rPr>
              <w:t xml:space="preserve">Schizoaffective disorder, unspecified </w:t>
            </w:r>
            <w:r>
              <w:rPr>
                <w:sz w:val="24"/>
              </w:rPr>
              <w:t xml:space="preserve"> </w:t>
            </w:r>
          </w:p>
          <w:p w:rsidR="00AB2D7B" w:rsidRDefault="0096592D">
            <w:r>
              <w:rPr>
                <w:sz w:val="20"/>
              </w:rPr>
              <w:t xml:space="preserve"> </w:t>
            </w:r>
            <w:r>
              <w:rPr>
                <w:sz w:val="24"/>
              </w:rPr>
              <w:t xml:space="preserve"> </w:t>
            </w:r>
          </w:p>
        </w:tc>
      </w:tr>
      <w:tr w:rsidR="00AB2D7B">
        <w:trPr>
          <w:trHeight w:val="917"/>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295.72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24" w:hanging="10"/>
            </w:pPr>
            <w:r>
              <w:rPr>
                <w:sz w:val="20"/>
              </w:rPr>
              <w:t xml:space="preserve">Schizoaffective disorder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7"/>
            </w:pPr>
            <w:r>
              <w:rPr>
                <w:sz w:val="20"/>
              </w:rPr>
              <w:t xml:space="preserve">F25.9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hanging="10"/>
            </w:pPr>
            <w:r>
              <w:rPr>
                <w:sz w:val="20"/>
              </w:rPr>
              <w:t xml:space="preserve">Schizoaffective disorder, unspecified </w:t>
            </w:r>
            <w:r>
              <w:rPr>
                <w:sz w:val="24"/>
              </w:rPr>
              <w:t xml:space="preserve"> </w:t>
            </w:r>
          </w:p>
          <w:p w:rsidR="00AB2D7B" w:rsidRDefault="0096592D">
            <w:r>
              <w:rPr>
                <w:sz w:val="20"/>
              </w:rPr>
              <w:t xml:space="preserve"> </w:t>
            </w:r>
            <w:r>
              <w:rPr>
                <w:sz w:val="24"/>
              </w:rPr>
              <w:t xml:space="preserve"> </w:t>
            </w:r>
          </w:p>
        </w:tc>
      </w:tr>
      <w:tr w:rsidR="00AB2D7B">
        <w:trPr>
          <w:trHeight w:val="112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295.73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24" w:hanging="10"/>
            </w:pPr>
            <w:r>
              <w:rPr>
                <w:sz w:val="20"/>
              </w:rPr>
              <w:t xml:space="preserve">Schizoaffective disorder – subchronic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34"/>
              <w:ind w:left="10" w:hanging="10"/>
            </w:pPr>
            <w:r>
              <w:rPr>
                <w:sz w:val="20"/>
              </w:rPr>
              <w:t xml:space="preserve">Schizoaffective disorder, unspecified </w:t>
            </w:r>
            <w:r>
              <w:rPr>
                <w:sz w:val="24"/>
              </w:rPr>
              <w:t xml:space="preserve"> </w:t>
            </w:r>
          </w:p>
          <w:p w:rsidR="00AB2D7B" w:rsidRDefault="0096592D">
            <w:r>
              <w:rPr>
                <w:sz w:val="20"/>
              </w:rPr>
              <w:t xml:space="preserve"> </w:t>
            </w:r>
            <w:r>
              <w:rPr>
                <w:sz w:val="24"/>
              </w:rPr>
              <w:t xml:space="preserve"> </w:t>
            </w:r>
          </w:p>
        </w:tc>
      </w:tr>
      <w:tr w:rsidR="00AB2D7B">
        <w:trPr>
          <w:trHeight w:val="1126"/>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295.74 </w:t>
            </w:r>
            <w:r>
              <w:rPr>
                <w:sz w:val="24"/>
              </w:rPr>
              <w:t xml:space="preserve"> </w:t>
            </w:r>
          </w:p>
        </w:tc>
        <w:tc>
          <w:tcPr>
            <w:tcW w:w="2801" w:type="dxa"/>
            <w:tcBorders>
              <w:top w:val="single" w:sz="4" w:space="0" w:color="000000"/>
              <w:left w:val="single" w:sz="4" w:space="0" w:color="000000"/>
              <w:bottom w:val="single" w:sz="4" w:space="0" w:color="000000"/>
              <w:right w:val="single" w:sz="4" w:space="0" w:color="000000"/>
            </w:tcBorders>
          </w:tcPr>
          <w:p w:rsidR="00AB2D7B" w:rsidRDefault="0096592D">
            <w:pPr>
              <w:ind w:left="17" w:right="679" w:hanging="10"/>
            </w:pPr>
            <w:r>
              <w:rPr>
                <w:sz w:val="20"/>
              </w:rPr>
              <w:t xml:space="preserve">Schizoaffective disorder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r>
              <w:rPr>
                <w:sz w:val="20"/>
              </w:rPr>
              <w:t xml:space="preserve"> </w:t>
            </w: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hanging="10"/>
            </w:pPr>
            <w:r>
              <w:rPr>
                <w:sz w:val="20"/>
              </w:rPr>
              <w:t xml:space="preserve">Schizoaffective disorder, unspecified </w:t>
            </w:r>
            <w:r>
              <w:rPr>
                <w:sz w:val="24"/>
              </w:rPr>
              <w:t xml:space="preserve"> </w:t>
            </w:r>
          </w:p>
          <w:p w:rsidR="00AB2D7B" w:rsidRDefault="0096592D">
            <w:r>
              <w:rPr>
                <w:sz w:val="20"/>
              </w:rPr>
              <w:t xml:space="preserve"> </w:t>
            </w:r>
            <w:r>
              <w:rPr>
                <w:sz w:val="24"/>
              </w:rPr>
              <w:t xml:space="preserve"> </w:t>
            </w:r>
          </w:p>
        </w:tc>
      </w:tr>
    </w:tbl>
    <w:p w:rsidR="00AB2D7B" w:rsidRDefault="00AB2D7B">
      <w:pPr>
        <w:spacing w:after="0"/>
        <w:ind w:left="-360" w:right="1247"/>
      </w:pPr>
    </w:p>
    <w:tbl>
      <w:tblPr>
        <w:tblStyle w:val="TableGrid"/>
        <w:tblW w:w="9367" w:type="dxa"/>
        <w:tblInd w:w="540" w:type="dxa"/>
        <w:tblCellMar>
          <w:top w:w="94" w:type="dxa"/>
          <w:left w:w="96" w:type="dxa"/>
          <w:bottom w:w="30" w:type="dxa"/>
          <w:right w:w="115" w:type="dxa"/>
        </w:tblCellMar>
        <w:tblLook w:val="04A0" w:firstRow="1" w:lastRow="0" w:firstColumn="1" w:lastColumn="0" w:noHBand="0" w:noVBand="1"/>
      </w:tblPr>
      <w:tblGrid>
        <w:gridCol w:w="458"/>
        <w:gridCol w:w="1522"/>
        <w:gridCol w:w="2780"/>
        <w:gridCol w:w="1484"/>
        <w:gridCol w:w="3123"/>
      </w:tblGrid>
      <w:tr w:rsidR="00AB2D7B">
        <w:trPr>
          <w:trHeight w:val="917"/>
        </w:trPr>
        <w:tc>
          <w:tcPr>
            <w:tcW w:w="459" w:type="dxa"/>
            <w:vMerge w:val="restart"/>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295.75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701" w:hanging="10"/>
            </w:pPr>
            <w:r>
              <w:rPr>
                <w:sz w:val="20"/>
              </w:rPr>
              <w:t xml:space="preserve">Schizoaffective disorder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F25.9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4"/>
              <w:ind w:left="10" w:hanging="10"/>
            </w:pPr>
            <w:r>
              <w:rPr>
                <w:sz w:val="20"/>
              </w:rPr>
              <w:t xml:space="preserve">Schizoaffective disorder, unspecified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295.80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622" w:hanging="10"/>
            </w:pPr>
            <w:r>
              <w:rPr>
                <w:sz w:val="20"/>
              </w:rPr>
              <w:t xml:space="preserve">Other specified types of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295.82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622" w:hanging="10"/>
            </w:pPr>
            <w:r>
              <w:rPr>
                <w:sz w:val="20"/>
              </w:rPr>
              <w:t xml:space="preserve">Other specified types of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295.83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622" w:hanging="10"/>
            </w:pPr>
            <w:r>
              <w:rPr>
                <w:sz w:val="20"/>
              </w:rPr>
              <w:t xml:space="preserve">Other specified types of schizophrenia – subchronic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295.84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hanging="10"/>
            </w:pPr>
            <w:r>
              <w:rPr>
                <w:sz w:val="20"/>
              </w:rPr>
              <w:t xml:space="preserve">Other specified types of schizophrenia – 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295.85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622" w:hanging="10"/>
            </w:pPr>
            <w:r>
              <w:rPr>
                <w:sz w:val="20"/>
              </w:rPr>
              <w:t xml:space="preserve">Other specified types of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F20.89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Other schizophrenia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295.90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438" w:hanging="10"/>
            </w:pPr>
            <w:r>
              <w:rPr>
                <w:sz w:val="20"/>
              </w:rPr>
              <w:t xml:space="preserve">Unspecified schizophrenia – unspecified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r>
              <w:rPr>
                <w:sz w:val="20"/>
              </w:rPr>
              <w:t xml:space="preserve"> </w:t>
            </w:r>
            <w:r>
              <w:rPr>
                <w:sz w:val="24"/>
              </w:rPr>
              <w:t xml:space="preserve"> </w:t>
            </w:r>
          </w:p>
        </w:tc>
      </w:tr>
      <w:tr w:rsidR="00AB2D7B">
        <w:trPr>
          <w:trHeight w:val="859"/>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295.91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438" w:hanging="10"/>
            </w:pPr>
            <w:r>
              <w:rPr>
                <w:sz w:val="20"/>
              </w:rPr>
              <w:t xml:space="preserve">Unspecified schizophrenia – subchronic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295.92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637" w:hanging="10"/>
            </w:pPr>
            <w:r>
              <w:rPr>
                <w:sz w:val="20"/>
              </w:rPr>
              <w:t xml:space="preserve">Unspecified schizophrenia – chronic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r>
              <w:rPr>
                <w:sz w:val="20"/>
              </w:rPr>
              <w:t xml:space="preserve"> </w:t>
            </w:r>
            <w:r>
              <w:rPr>
                <w:sz w:val="24"/>
              </w:rPr>
              <w:t xml:space="preserve"> </w:t>
            </w:r>
          </w:p>
        </w:tc>
      </w:tr>
      <w:tr w:rsidR="00AB2D7B">
        <w:trPr>
          <w:trHeight w:val="112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295.93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438" w:hanging="10"/>
            </w:pPr>
            <w:r>
              <w:rPr>
                <w:sz w:val="20"/>
              </w:rPr>
              <w:t xml:space="preserve">Unspecified schizophrenia – subchronic with acute exacerbation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1"/>
            </w:pPr>
            <w:r>
              <w:rPr>
                <w:sz w:val="20"/>
              </w:rPr>
              <w:t xml:space="preserve">Schizophrenia, unspecified </w:t>
            </w:r>
            <w:r>
              <w:rPr>
                <w:sz w:val="24"/>
              </w:rPr>
              <w:t xml:space="preserve"> </w:t>
            </w:r>
          </w:p>
          <w:p w:rsidR="00AB2D7B" w:rsidRDefault="0096592D">
            <w:r>
              <w:rPr>
                <w:sz w:val="20"/>
              </w:rPr>
              <w:t xml:space="preserve"> </w:t>
            </w:r>
            <w:r>
              <w:rPr>
                <w:sz w:val="24"/>
              </w:rPr>
              <w:t xml:space="preserve"> </w:t>
            </w:r>
          </w:p>
        </w:tc>
      </w:tr>
      <w:tr w:rsidR="00AB2D7B">
        <w:trPr>
          <w:trHeight w:val="86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295.95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7" w:right="438" w:hanging="10"/>
            </w:pPr>
            <w:r>
              <w:rPr>
                <w:sz w:val="20"/>
              </w:rPr>
              <w:t xml:space="preserve">Unspecified schizophrenia – in remission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F20.9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pPr>
            <w:r>
              <w:rPr>
                <w:sz w:val="20"/>
              </w:rPr>
              <w:t xml:space="preserve">Schizophrenia, unspecified </w:t>
            </w:r>
            <w:r>
              <w:rPr>
                <w:sz w:val="24"/>
              </w:rPr>
              <w:t xml:space="preserve"> </w:t>
            </w:r>
          </w:p>
          <w:p w:rsidR="00AB2D7B" w:rsidRDefault="0096592D">
            <w:r>
              <w:rPr>
                <w:sz w:val="20"/>
              </w:rPr>
              <w:t xml:space="preserve"> </w:t>
            </w:r>
            <w:r>
              <w:rPr>
                <w:sz w:val="24"/>
              </w:rPr>
              <w:t xml:space="preserve"> </w:t>
            </w:r>
          </w:p>
        </w:tc>
      </w:tr>
      <w:tr w:rsidR="00AB2D7B">
        <w:trPr>
          <w:trHeight w:val="972"/>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297.0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Paranoid state, simple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p w:rsidR="00AB2D7B" w:rsidRDefault="0096592D">
            <w:pPr>
              <w:spacing w:after="9"/>
            </w:pPr>
            <w:r>
              <w:rPr>
                <w:sz w:val="20"/>
              </w:rPr>
              <w:t xml:space="preserve">F22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Delusional disorders </w:t>
            </w:r>
            <w:r>
              <w:rPr>
                <w:sz w:val="24"/>
              </w:rPr>
              <w:t xml:space="preserve"> </w:t>
            </w:r>
          </w:p>
          <w:p w:rsidR="00AB2D7B" w:rsidRDefault="0096592D">
            <w:r>
              <w:rPr>
                <w:sz w:val="20"/>
              </w:rPr>
              <w:t xml:space="preserve"> </w:t>
            </w:r>
            <w:r>
              <w:rPr>
                <w:sz w:val="24"/>
              </w:rPr>
              <w:t xml:space="preserve"> </w:t>
            </w:r>
          </w:p>
        </w:tc>
      </w:tr>
      <w:tr w:rsidR="00AB2D7B">
        <w:trPr>
          <w:trHeight w:val="972"/>
        </w:trPr>
        <w:tc>
          <w:tcPr>
            <w:tcW w:w="459" w:type="dxa"/>
            <w:vMerge w:val="restart"/>
            <w:tcBorders>
              <w:top w:val="single" w:sz="4" w:space="0" w:color="000000"/>
              <w:left w:val="single" w:sz="4" w:space="0" w:color="000000"/>
              <w:bottom w:val="nil"/>
              <w:right w:val="single" w:sz="4" w:space="0" w:color="000000"/>
            </w:tcBorders>
          </w:tcPr>
          <w:p w:rsidR="00AB2D7B" w:rsidRDefault="0096592D">
            <w:pPr>
              <w:ind w:left="7"/>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297.1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Delusional disorder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 </w:t>
            </w:r>
            <w:r>
              <w:rPr>
                <w:sz w:val="24"/>
              </w:rPr>
              <w:t xml:space="preserve"> </w:t>
            </w:r>
          </w:p>
          <w:p w:rsidR="00AB2D7B" w:rsidRDefault="0096592D">
            <w:pPr>
              <w:spacing w:after="9"/>
            </w:pPr>
            <w:r>
              <w:rPr>
                <w:sz w:val="20"/>
              </w:rPr>
              <w:t xml:space="preserve">F22 </w:t>
            </w:r>
            <w:r>
              <w:rPr>
                <w:sz w:val="24"/>
              </w:rPr>
              <w:t xml:space="preserve"> </w:t>
            </w:r>
          </w:p>
          <w:p w:rsidR="00AB2D7B" w:rsidRDefault="0096592D">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Delusional disorders </w:t>
            </w:r>
            <w:r>
              <w:rPr>
                <w:sz w:val="24"/>
              </w:rPr>
              <w:t xml:space="preserve"> </w:t>
            </w:r>
          </w:p>
          <w:p w:rsidR="00AB2D7B" w:rsidRDefault="0096592D">
            <w:r>
              <w:rPr>
                <w:sz w:val="20"/>
              </w:rPr>
              <w:t xml:space="preserve"> </w:t>
            </w:r>
            <w:r>
              <w:rPr>
                <w:sz w:val="24"/>
              </w:rPr>
              <w:t xml:space="preserve"> </w:t>
            </w:r>
          </w:p>
        </w:tc>
      </w:tr>
      <w:tr w:rsidR="00AB2D7B">
        <w:trPr>
          <w:trHeight w:val="768"/>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297.2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7"/>
            </w:pPr>
            <w:r>
              <w:rPr>
                <w:sz w:val="20"/>
              </w:rPr>
              <w:t xml:space="preserve">Paraphrenia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vAlign w:val="center"/>
          </w:tcPr>
          <w:p w:rsidR="00AB2D7B" w:rsidRDefault="0096592D">
            <w:r>
              <w:rPr>
                <w:sz w:val="20"/>
              </w:rPr>
              <w:t xml:space="preserve"> </w:t>
            </w:r>
            <w:r>
              <w:rPr>
                <w:sz w:val="24"/>
              </w:rPr>
              <w:t xml:space="preserve"> </w:t>
            </w:r>
          </w:p>
          <w:p w:rsidR="00AB2D7B" w:rsidRDefault="0096592D">
            <w:r>
              <w:rPr>
                <w:sz w:val="20"/>
              </w:rPr>
              <w:t xml:space="preserve">F22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pPr>
            <w:r>
              <w:rPr>
                <w:sz w:val="20"/>
              </w:rPr>
              <w:t xml:space="preserve">Delusional disorders </w:t>
            </w:r>
            <w:r>
              <w:rPr>
                <w:sz w:val="24"/>
              </w:rPr>
              <w:t xml:space="preserve"> </w:t>
            </w:r>
          </w:p>
          <w:p w:rsidR="00AB2D7B" w:rsidRDefault="0096592D">
            <w:r>
              <w:rPr>
                <w:sz w:val="20"/>
              </w:rPr>
              <w:t xml:space="preserve"> </w:t>
            </w:r>
            <w:r>
              <w:rPr>
                <w:sz w:val="24"/>
              </w:rPr>
              <w:t xml:space="preserve"> </w:t>
            </w:r>
          </w:p>
        </w:tc>
      </w:tr>
      <w:tr w:rsidR="00AB2D7B">
        <w:trPr>
          <w:trHeight w:val="768"/>
        </w:trPr>
        <w:tc>
          <w:tcPr>
            <w:tcW w:w="459" w:type="dxa"/>
            <w:vMerge w:val="restart"/>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AB2D7B"/>
        </w:tc>
        <w:tc>
          <w:tcPr>
            <w:tcW w:w="2780" w:type="dxa"/>
            <w:tcBorders>
              <w:top w:val="single" w:sz="4" w:space="0" w:color="000000"/>
              <w:left w:val="single" w:sz="4" w:space="0" w:color="000000"/>
              <w:bottom w:val="single" w:sz="4" w:space="0" w:color="000000"/>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AB2D7B"/>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297.3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20" w:right="462" w:hanging="10"/>
            </w:pPr>
            <w:r>
              <w:rPr>
                <w:sz w:val="20"/>
              </w:rPr>
              <w:t xml:space="preserve">Shared psychotic disorder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F24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Shared psychotic disorder </w:t>
            </w:r>
            <w:r>
              <w:rPr>
                <w:sz w:val="24"/>
              </w:rPr>
              <w:t xml:space="preserve"> </w:t>
            </w:r>
          </w:p>
          <w:p w:rsidR="00AB2D7B" w:rsidRDefault="0096592D">
            <w:pPr>
              <w:ind w:left="2"/>
            </w:pPr>
            <w:r>
              <w:rPr>
                <w:sz w:val="20"/>
              </w:rPr>
              <w:t xml:space="preserve"> </w:t>
            </w:r>
            <w:r>
              <w:rPr>
                <w:sz w:val="24"/>
              </w:rPr>
              <w:t xml:space="preserve"> </w:t>
            </w:r>
          </w:p>
        </w:tc>
      </w:tr>
      <w:tr w:rsidR="00AB2D7B">
        <w:trPr>
          <w:trHeight w:val="972"/>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297.8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20" w:right="546" w:hanging="10"/>
            </w:pPr>
            <w:r>
              <w:rPr>
                <w:sz w:val="20"/>
              </w:rPr>
              <w:t xml:space="preserve">Other specified paranoid states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p w:rsidR="00AB2D7B" w:rsidRDefault="0096592D">
            <w:pPr>
              <w:spacing w:after="9"/>
              <w:ind w:left="2"/>
            </w:pPr>
            <w:r>
              <w:rPr>
                <w:sz w:val="20"/>
              </w:rPr>
              <w:t xml:space="preserve">F22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vAlign w:val="bottom"/>
          </w:tcPr>
          <w:p w:rsidR="00AB2D7B" w:rsidRDefault="0096592D">
            <w:pPr>
              <w:spacing w:after="10"/>
              <w:ind w:left="2"/>
            </w:pPr>
            <w:r>
              <w:rPr>
                <w:sz w:val="20"/>
              </w:rPr>
              <w:t xml:space="preserve">Delusional disorders </w:t>
            </w:r>
            <w:r>
              <w:rPr>
                <w:sz w:val="24"/>
              </w:rPr>
              <w:t xml:space="preserve"> </w:t>
            </w:r>
          </w:p>
          <w:p w:rsidR="00AB2D7B" w:rsidRDefault="0096592D">
            <w:pPr>
              <w:ind w:left="2"/>
            </w:pPr>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297.9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20" w:right="380" w:hanging="10"/>
            </w:pPr>
            <w:r>
              <w:rPr>
                <w:sz w:val="20"/>
              </w:rPr>
              <w:t xml:space="preserve">Unspecified paranoid state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ind w:left="10"/>
            </w:pPr>
            <w:r>
              <w:rPr>
                <w:sz w:val="20"/>
              </w:rPr>
              <w:t xml:space="preserve">F23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ind w:left="2"/>
            </w:pPr>
            <w:r>
              <w:rPr>
                <w:sz w:val="20"/>
              </w:rPr>
              <w:t xml:space="preserve"> </w:t>
            </w:r>
            <w:r>
              <w:rPr>
                <w:sz w:val="24"/>
              </w:rPr>
              <w:t xml:space="preserve"> </w:t>
            </w:r>
          </w:p>
        </w:tc>
      </w:tr>
      <w:tr w:rsidR="00AB2D7B">
        <w:trPr>
          <w:trHeight w:val="1447"/>
        </w:trPr>
        <w:tc>
          <w:tcPr>
            <w:tcW w:w="0" w:type="auto"/>
            <w:vMerge/>
            <w:tcBorders>
              <w:top w:val="nil"/>
              <w:left w:val="single" w:sz="4" w:space="0" w:color="000000"/>
              <w:bottom w:val="nil"/>
              <w:right w:val="single" w:sz="4" w:space="0" w:color="000000"/>
            </w:tcBorders>
          </w:tcPr>
          <w:p w:rsidR="00AB2D7B" w:rsidRDefault="00AB2D7B"/>
        </w:tc>
        <w:tc>
          <w:tcPr>
            <w:tcW w:w="1522"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298.0 </w:t>
            </w:r>
            <w:r>
              <w:rPr>
                <w:sz w:val="24"/>
              </w:rPr>
              <w:t xml:space="preserve"> </w:t>
            </w:r>
          </w:p>
        </w:tc>
        <w:tc>
          <w:tcPr>
            <w:tcW w:w="2780" w:type="dxa"/>
            <w:vMerge w:val="restart"/>
            <w:tcBorders>
              <w:top w:val="single" w:sz="4" w:space="0" w:color="000000"/>
              <w:left w:val="single" w:sz="4" w:space="0" w:color="000000"/>
              <w:bottom w:val="single" w:sz="4" w:space="0" w:color="000000"/>
              <w:right w:val="single" w:sz="4" w:space="0" w:color="000000"/>
            </w:tcBorders>
          </w:tcPr>
          <w:p w:rsidR="00AB2D7B" w:rsidRDefault="0096592D">
            <w:pPr>
              <w:ind w:left="20" w:right="453" w:hanging="10"/>
            </w:pPr>
            <w:r>
              <w:rPr>
                <w:sz w:val="20"/>
              </w:rPr>
              <w:t xml:space="preserve">Depressive type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r>
              <w:rPr>
                <w:sz w:val="20"/>
              </w:rPr>
              <w:t xml:space="preserve"> </w:t>
            </w:r>
            <w:r>
              <w:rPr>
                <w:sz w:val="24"/>
              </w:rPr>
              <w:t xml:space="preserve"> </w:t>
            </w:r>
          </w:p>
          <w:p w:rsidR="00AB2D7B" w:rsidRDefault="0096592D">
            <w:pPr>
              <w:spacing w:after="10"/>
              <w:ind w:left="2"/>
            </w:pPr>
            <w:r>
              <w:rPr>
                <w:sz w:val="20"/>
              </w:rPr>
              <w:t xml:space="preserve">F32.3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line="239" w:lineRule="auto"/>
              <w:ind w:left="12" w:right="221" w:hanging="10"/>
            </w:pPr>
            <w:r>
              <w:rPr>
                <w:sz w:val="20"/>
              </w:rPr>
              <w:t xml:space="preserve">Major depressive disorder, single </w:t>
            </w:r>
            <w:r>
              <w:rPr>
                <w:sz w:val="24"/>
              </w:rPr>
              <w:t xml:space="preserve"> </w:t>
            </w:r>
          </w:p>
          <w:p w:rsidR="00AB2D7B" w:rsidRDefault="0096592D">
            <w:pPr>
              <w:spacing w:after="31"/>
              <w:ind w:left="2"/>
            </w:pPr>
            <w:r>
              <w:rPr>
                <w:sz w:val="20"/>
              </w:rPr>
              <w:t xml:space="preserve">episode, severe with </w:t>
            </w:r>
          </w:p>
          <w:p w:rsidR="00AB2D7B" w:rsidRDefault="0096592D">
            <w:pPr>
              <w:spacing w:after="10"/>
              <w:ind w:left="12"/>
            </w:pPr>
            <w:r>
              <w:rPr>
                <w:sz w:val="20"/>
              </w:rPr>
              <w:t xml:space="preserve">psychotic features </w:t>
            </w:r>
            <w:r>
              <w:rPr>
                <w:sz w:val="24"/>
              </w:rPr>
              <w:t xml:space="preserve"> </w:t>
            </w:r>
          </w:p>
          <w:p w:rsidR="00AB2D7B" w:rsidRDefault="0096592D">
            <w:pPr>
              <w:ind w:left="2"/>
            </w:pPr>
            <w:r>
              <w:rPr>
                <w:sz w:val="20"/>
              </w:rPr>
              <w:t xml:space="preserve"> </w:t>
            </w:r>
            <w:r>
              <w:rPr>
                <w:sz w:val="24"/>
              </w:rPr>
              <w:t xml:space="preserve"> </w:t>
            </w:r>
          </w:p>
        </w:tc>
      </w:tr>
      <w:tr w:rsidR="00AB2D7B">
        <w:trPr>
          <w:trHeight w:val="1445"/>
        </w:trPr>
        <w:tc>
          <w:tcPr>
            <w:tcW w:w="0" w:type="auto"/>
            <w:vMerge/>
            <w:tcBorders>
              <w:top w:val="nil"/>
              <w:left w:val="single" w:sz="4" w:space="0" w:color="000000"/>
              <w:bottom w:val="nil"/>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0" w:type="auto"/>
            <w:vMerge/>
            <w:tcBorders>
              <w:top w:val="nil"/>
              <w:left w:val="single" w:sz="4" w:space="0" w:color="000000"/>
              <w:bottom w:val="single" w:sz="4" w:space="0" w:color="000000"/>
              <w:right w:val="single" w:sz="4" w:space="0" w:color="000000"/>
            </w:tcBorders>
          </w:tcPr>
          <w:p w:rsidR="00AB2D7B" w:rsidRDefault="00AB2D7B"/>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2"/>
            </w:pPr>
            <w:r>
              <w:rPr>
                <w:sz w:val="20"/>
              </w:rPr>
              <w:t xml:space="preserve">F33.3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line="238" w:lineRule="auto"/>
              <w:ind w:left="12" w:hanging="10"/>
            </w:pPr>
            <w:r>
              <w:rPr>
                <w:sz w:val="20"/>
              </w:rPr>
              <w:t xml:space="preserve">Major depressive disorder, recurrent, </w:t>
            </w:r>
            <w:r>
              <w:rPr>
                <w:sz w:val="24"/>
              </w:rPr>
              <w:t xml:space="preserve"> </w:t>
            </w:r>
          </w:p>
          <w:p w:rsidR="00AB2D7B" w:rsidRDefault="0096592D">
            <w:pPr>
              <w:spacing w:after="30"/>
              <w:ind w:left="2"/>
            </w:pPr>
            <w:r>
              <w:rPr>
                <w:sz w:val="20"/>
              </w:rPr>
              <w:t xml:space="preserve">severe with psychotic </w:t>
            </w:r>
          </w:p>
          <w:p w:rsidR="00AB2D7B" w:rsidRDefault="0096592D">
            <w:pPr>
              <w:spacing w:after="10"/>
              <w:ind w:left="12"/>
            </w:pPr>
            <w:r>
              <w:rPr>
                <w:sz w:val="20"/>
              </w:rPr>
              <w:t xml:space="preserve">symptoms </w:t>
            </w:r>
            <w:r>
              <w:rPr>
                <w:sz w:val="24"/>
              </w:rPr>
              <w:t xml:space="preserve"> </w:t>
            </w:r>
          </w:p>
          <w:p w:rsidR="00AB2D7B" w:rsidRDefault="0096592D">
            <w:pPr>
              <w:ind w:left="2"/>
            </w:pPr>
            <w:r>
              <w:rPr>
                <w:sz w:val="20"/>
              </w:rPr>
              <w:t xml:space="preserve"> </w:t>
            </w:r>
            <w:r>
              <w:rPr>
                <w:sz w:val="24"/>
              </w:rPr>
              <w:t xml:space="preserve"> </w:t>
            </w:r>
          </w:p>
        </w:tc>
      </w:tr>
      <w:tr w:rsidR="00AB2D7B">
        <w:trPr>
          <w:trHeight w:val="1395"/>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298.1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20" w:right="561" w:hanging="10"/>
            </w:pPr>
            <w:r>
              <w:rPr>
                <w:sz w:val="20"/>
              </w:rPr>
              <w:t xml:space="preserve">Excitative type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F28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0" w:line="248" w:lineRule="auto"/>
              <w:ind w:left="12" w:right="583" w:hanging="10"/>
            </w:pPr>
            <w:r>
              <w:rPr>
                <w:sz w:val="20"/>
              </w:rPr>
              <w:t xml:space="preserve">Other psychotic disorder not due to a substance or known physiological </w:t>
            </w:r>
          </w:p>
          <w:p w:rsidR="00AB2D7B" w:rsidRDefault="0096592D">
            <w:pPr>
              <w:ind w:left="12"/>
            </w:pPr>
            <w:r>
              <w:rPr>
                <w:sz w:val="20"/>
              </w:rPr>
              <w:t xml:space="preserve">condition </w:t>
            </w:r>
            <w:r>
              <w:rPr>
                <w:sz w:val="24"/>
              </w:rPr>
              <w:t xml:space="preserve"> </w:t>
            </w:r>
          </w:p>
          <w:p w:rsidR="00AB2D7B" w:rsidRDefault="0096592D">
            <w:pPr>
              <w:ind w:left="2"/>
            </w:pPr>
            <w:r>
              <w:rPr>
                <w:sz w:val="20"/>
              </w:rPr>
              <w:t xml:space="preserve"> </w:t>
            </w:r>
            <w:r>
              <w:rPr>
                <w:sz w:val="24"/>
              </w:rPr>
              <w:t xml:space="preserve"> </w:t>
            </w:r>
          </w:p>
        </w:tc>
      </w:tr>
      <w:tr w:rsidR="00AB2D7B">
        <w:trPr>
          <w:trHeight w:val="874"/>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298.2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Reactive confusion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pPr>
            <w:r>
              <w:rPr>
                <w:sz w:val="20"/>
              </w:rPr>
              <w:t xml:space="preserve">F44.89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6" w:line="223" w:lineRule="auto"/>
              <w:ind w:left="12" w:right="168" w:hanging="10"/>
            </w:pPr>
            <w:r>
              <w:rPr>
                <w:sz w:val="20"/>
              </w:rPr>
              <w:t xml:space="preserve">Other dissociative and conversion disorders </w:t>
            </w:r>
            <w:r>
              <w:rPr>
                <w:sz w:val="24"/>
              </w:rPr>
              <w:t xml:space="preserve"> </w:t>
            </w:r>
          </w:p>
          <w:p w:rsidR="00AB2D7B" w:rsidRDefault="0096592D">
            <w:pPr>
              <w:ind w:left="2"/>
            </w:pPr>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298.3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20" w:right="599" w:hanging="10"/>
            </w:pPr>
            <w:r>
              <w:rPr>
                <w:sz w:val="20"/>
              </w:rPr>
              <w:t xml:space="preserve">Acute paranoid reaction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pPr>
            <w:r>
              <w:rPr>
                <w:sz w:val="20"/>
              </w:rPr>
              <w:t xml:space="preserve">F23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ind w:left="2"/>
            </w:pPr>
            <w:r>
              <w:rPr>
                <w:sz w:val="20"/>
              </w:rPr>
              <w:t xml:space="preserve"> </w:t>
            </w:r>
            <w:r>
              <w:rPr>
                <w:sz w:val="24"/>
              </w:rPr>
              <w:t xml:space="preserve"> </w:t>
            </w:r>
          </w:p>
        </w:tc>
      </w:tr>
      <w:tr w:rsidR="00AB2D7B">
        <w:trPr>
          <w:trHeight w:val="653"/>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298.4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20" w:hanging="10"/>
            </w:pPr>
            <w:r>
              <w:rPr>
                <w:sz w:val="20"/>
              </w:rPr>
              <w:t xml:space="preserve">Psychogenic paranoid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10"/>
              <w:ind w:left="10"/>
            </w:pPr>
            <w:r>
              <w:rPr>
                <w:sz w:val="20"/>
              </w:rPr>
              <w:t xml:space="preserve">F23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ind w:left="2"/>
            </w:pPr>
            <w:r>
              <w:rPr>
                <w:sz w:val="20"/>
              </w:rPr>
              <w:t xml:space="preserve"> </w:t>
            </w:r>
            <w:r>
              <w:rPr>
                <w:sz w:val="24"/>
              </w:rPr>
              <w:t xml:space="preserve"> </w:t>
            </w:r>
          </w:p>
        </w:tc>
      </w:tr>
      <w:tr w:rsidR="00AB2D7B">
        <w:trPr>
          <w:trHeight w:val="650"/>
        </w:trPr>
        <w:tc>
          <w:tcPr>
            <w:tcW w:w="0" w:type="auto"/>
            <w:vMerge/>
            <w:tcBorders>
              <w:top w:val="nil"/>
              <w:left w:val="single" w:sz="4" w:space="0" w:color="000000"/>
              <w:bottom w:val="nil"/>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298.8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20" w:right="63" w:hanging="10"/>
            </w:pPr>
            <w:r>
              <w:rPr>
                <w:sz w:val="20"/>
              </w:rPr>
              <w:t xml:space="preserve">Other and unspecified reactive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ind w:left="2"/>
            </w:pPr>
            <w:r>
              <w:rPr>
                <w:sz w:val="20"/>
              </w:rPr>
              <w:t xml:space="preserve">F23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11"/>
              <w:ind w:left="2"/>
            </w:pPr>
            <w:r>
              <w:rPr>
                <w:sz w:val="20"/>
              </w:rPr>
              <w:t xml:space="preserve">Brief psychotic disorder </w:t>
            </w:r>
            <w:r>
              <w:rPr>
                <w:sz w:val="24"/>
              </w:rPr>
              <w:t xml:space="preserve"> </w:t>
            </w:r>
          </w:p>
          <w:p w:rsidR="00AB2D7B" w:rsidRDefault="0096592D">
            <w:pPr>
              <w:ind w:left="2"/>
            </w:pPr>
            <w:r>
              <w:rPr>
                <w:sz w:val="20"/>
              </w:rPr>
              <w:t xml:space="preserve"> </w:t>
            </w:r>
            <w:r>
              <w:rPr>
                <w:sz w:val="24"/>
              </w:rPr>
              <w:t xml:space="preserve"> </w:t>
            </w:r>
          </w:p>
        </w:tc>
      </w:tr>
      <w:tr w:rsidR="00AB2D7B">
        <w:trPr>
          <w:trHeight w:val="1361"/>
        </w:trPr>
        <w:tc>
          <w:tcPr>
            <w:tcW w:w="0" w:type="auto"/>
            <w:vMerge/>
            <w:tcBorders>
              <w:top w:val="nil"/>
              <w:left w:val="single" w:sz="4" w:space="0" w:color="000000"/>
              <w:bottom w:val="single" w:sz="4" w:space="0" w:color="000000"/>
              <w:right w:val="single" w:sz="4" w:space="0" w:color="000000"/>
            </w:tcBorders>
          </w:tcPr>
          <w:p w:rsidR="00AB2D7B" w:rsidRDefault="00AB2D7B"/>
        </w:tc>
        <w:tc>
          <w:tcPr>
            <w:tcW w:w="1522"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sz w:val="20"/>
              </w:rPr>
              <w:t xml:space="preserve">298.9 </w:t>
            </w:r>
            <w:r>
              <w:rPr>
                <w:sz w:val="24"/>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AB2D7B" w:rsidRDefault="0096592D">
            <w:pPr>
              <w:ind w:left="10"/>
            </w:pPr>
            <w:r>
              <w:rPr>
                <w:sz w:val="20"/>
              </w:rPr>
              <w:t xml:space="preserve">Unspecified psychosis </w:t>
            </w:r>
            <w:r>
              <w:rPr>
                <w:sz w:val="24"/>
              </w:rPr>
              <w:t xml:space="preserve"> </w:t>
            </w:r>
          </w:p>
        </w:tc>
        <w:tc>
          <w:tcPr>
            <w:tcW w:w="1484" w:type="dxa"/>
            <w:tcBorders>
              <w:top w:val="single" w:sz="4" w:space="0" w:color="000000"/>
              <w:left w:val="single" w:sz="4" w:space="0" w:color="000000"/>
              <w:bottom w:val="single" w:sz="4" w:space="0" w:color="000000"/>
              <w:right w:val="single" w:sz="4" w:space="0" w:color="000000"/>
            </w:tcBorders>
          </w:tcPr>
          <w:p w:rsidR="00AB2D7B" w:rsidRDefault="0096592D">
            <w:pPr>
              <w:spacing w:after="9"/>
              <w:ind w:left="10"/>
            </w:pPr>
            <w:r>
              <w:rPr>
                <w:sz w:val="20"/>
              </w:rPr>
              <w:t xml:space="preserve">F29  </w:t>
            </w:r>
            <w:r>
              <w:rPr>
                <w:sz w:val="24"/>
              </w:rPr>
              <w:t xml:space="preserve"> </w:t>
            </w:r>
          </w:p>
          <w:p w:rsidR="00AB2D7B" w:rsidRDefault="0096592D">
            <w:pPr>
              <w:ind w:left="2"/>
            </w:pPr>
            <w:r>
              <w:rPr>
                <w:sz w:val="20"/>
              </w:rPr>
              <w:t xml:space="preserve"> </w:t>
            </w:r>
            <w:r>
              <w:rPr>
                <w:sz w:val="24"/>
              </w:rPr>
              <w:t xml:space="preserve"> </w:t>
            </w:r>
          </w:p>
        </w:tc>
        <w:tc>
          <w:tcPr>
            <w:tcW w:w="3123" w:type="dxa"/>
            <w:tcBorders>
              <w:top w:val="single" w:sz="4" w:space="0" w:color="000000"/>
              <w:left w:val="single" w:sz="4" w:space="0" w:color="000000"/>
              <w:bottom w:val="single" w:sz="4" w:space="0" w:color="000000"/>
              <w:right w:val="single" w:sz="4" w:space="0" w:color="000000"/>
            </w:tcBorders>
          </w:tcPr>
          <w:p w:rsidR="00AB2D7B" w:rsidRDefault="0096592D">
            <w:pPr>
              <w:spacing w:after="30"/>
              <w:ind w:left="12" w:right="556" w:hanging="10"/>
            </w:pPr>
            <w:r>
              <w:rPr>
                <w:sz w:val="20"/>
              </w:rPr>
              <w:t xml:space="preserve">Unspecified psychosis not due to a substance or known physiological </w:t>
            </w:r>
          </w:p>
          <w:p w:rsidR="00AB2D7B" w:rsidRDefault="0096592D">
            <w:pPr>
              <w:ind w:left="12"/>
            </w:pPr>
            <w:r>
              <w:rPr>
                <w:sz w:val="20"/>
              </w:rPr>
              <w:t xml:space="preserve">condition </w:t>
            </w:r>
            <w:r>
              <w:rPr>
                <w:sz w:val="24"/>
              </w:rPr>
              <w:t xml:space="preserve"> </w:t>
            </w:r>
          </w:p>
          <w:p w:rsidR="00AB2D7B" w:rsidRDefault="0096592D">
            <w:pPr>
              <w:ind w:left="2"/>
            </w:pPr>
            <w:r>
              <w:rPr>
                <w:sz w:val="20"/>
              </w:rPr>
              <w:t xml:space="preserve"> </w:t>
            </w:r>
            <w:r>
              <w:rPr>
                <w:sz w:val="24"/>
              </w:rPr>
              <w:t xml:space="preserve"> </w:t>
            </w:r>
          </w:p>
        </w:tc>
      </w:tr>
    </w:tbl>
    <w:p w:rsidR="00AB2D7B" w:rsidRDefault="0096592D">
      <w:pPr>
        <w:spacing w:after="0"/>
        <w:ind w:left="360"/>
      </w:pP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rsidR="00AB2D7B" w:rsidRDefault="0096592D">
      <w:pPr>
        <w:spacing w:after="56" w:line="218" w:lineRule="auto"/>
        <w:ind w:left="370" w:right="527" w:hanging="10"/>
      </w:pPr>
      <w:r>
        <w:rPr>
          <w:rFonts w:ascii="Times New Roman" w:eastAsia="Times New Roman" w:hAnsi="Times New Roman" w:cs="Times New Roman"/>
          <w:sz w:val="16"/>
        </w:rPr>
        <w:t>*</w:t>
      </w:r>
      <w:r>
        <w:rPr>
          <w:rFonts w:ascii="Times New Roman" w:eastAsia="Times New Roman" w:hAnsi="Times New Roman" w:cs="Times New Roman"/>
          <w:sz w:val="18"/>
        </w:rPr>
        <w:t xml:space="preserve"> The character ‘x’ to the right of a decimal point indicates digits must be added to the preceding digits to create a billable code. The use of ‘x’ in ICD-10 codes indicates that all codes falling under the preceding head digits are to be included for the analysis. </w:t>
      </w:r>
      <w:r>
        <w:rPr>
          <w:rFonts w:ascii="Times New Roman" w:eastAsia="Times New Roman" w:hAnsi="Times New Roman" w:cs="Times New Roman"/>
          <w:sz w:val="25"/>
          <w:vertAlign w:val="subscript"/>
        </w:rPr>
        <w:t xml:space="preserve"> </w:t>
      </w:r>
      <w:r>
        <w:rPr>
          <w:rFonts w:ascii="Times New Roman" w:eastAsia="Times New Roman" w:hAnsi="Times New Roman" w:cs="Times New Roman"/>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pStyle w:val="Heading4"/>
        <w:spacing w:after="10"/>
        <w:ind w:left="345"/>
      </w:pPr>
      <w:r>
        <w:t xml:space="preserve">Appendix 5. Table shells for Aim 1 </w:t>
      </w:r>
    </w:p>
    <w:p w:rsidR="00AB2D7B" w:rsidRDefault="0096592D">
      <w:pPr>
        <w:spacing w:after="4" w:line="250" w:lineRule="auto"/>
        <w:ind w:left="478" w:right="1375" w:hanging="10"/>
      </w:pPr>
      <w:r>
        <w:rPr>
          <w:rFonts w:ascii="Times New Roman" w:eastAsia="Times New Roman" w:hAnsi="Times New Roman" w:cs="Times New Roman"/>
          <w:sz w:val="20"/>
        </w:rPr>
        <w:t xml:space="preserve">Table 2. Demographic characteristics of the diabetes population using Hospital Inpatient or Emergency </w:t>
      </w:r>
      <w:r>
        <w:rPr>
          <w:rFonts w:ascii="Times New Roman" w:eastAsia="Times New Roman" w:hAnsi="Times New Roman" w:cs="Times New Roman"/>
          <w:sz w:val="24"/>
        </w:rPr>
        <w:t xml:space="preserve"> </w:t>
      </w:r>
      <w:r>
        <w:rPr>
          <w:rFonts w:ascii="Times New Roman" w:eastAsia="Times New Roman" w:hAnsi="Times New Roman" w:cs="Times New Roman"/>
          <w:sz w:val="20"/>
          <w:u w:val="single" w:color="000000"/>
        </w:rPr>
        <w:t>Department settings, yea</w:t>
      </w:r>
      <w:r>
        <w:rPr>
          <w:rFonts w:ascii="Times New Roman" w:eastAsia="Times New Roman" w:hAnsi="Times New Roman" w:cs="Times New Roman"/>
          <w:sz w:val="20"/>
        </w:rPr>
        <w:t xml:space="preserve">rs 2008, 2011, 2014, 2016 </w:t>
      </w:r>
      <w:r>
        <w:rPr>
          <w:rFonts w:ascii="Times New Roman" w:eastAsia="Times New Roman" w:hAnsi="Times New Roman" w:cs="Times New Roman"/>
          <w:sz w:val="24"/>
        </w:rPr>
        <w:t xml:space="preserve"> </w:t>
      </w:r>
    </w:p>
    <w:tbl>
      <w:tblPr>
        <w:tblStyle w:val="TableGrid"/>
        <w:tblW w:w="9765" w:type="dxa"/>
        <w:tblInd w:w="346" w:type="dxa"/>
        <w:tblCellMar>
          <w:top w:w="15" w:type="dxa"/>
          <w:right w:w="368" w:type="dxa"/>
        </w:tblCellMar>
        <w:tblLook w:val="04A0" w:firstRow="1" w:lastRow="0" w:firstColumn="1" w:lastColumn="0" w:noHBand="0" w:noVBand="1"/>
      </w:tblPr>
      <w:tblGrid>
        <w:gridCol w:w="4368"/>
        <w:gridCol w:w="2792"/>
        <w:gridCol w:w="1359"/>
        <w:gridCol w:w="1246"/>
      </w:tblGrid>
      <w:tr w:rsidR="00AB2D7B">
        <w:trPr>
          <w:trHeight w:val="269"/>
        </w:trPr>
        <w:tc>
          <w:tcPr>
            <w:tcW w:w="4369" w:type="dxa"/>
            <w:tcBorders>
              <w:top w:val="nil"/>
              <w:left w:val="nil"/>
              <w:bottom w:val="single" w:sz="4" w:space="0" w:color="000000"/>
              <w:right w:val="nil"/>
            </w:tcBorders>
          </w:tcPr>
          <w:p w:rsidR="00AB2D7B" w:rsidRDefault="0096592D">
            <w:pPr>
              <w:ind w:left="122"/>
            </w:pPr>
            <w:r>
              <w:rPr>
                <w:rFonts w:ascii="Times New Roman" w:eastAsia="Times New Roman" w:hAnsi="Times New Roman" w:cs="Times New Roman"/>
                <w:sz w:val="20"/>
              </w:rPr>
              <w:lastRenderedPageBreak/>
              <w:t xml:space="preserve">Variable </w:t>
            </w:r>
          </w:p>
        </w:tc>
        <w:tc>
          <w:tcPr>
            <w:tcW w:w="2792"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ind w:left="259"/>
              <w:jc w:val="center"/>
            </w:pPr>
            <w:r>
              <w:rPr>
                <w:rFonts w:ascii="Times New Roman" w:eastAsia="Times New Roman" w:hAnsi="Times New Roman" w:cs="Times New Roman"/>
                <w:sz w:val="20"/>
              </w:rPr>
              <w:t xml:space="preserve">Change 2008-2016 </w:t>
            </w:r>
          </w:p>
        </w:tc>
      </w:tr>
      <w:tr w:rsidR="00AB2D7B">
        <w:trPr>
          <w:trHeight w:val="502"/>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Change </w:t>
            </w:r>
          </w:p>
        </w:tc>
      </w:tr>
      <w:tr w:rsidR="00AB2D7B">
        <w:trPr>
          <w:trHeight w:val="9071"/>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3"/>
            </w:pPr>
            <w:r>
              <w:rPr>
                <w:rFonts w:ascii="Times New Roman" w:eastAsia="Times New Roman" w:hAnsi="Times New Roman" w:cs="Times New Roman"/>
                <w:sz w:val="20"/>
              </w:rPr>
              <w:t xml:space="preserve">Age, years,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line="291" w:lineRule="auto"/>
              <w:ind w:left="122" w:right="279"/>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Sex,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2"/>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Region,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Rural/Urban,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Insurance,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1"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3"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line="287"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line="287"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r>
    </w:tbl>
    <w:p w:rsidR="00AB2D7B" w:rsidRDefault="0096592D">
      <w:pPr>
        <w:spacing w:after="37" w:line="250" w:lineRule="auto"/>
        <w:ind w:left="464" w:hanging="10"/>
      </w:pPr>
      <w:r>
        <w:rPr>
          <w:rFonts w:ascii="Times New Roman" w:eastAsia="Times New Roman" w:hAnsi="Times New Roman" w:cs="Times New Roman"/>
          <w:sz w:val="20"/>
        </w:rPr>
        <w:t xml:space="preserve">Denominators for rates are from the </w:t>
      </w:r>
      <w:del w:id="111" w:author="Uppal, Teg" w:date="2020-05-01T16:02:00Z">
        <w:r w:rsidDel="00A73DC2">
          <w:rPr>
            <w:rFonts w:ascii="Times New Roman" w:eastAsia="Times New Roman" w:hAnsi="Times New Roman" w:cs="Times New Roman"/>
            <w:sz w:val="20"/>
          </w:rPr>
          <w:delText>Behavioral Risk Factor</w:delText>
        </w:r>
      </w:del>
      <w:ins w:id="112" w:author="Uppal, Teg" w:date="2020-05-01T16:02:00Z">
        <w:r w:rsidR="00A73DC2">
          <w:rPr>
            <w:rFonts w:ascii="Times New Roman" w:eastAsia="Times New Roman" w:hAnsi="Times New Roman" w:cs="Times New Roman"/>
            <w:sz w:val="20"/>
          </w:rPr>
          <w:t>American Community</w:t>
        </w:r>
      </w:ins>
      <w:r>
        <w:rPr>
          <w:rFonts w:ascii="Times New Roman" w:eastAsia="Times New Roman" w:hAnsi="Times New Roman" w:cs="Times New Roman"/>
          <w:sz w:val="20"/>
        </w:rPr>
        <w:t xml:space="preserve"> </w:t>
      </w:r>
      <w:del w:id="113" w:author="Uppal, Teg" w:date="2020-05-01T16:02:00Z">
        <w:r w:rsidDel="00A73DC2">
          <w:rPr>
            <w:rFonts w:ascii="Times New Roman" w:eastAsia="Times New Roman" w:hAnsi="Times New Roman" w:cs="Times New Roman"/>
            <w:sz w:val="20"/>
          </w:rPr>
          <w:delText xml:space="preserve">Surveillance </w:delText>
        </w:r>
      </w:del>
      <w:r>
        <w:rPr>
          <w:rFonts w:ascii="Times New Roman" w:eastAsia="Times New Roman" w:hAnsi="Times New Roman" w:cs="Times New Roman"/>
          <w:sz w:val="20"/>
        </w:rPr>
        <w:t xml:space="preserve">Survey. Rates have been age-standardized to the U.S. </w:t>
      </w:r>
    </w:p>
    <w:p w:rsidR="00AB2D7B" w:rsidRDefault="0096592D">
      <w:pPr>
        <w:spacing w:after="103"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100"/>
        <w:ind w:left="360"/>
      </w:pPr>
      <w:r>
        <w:rPr>
          <w:rFonts w:ascii="Times New Roman" w:eastAsia="Times New Roman" w:hAnsi="Times New Roman" w:cs="Times New Roman"/>
          <w:sz w:val="24"/>
        </w:rPr>
        <w:t xml:space="preserve"> </w:t>
      </w:r>
    </w:p>
    <w:p w:rsidR="00AB2D7B" w:rsidRDefault="0096592D">
      <w:pPr>
        <w:spacing w:after="101"/>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468"/>
      </w:pPr>
      <w:r>
        <w:rPr>
          <w:rFonts w:ascii="Times New Roman" w:eastAsia="Times New Roman" w:hAnsi="Times New Roman" w:cs="Times New Roman"/>
          <w:sz w:val="20"/>
        </w:rPr>
        <w:lastRenderedPageBreak/>
        <w:t xml:space="preserve"> </w:t>
      </w:r>
    </w:p>
    <w:p w:rsidR="00AB2D7B" w:rsidRDefault="0096592D">
      <w:pPr>
        <w:spacing w:after="0"/>
        <w:ind w:left="463" w:hanging="10"/>
      </w:pPr>
      <w:r>
        <w:rPr>
          <w:rFonts w:ascii="Times New Roman" w:eastAsia="Times New Roman" w:hAnsi="Times New Roman" w:cs="Times New Roman"/>
          <w:sz w:val="20"/>
          <w:u w:val="single" w:color="000000"/>
        </w:rPr>
        <w:t>Table 3. Number of Hospital Inpatient Stays among diabetes mellitus population, years</w:t>
      </w:r>
      <w:r>
        <w:rPr>
          <w:rFonts w:ascii="Times New Roman" w:eastAsia="Times New Roman" w:hAnsi="Times New Roman" w:cs="Times New Roman"/>
          <w:sz w:val="20"/>
        </w:rPr>
        <w:t xml:space="preserve"> 2008, 2011, 2014, 2016 </w:t>
      </w:r>
    </w:p>
    <w:tbl>
      <w:tblPr>
        <w:tblStyle w:val="TableGrid"/>
        <w:tblW w:w="9765" w:type="dxa"/>
        <w:tblInd w:w="346" w:type="dxa"/>
        <w:tblCellMar>
          <w:top w:w="15" w:type="dxa"/>
          <w:right w:w="368" w:type="dxa"/>
        </w:tblCellMar>
        <w:tblLook w:val="04A0" w:firstRow="1" w:lastRow="0" w:firstColumn="1" w:lastColumn="0" w:noHBand="0" w:noVBand="1"/>
      </w:tblPr>
      <w:tblGrid>
        <w:gridCol w:w="4368"/>
        <w:gridCol w:w="2792"/>
        <w:gridCol w:w="1359"/>
        <w:gridCol w:w="1246"/>
      </w:tblGrid>
      <w:tr w:rsidR="00AB2D7B">
        <w:trPr>
          <w:trHeight w:val="269"/>
        </w:trPr>
        <w:tc>
          <w:tcPr>
            <w:tcW w:w="4369" w:type="dxa"/>
            <w:tcBorders>
              <w:top w:val="nil"/>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Variable </w:t>
            </w:r>
          </w:p>
        </w:tc>
        <w:tc>
          <w:tcPr>
            <w:tcW w:w="2792" w:type="dxa"/>
            <w:tcBorders>
              <w:top w:val="nil"/>
              <w:left w:val="nil"/>
              <w:bottom w:val="single" w:sz="4" w:space="0" w:color="000000"/>
              <w:right w:val="nil"/>
            </w:tcBorders>
          </w:tcPr>
          <w:p w:rsidR="00AB2D7B" w:rsidRDefault="0096592D">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ind w:left="259"/>
              <w:jc w:val="center"/>
            </w:pPr>
            <w:r>
              <w:rPr>
                <w:rFonts w:ascii="Times New Roman" w:eastAsia="Times New Roman" w:hAnsi="Times New Roman" w:cs="Times New Roman"/>
                <w:sz w:val="20"/>
              </w:rPr>
              <w:t xml:space="preserve">Change 2008-2016 </w:t>
            </w:r>
          </w:p>
        </w:tc>
      </w:tr>
      <w:tr w:rsidR="00AB2D7B">
        <w:trPr>
          <w:trHeight w:val="499"/>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5"/>
            </w:pPr>
            <w:r>
              <w:rPr>
                <w:rFonts w:ascii="Times New Roman" w:eastAsia="Times New Roman" w:hAnsi="Times New Roman" w:cs="Times New Roman"/>
                <w:sz w:val="20"/>
              </w:rPr>
              <w:t xml:space="preserve">Age, years,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Sex,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   Islander </w:t>
            </w:r>
          </w:p>
          <w:p w:rsidR="00AB2D7B" w:rsidRDefault="0096592D">
            <w:pPr>
              <w:spacing w:line="285" w:lineRule="auto"/>
              <w:ind w:left="122"/>
              <w:jc w:val="both"/>
            </w:pPr>
            <w:r>
              <w:rPr>
                <w:rFonts w:ascii="Times New Roman" w:eastAsia="Times New Roman" w:hAnsi="Times New Roman" w:cs="Times New Roman"/>
                <w:sz w:val="20"/>
              </w:rPr>
              <w:t xml:space="preserve">   Native American   Region, n (%)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r>
    </w:tbl>
    <w:p w:rsidR="00AB2D7B" w:rsidRDefault="0096592D">
      <w:pPr>
        <w:spacing w:after="34" w:line="250" w:lineRule="auto"/>
        <w:ind w:left="464" w:hanging="10"/>
      </w:pPr>
      <w:r>
        <w:rPr>
          <w:rFonts w:ascii="Times New Roman" w:eastAsia="Times New Roman" w:hAnsi="Times New Roman" w:cs="Times New Roman"/>
          <w:sz w:val="20"/>
        </w:rPr>
        <w:t xml:space="preserve">Denominators for rates are from the </w:t>
      </w:r>
      <w:del w:id="114" w:author="Uppal, Teg" w:date="2020-05-01T16:02:00Z">
        <w:r w:rsidDel="00A73DC2">
          <w:rPr>
            <w:rFonts w:ascii="Times New Roman" w:eastAsia="Times New Roman" w:hAnsi="Times New Roman" w:cs="Times New Roman"/>
            <w:sz w:val="20"/>
          </w:rPr>
          <w:delText>Behavioral Risk Factor Surveillance</w:delText>
        </w:r>
      </w:del>
      <w:ins w:id="115" w:author="Uppal, Teg" w:date="2020-05-01T16:02:00Z">
        <w:r w:rsidR="00A73DC2">
          <w:rPr>
            <w:rFonts w:ascii="Times New Roman" w:eastAsia="Times New Roman" w:hAnsi="Times New Roman" w:cs="Times New Roman"/>
            <w:sz w:val="20"/>
          </w:rPr>
          <w:t>American Community</w:t>
        </w:r>
      </w:ins>
      <w:r>
        <w:rPr>
          <w:rFonts w:ascii="Times New Roman" w:eastAsia="Times New Roman" w:hAnsi="Times New Roman" w:cs="Times New Roman"/>
          <w:sz w:val="20"/>
        </w:rPr>
        <w:t xml:space="preserve"> Survey. Rates have been age-standardized to the U.S. </w:t>
      </w:r>
    </w:p>
    <w:p w:rsidR="00AB2D7B" w:rsidRDefault="0096592D">
      <w:pPr>
        <w:spacing w:after="105"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100"/>
        <w:ind w:left="360"/>
      </w:pPr>
      <w:r>
        <w:rPr>
          <w:rFonts w:ascii="Times New Roman" w:eastAsia="Times New Roman" w:hAnsi="Times New Roman" w:cs="Times New Roman"/>
          <w:sz w:val="24"/>
        </w:rPr>
        <w:t xml:space="preserve"> </w:t>
      </w:r>
    </w:p>
    <w:p w:rsidR="00AB2D7B" w:rsidRDefault="0096592D">
      <w:pPr>
        <w:spacing w:after="98"/>
        <w:ind w:left="360"/>
      </w:pPr>
      <w:r>
        <w:rPr>
          <w:rFonts w:ascii="Times New Roman" w:eastAsia="Times New Roman" w:hAnsi="Times New Roman" w:cs="Times New Roman"/>
          <w:sz w:val="24"/>
        </w:rPr>
        <w:lastRenderedPageBreak/>
        <w:t xml:space="preserve"> </w:t>
      </w:r>
    </w:p>
    <w:p w:rsidR="00AB2D7B" w:rsidRDefault="0096592D">
      <w:pPr>
        <w:spacing w:after="101"/>
        <w:ind w:left="360"/>
      </w:pPr>
      <w:r>
        <w:rPr>
          <w:rFonts w:ascii="Times New Roman" w:eastAsia="Times New Roman" w:hAnsi="Times New Roman" w:cs="Times New Roman"/>
          <w:sz w:val="24"/>
        </w:rPr>
        <w:t xml:space="preserve"> </w:t>
      </w:r>
    </w:p>
    <w:p w:rsidR="00AB2D7B" w:rsidRDefault="0096592D">
      <w:pPr>
        <w:spacing w:after="10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64"/>
        <w:ind w:left="360"/>
      </w:pPr>
      <w:r>
        <w:rPr>
          <w:rFonts w:ascii="Times New Roman" w:eastAsia="Times New Roman" w:hAnsi="Times New Roman" w:cs="Times New Roman"/>
          <w:sz w:val="24"/>
        </w:rPr>
        <w:t xml:space="preserve"> </w:t>
      </w:r>
    </w:p>
    <w:p w:rsidR="00AB2D7B" w:rsidRDefault="0096592D">
      <w:pPr>
        <w:spacing w:after="4" w:line="250" w:lineRule="auto"/>
        <w:ind w:left="478" w:hanging="10"/>
      </w:pPr>
      <w:r>
        <w:rPr>
          <w:rFonts w:ascii="Times New Roman" w:eastAsia="Times New Roman" w:hAnsi="Times New Roman" w:cs="Times New Roman"/>
          <w:sz w:val="20"/>
        </w:rPr>
        <w:t xml:space="preserve">Table 4. Number of ED Visits among diabetes mellitus population, years 2008, 2011, 2014, 2016 </w:t>
      </w:r>
    </w:p>
    <w:tbl>
      <w:tblPr>
        <w:tblStyle w:val="TableGrid"/>
        <w:tblW w:w="9765" w:type="dxa"/>
        <w:tblInd w:w="346" w:type="dxa"/>
        <w:tblCellMar>
          <w:top w:w="15" w:type="dxa"/>
          <w:right w:w="368" w:type="dxa"/>
        </w:tblCellMar>
        <w:tblLook w:val="04A0" w:firstRow="1" w:lastRow="0" w:firstColumn="1" w:lastColumn="0" w:noHBand="0" w:noVBand="1"/>
      </w:tblPr>
      <w:tblGrid>
        <w:gridCol w:w="4368"/>
        <w:gridCol w:w="2792"/>
        <w:gridCol w:w="1359"/>
        <w:gridCol w:w="1246"/>
      </w:tblGrid>
      <w:tr w:rsidR="00AB2D7B">
        <w:trPr>
          <w:trHeight w:val="266"/>
        </w:trPr>
        <w:tc>
          <w:tcPr>
            <w:tcW w:w="4369" w:type="dxa"/>
            <w:tcBorders>
              <w:top w:val="single" w:sz="4" w:space="0" w:color="000000"/>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Variable </w:t>
            </w:r>
          </w:p>
        </w:tc>
        <w:tc>
          <w:tcPr>
            <w:tcW w:w="2792"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ind w:left="259"/>
              <w:jc w:val="center"/>
            </w:pPr>
            <w:r>
              <w:rPr>
                <w:rFonts w:ascii="Times New Roman" w:eastAsia="Times New Roman" w:hAnsi="Times New Roman" w:cs="Times New Roman"/>
                <w:sz w:val="20"/>
              </w:rPr>
              <w:t xml:space="preserve">Change 2008-2016 </w:t>
            </w:r>
          </w:p>
        </w:tc>
      </w:tr>
      <w:tr w:rsidR="00AB2D7B">
        <w:trPr>
          <w:trHeight w:val="502"/>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5"/>
            </w:pPr>
            <w:r>
              <w:rPr>
                <w:rFonts w:ascii="Times New Roman" w:eastAsia="Times New Roman" w:hAnsi="Times New Roman" w:cs="Times New Roman"/>
                <w:sz w:val="20"/>
              </w:rPr>
              <w:t xml:space="preserve">Age, years,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Sex,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2"/>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Region,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4"/>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3"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4"/>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line="287"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line="287"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r>
    </w:tbl>
    <w:p w:rsidR="00AB2D7B" w:rsidRDefault="0096592D">
      <w:pPr>
        <w:spacing w:after="34" w:line="250" w:lineRule="auto"/>
        <w:ind w:left="464" w:hanging="10"/>
      </w:pPr>
      <w:r>
        <w:rPr>
          <w:rFonts w:ascii="Times New Roman" w:eastAsia="Times New Roman" w:hAnsi="Times New Roman" w:cs="Times New Roman"/>
          <w:sz w:val="20"/>
        </w:rPr>
        <w:lastRenderedPageBreak/>
        <w:t xml:space="preserve">Denominators for rates are from the </w:t>
      </w:r>
      <w:del w:id="116" w:author="Uppal, Teg" w:date="2020-05-01T16:02:00Z">
        <w:r w:rsidDel="00A73DC2">
          <w:rPr>
            <w:rFonts w:ascii="Times New Roman" w:eastAsia="Times New Roman" w:hAnsi="Times New Roman" w:cs="Times New Roman"/>
            <w:sz w:val="20"/>
          </w:rPr>
          <w:delText>Behavioral Risk Factor Surveillance</w:delText>
        </w:r>
      </w:del>
      <w:ins w:id="117" w:author="Uppal, Teg" w:date="2020-05-01T16:02:00Z">
        <w:r w:rsidR="00A73DC2">
          <w:rPr>
            <w:rFonts w:ascii="Times New Roman" w:eastAsia="Times New Roman" w:hAnsi="Times New Roman" w:cs="Times New Roman"/>
            <w:sz w:val="20"/>
          </w:rPr>
          <w:t>American Community</w:t>
        </w:r>
      </w:ins>
      <w:del w:id="118" w:author="Uppal, Teg" w:date="2020-05-01T16:02:00Z">
        <w:r w:rsidDel="00A73DC2">
          <w:rPr>
            <w:rFonts w:ascii="Times New Roman" w:eastAsia="Times New Roman" w:hAnsi="Times New Roman" w:cs="Times New Roman"/>
            <w:sz w:val="20"/>
          </w:rPr>
          <w:delText xml:space="preserve"> </w:delText>
        </w:r>
      </w:del>
      <w:r>
        <w:rPr>
          <w:rFonts w:ascii="Times New Roman" w:eastAsia="Times New Roman" w:hAnsi="Times New Roman" w:cs="Times New Roman"/>
          <w:sz w:val="20"/>
        </w:rPr>
        <w:t xml:space="preserve">Survey. Rates have been age-standardized to the U.S. </w:t>
      </w:r>
    </w:p>
    <w:p w:rsidR="00AB2D7B" w:rsidRDefault="0096592D">
      <w:pPr>
        <w:spacing w:after="105"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0"/>
        <w:ind w:left="463" w:hanging="10"/>
      </w:pPr>
      <w:r>
        <w:rPr>
          <w:rFonts w:ascii="Times New Roman" w:eastAsia="Times New Roman" w:hAnsi="Times New Roman" w:cs="Times New Roman"/>
          <w:sz w:val="20"/>
          <w:u w:val="single" w:color="000000"/>
        </w:rPr>
        <w:t>Table 5. Rate of Hospital Inpatient Stays per 1000 people with diabetes mellitus, years</w:t>
      </w:r>
      <w:r>
        <w:rPr>
          <w:rFonts w:ascii="Times New Roman" w:eastAsia="Times New Roman" w:hAnsi="Times New Roman" w:cs="Times New Roman"/>
          <w:sz w:val="20"/>
        </w:rPr>
        <w:t xml:space="preserve"> 2008, 2011, 2014, 2016  </w:t>
      </w:r>
    </w:p>
    <w:tbl>
      <w:tblPr>
        <w:tblStyle w:val="TableGrid"/>
        <w:tblW w:w="9765" w:type="dxa"/>
        <w:tblInd w:w="346" w:type="dxa"/>
        <w:tblCellMar>
          <w:top w:w="15" w:type="dxa"/>
          <w:right w:w="368" w:type="dxa"/>
        </w:tblCellMar>
        <w:tblLook w:val="04A0" w:firstRow="1" w:lastRow="0" w:firstColumn="1" w:lastColumn="0" w:noHBand="0" w:noVBand="1"/>
      </w:tblPr>
      <w:tblGrid>
        <w:gridCol w:w="4368"/>
        <w:gridCol w:w="2792"/>
        <w:gridCol w:w="1359"/>
        <w:gridCol w:w="1246"/>
      </w:tblGrid>
      <w:tr w:rsidR="00AB2D7B">
        <w:trPr>
          <w:trHeight w:val="269"/>
        </w:trPr>
        <w:tc>
          <w:tcPr>
            <w:tcW w:w="4369" w:type="dxa"/>
            <w:tcBorders>
              <w:top w:val="nil"/>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Variable </w:t>
            </w:r>
          </w:p>
        </w:tc>
        <w:tc>
          <w:tcPr>
            <w:tcW w:w="2792" w:type="dxa"/>
            <w:tcBorders>
              <w:top w:val="nil"/>
              <w:left w:val="nil"/>
              <w:bottom w:val="single" w:sz="4" w:space="0" w:color="000000"/>
              <w:right w:val="nil"/>
            </w:tcBorders>
          </w:tcPr>
          <w:p w:rsidR="00AB2D7B" w:rsidRDefault="0096592D">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ind w:left="259"/>
              <w:jc w:val="center"/>
            </w:pPr>
            <w:r>
              <w:rPr>
                <w:rFonts w:ascii="Times New Roman" w:eastAsia="Times New Roman" w:hAnsi="Times New Roman" w:cs="Times New Roman"/>
                <w:sz w:val="20"/>
              </w:rPr>
              <w:t xml:space="preserve">Change 2008-2016 </w:t>
            </w:r>
          </w:p>
        </w:tc>
      </w:tr>
      <w:tr w:rsidR="00AB2D7B">
        <w:trPr>
          <w:trHeight w:val="499"/>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3"/>
            </w:pP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line="290" w:lineRule="auto"/>
              <w:ind w:left="122" w:right="279"/>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Sex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Race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4"/>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Region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9"/>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r>
    </w:tbl>
    <w:p w:rsidR="00AB2D7B" w:rsidRDefault="0096592D">
      <w:pPr>
        <w:spacing w:after="37" w:line="250" w:lineRule="auto"/>
        <w:ind w:left="464" w:hanging="10"/>
      </w:pPr>
      <w:r>
        <w:rPr>
          <w:rFonts w:ascii="Times New Roman" w:eastAsia="Times New Roman" w:hAnsi="Times New Roman" w:cs="Times New Roman"/>
          <w:sz w:val="20"/>
        </w:rPr>
        <w:t xml:space="preserve">Denominators for rates are from the </w:t>
      </w:r>
      <w:del w:id="119" w:author="Uppal, Teg" w:date="2020-05-01T16:02:00Z">
        <w:r w:rsidDel="00A73DC2">
          <w:rPr>
            <w:rFonts w:ascii="Times New Roman" w:eastAsia="Times New Roman" w:hAnsi="Times New Roman" w:cs="Times New Roman"/>
            <w:sz w:val="20"/>
          </w:rPr>
          <w:delText>Behavioral Risk Factor</w:delText>
        </w:r>
      </w:del>
      <w:ins w:id="120" w:author="Uppal, Teg" w:date="2020-05-01T16:02:00Z">
        <w:r w:rsidR="00A73DC2">
          <w:rPr>
            <w:rFonts w:ascii="Times New Roman" w:eastAsia="Times New Roman" w:hAnsi="Times New Roman" w:cs="Times New Roman"/>
            <w:sz w:val="20"/>
          </w:rPr>
          <w:t>American Community</w:t>
        </w:r>
      </w:ins>
      <w:r>
        <w:rPr>
          <w:rFonts w:ascii="Times New Roman" w:eastAsia="Times New Roman" w:hAnsi="Times New Roman" w:cs="Times New Roman"/>
          <w:sz w:val="20"/>
        </w:rPr>
        <w:t xml:space="preserve"> </w:t>
      </w:r>
      <w:del w:id="121" w:author="Uppal, Teg" w:date="2020-05-01T16:02:00Z">
        <w:r w:rsidDel="00A73DC2">
          <w:rPr>
            <w:rFonts w:ascii="Times New Roman" w:eastAsia="Times New Roman" w:hAnsi="Times New Roman" w:cs="Times New Roman"/>
            <w:sz w:val="20"/>
          </w:rPr>
          <w:delText xml:space="preserve">Surveillance </w:delText>
        </w:r>
      </w:del>
      <w:r>
        <w:rPr>
          <w:rFonts w:ascii="Times New Roman" w:eastAsia="Times New Roman" w:hAnsi="Times New Roman" w:cs="Times New Roman"/>
          <w:sz w:val="20"/>
        </w:rPr>
        <w:t xml:space="preserve">Survey. Rates have been age-standardized to the U.S. </w:t>
      </w:r>
    </w:p>
    <w:p w:rsidR="00AB2D7B" w:rsidRDefault="0096592D">
      <w:pPr>
        <w:spacing w:after="67"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0" w:line="255" w:lineRule="auto"/>
        <w:ind w:left="360" w:right="10744"/>
      </w:pPr>
      <w:r>
        <w:rPr>
          <w:rFonts w:ascii="Times New Roman" w:eastAsia="Times New Roman" w:hAnsi="Times New Roman" w:cs="Times New Roman"/>
          <w:sz w:val="20"/>
        </w:rPr>
        <w:t xml:space="preserve">   </w:t>
      </w:r>
    </w:p>
    <w:p w:rsidR="00AB2D7B" w:rsidRDefault="0096592D">
      <w:pPr>
        <w:spacing w:after="0" w:line="255" w:lineRule="auto"/>
        <w:ind w:left="360" w:right="10744"/>
      </w:pPr>
      <w:r>
        <w:rPr>
          <w:rFonts w:ascii="Times New Roman" w:eastAsia="Times New Roman" w:hAnsi="Times New Roman" w:cs="Times New Roman"/>
          <w:sz w:val="20"/>
        </w:rPr>
        <w:lastRenderedPageBreak/>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4" w:line="250" w:lineRule="auto"/>
        <w:ind w:left="478" w:hanging="10"/>
      </w:pPr>
      <w:r>
        <w:rPr>
          <w:rFonts w:ascii="Times New Roman" w:eastAsia="Times New Roman" w:hAnsi="Times New Roman" w:cs="Times New Roman"/>
          <w:sz w:val="20"/>
        </w:rPr>
        <w:t xml:space="preserve">Table 6. Rate of ED Visits per 1000 people with diabetes mellitus, years 2008, 2011, 2014, 2016 </w:t>
      </w:r>
    </w:p>
    <w:tbl>
      <w:tblPr>
        <w:tblStyle w:val="TableGrid"/>
        <w:tblW w:w="9765" w:type="dxa"/>
        <w:tblInd w:w="346" w:type="dxa"/>
        <w:tblCellMar>
          <w:top w:w="15" w:type="dxa"/>
          <w:right w:w="368" w:type="dxa"/>
        </w:tblCellMar>
        <w:tblLook w:val="04A0" w:firstRow="1" w:lastRow="0" w:firstColumn="1" w:lastColumn="0" w:noHBand="0" w:noVBand="1"/>
      </w:tblPr>
      <w:tblGrid>
        <w:gridCol w:w="4368"/>
        <w:gridCol w:w="2792"/>
        <w:gridCol w:w="1359"/>
        <w:gridCol w:w="1246"/>
      </w:tblGrid>
      <w:tr w:rsidR="00AB2D7B">
        <w:trPr>
          <w:trHeight w:val="266"/>
        </w:trPr>
        <w:tc>
          <w:tcPr>
            <w:tcW w:w="4369" w:type="dxa"/>
            <w:tcBorders>
              <w:top w:val="single" w:sz="4" w:space="0" w:color="000000"/>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Variable </w:t>
            </w:r>
          </w:p>
        </w:tc>
        <w:tc>
          <w:tcPr>
            <w:tcW w:w="2792"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Year </w:t>
            </w:r>
          </w:p>
        </w:tc>
        <w:tc>
          <w:tcPr>
            <w:tcW w:w="2605" w:type="dxa"/>
            <w:gridSpan w:val="2"/>
            <w:tcBorders>
              <w:top w:val="single" w:sz="4" w:space="0" w:color="000000"/>
              <w:left w:val="nil"/>
              <w:bottom w:val="single" w:sz="4" w:space="0" w:color="000000"/>
              <w:right w:val="nil"/>
            </w:tcBorders>
          </w:tcPr>
          <w:p w:rsidR="00AB2D7B" w:rsidRDefault="0096592D">
            <w:pPr>
              <w:ind w:left="259"/>
              <w:jc w:val="center"/>
            </w:pPr>
            <w:r>
              <w:rPr>
                <w:rFonts w:ascii="Times New Roman" w:eastAsia="Times New Roman" w:hAnsi="Times New Roman" w:cs="Times New Roman"/>
                <w:sz w:val="20"/>
              </w:rPr>
              <w:t xml:space="preserve">Change 2008-2016 </w:t>
            </w:r>
          </w:p>
        </w:tc>
      </w:tr>
      <w:tr w:rsidR="00AB2D7B">
        <w:trPr>
          <w:trHeight w:val="502"/>
        </w:trPr>
        <w:tc>
          <w:tcPr>
            <w:tcW w:w="4369" w:type="dxa"/>
            <w:tcBorders>
              <w:top w:val="single" w:sz="4" w:space="0" w:color="000000"/>
              <w:left w:val="nil"/>
              <w:bottom w:val="single" w:sz="4" w:space="0" w:color="000000"/>
              <w:right w:val="nil"/>
            </w:tcBorders>
          </w:tcPr>
          <w:p w:rsidR="00AB2D7B" w:rsidRDefault="0096592D">
            <w:pPr>
              <w:tabs>
                <w:tab w:val="center" w:pos="2388"/>
                <w:tab w:val="center" w:pos="3560"/>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792" w:type="dxa"/>
            <w:tcBorders>
              <w:top w:val="single" w:sz="4" w:space="0" w:color="000000"/>
              <w:left w:val="nil"/>
              <w:bottom w:val="single" w:sz="4" w:space="0" w:color="000000"/>
              <w:right w:val="nil"/>
            </w:tcBorders>
          </w:tcPr>
          <w:p w:rsidR="00AB2D7B" w:rsidRDefault="0096592D">
            <w:pPr>
              <w:tabs>
                <w:tab w:val="center" w:pos="451"/>
                <w:tab w:val="center" w:pos="1653"/>
              </w:tabs>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359"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Absolute Change </w:t>
            </w:r>
          </w:p>
        </w:tc>
        <w:tc>
          <w:tcPr>
            <w:tcW w:w="124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Change </w:t>
            </w:r>
          </w:p>
        </w:tc>
      </w:tr>
      <w:tr w:rsidR="00AB2D7B">
        <w:trPr>
          <w:trHeight w:val="9074"/>
        </w:trPr>
        <w:tc>
          <w:tcPr>
            <w:tcW w:w="4369" w:type="dxa"/>
            <w:tcBorders>
              <w:top w:val="single" w:sz="4" w:space="0" w:color="000000"/>
              <w:left w:val="nil"/>
              <w:bottom w:val="single" w:sz="4" w:space="0" w:color="000000"/>
              <w:right w:val="nil"/>
            </w:tcBorders>
          </w:tcPr>
          <w:p w:rsidR="00AB2D7B" w:rsidRDefault="0096592D">
            <w:pPr>
              <w:tabs>
                <w:tab w:val="center" w:pos="2187"/>
                <w:tab w:val="center" w:pos="3359"/>
              </w:tabs>
              <w:spacing w:after="15"/>
            </w:pP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18-29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6"/>
            </w:pPr>
            <w:r>
              <w:rPr>
                <w:rFonts w:ascii="Times New Roman" w:eastAsia="Times New Roman" w:hAnsi="Times New Roman" w:cs="Times New Roman"/>
                <w:sz w:val="20"/>
              </w:rPr>
              <w:t xml:space="preserve">   30-44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64-74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75+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Sex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Race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Hispanic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
            </w:pPr>
            <w:r>
              <w:rPr>
                <w:rFonts w:ascii="Times New Roman" w:eastAsia="Times New Roman" w:hAnsi="Times New Roman" w:cs="Times New Roman"/>
                <w:sz w:val="20"/>
              </w:rPr>
              <w:t xml:space="preserve">   Asian or Pacific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   Islander </w:t>
            </w:r>
          </w:p>
          <w:p w:rsidR="00AB2D7B" w:rsidRDefault="0096592D">
            <w:pPr>
              <w:tabs>
                <w:tab w:val="center" w:pos="2187"/>
                <w:tab w:val="center" w:pos="3359"/>
              </w:tabs>
              <w:spacing w:after="30"/>
            </w:pPr>
            <w:r>
              <w:rPr>
                <w:rFonts w:ascii="Times New Roman" w:eastAsia="Times New Roman" w:hAnsi="Times New Roman" w:cs="Times New Roman"/>
                <w:sz w:val="20"/>
              </w:rPr>
              <w:t xml:space="preserve">   Native American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Region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Rural/Urban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Rural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Urban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4"/>
            </w:pPr>
            <w:r>
              <w:rPr>
                <w:rFonts w:ascii="Times New Roman" w:eastAsia="Times New Roman" w:hAnsi="Times New Roman" w:cs="Times New Roman"/>
                <w:sz w:val="20"/>
              </w:rPr>
              <w:t xml:space="preserve">   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Comorbidities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3"/>
            </w:pPr>
            <w:r>
              <w:rPr>
                <w:rFonts w:ascii="Times New Roman" w:eastAsia="Times New Roman" w:hAnsi="Times New Roman" w:cs="Times New Roman"/>
                <w:sz w:val="20"/>
              </w:rPr>
              <w:t xml:space="preserve">   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spacing w:after="15"/>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187"/>
                <w:tab w:val="center" w:pos="3359"/>
              </w:tabs>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792" w:type="dxa"/>
            <w:tcBorders>
              <w:top w:val="single" w:sz="4" w:space="0" w:color="000000"/>
              <w:left w:val="nil"/>
              <w:bottom w:val="single" w:sz="4" w:space="0" w:color="000000"/>
              <w:right w:val="nil"/>
            </w:tcBorders>
          </w:tcPr>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9"/>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line="290" w:lineRule="auto"/>
              <w:ind w:left="250" w:right="922"/>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4"/>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5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359"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line="285" w:lineRule="auto"/>
              <w:ind w:right="941"/>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246" w:type="dxa"/>
            <w:tcBorders>
              <w:top w:val="single" w:sz="4" w:space="0" w:color="000000"/>
              <w:left w:val="nil"/>
              <w:bottom w:val="single" w:sz="4" w:space="0" w:color="000000"/>
              <w:right w:val="nil"/>
            </w:tcBorders>
          </w:tcPr>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line="285" w:lineRule="auto"/>
              <w:ind w:right="828"/>
              <w:jc w:val="both"/>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r>
    </w:tbl>
    <w:p w:rsidR="00AB2D7B" w:rsidRDefault="0096592D">
      <w:pPr>
        <w:spacing w:after="34" w:line="250" w:lineRule="auto"/>
        <w:ind w:left="464" w:hanging="10"/>
      </w:pPr>
      <w:r>
        <w:rPr>
          <w:rFonts w:ascii="Times New Roman" w:eastAsia="Times New Roman" w:hAnsi="Times New Roman" w:cs="Times New Roman"/>
          <w:sz w:val="20"/>
        </w:rPr>
        <w:t xml:space="preserve">Denominators for rates are from the </w:t>
      </w:r>
      <w:del w:id="122" w:author="Uppal, Teg" w:date="2020-05-01T16:02:00Z">
        <w:r w:rsidDel="00A73DC2">
          <w:rPr>
            <w:rFonts w:ascii="Times New Roman" w:eastAsia="Times New Roman" w:hAnsi="Times New Roman" w:cs="Times New Roman"/>
            <w:sz w:val="20"/>
          </w:rPr>
          <w:delText>Behavioral Risk Factor</w:delText>
        </w:r>
      </w:del>
      <w:ins w:id="123" w:author="Uppal, Teg" w:date="2020-05-01T16:02:00Z">
        <w:r w:rsidR="00A73DC2">
          <w:rPr>
            <w:rFonts w:ascii="Times New Roman" w:eastAsia="Times New Roman" w:hAnsi="Times New Roman" w:cs="Times New Roman"/>
            <w:sz w:val="20"/>
          </w:rPr>
          <w:t>American Community</w:t>
        </w:r>
      </w:ins>
      <w:r>
        <w:rPr>
          <w:rFonts w:ascii="Times New Roman" w:eastAsia="Times New Roman" w:hAnsi="Times New Roman" w:cs="Times New Roman"/>
          <w:sz w:val="20"/>
        </w:rPr>
        <w:t xml:space="preserve"> </w:t>
      </w:r>
      <w:del w:id="124" w:author="Uppal, Teg" w:date="2020-05-01T16:02:00Z">
        <w:r w:rsidDel="00A73DC2">
          <w:rPr>
            <w:rFonts w:ascii="Times New Roman" w:eastAsia="Times New Roman" w:hAnsi="Times New Roman" w:cs="Times New Roman"/>
            <w:sz w:val="20"/>
          </w:rPr>
          <w:delText xml:space="preserve">Surveillance </w:delText>
        </w:r>
      </w:del>
      <w:r>
        <w:rPr>
          <w:rFonts w:ascii="Times New Roman" w:eastAsia="Times New Roman" w:hAnsi="Times New Roman" w:cs="Times New Roman"/>
          <w:sz w:val="20"/>
        </w:rPr>
        <w:t xml:space="preserve">Survey. Rates have been age-standardized to the U.S. </w:t>
      </w:r>
    </w:p>
    <w:p w:rsidR="00AB2D7B" w:rsidRDefault="0096592D">
      <w:pPr>
        <w:spacing w:after="69"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pPr>
        <w:spacing w:after="0" w:line="255" w:lineRule="auto"/>
        <w:ind w:left="360" w:right="10744"/>
      </w:pPr>
      <w:r>
        <w:rPr>
          <w:rFonts w:ascii="Times New Roman" w:eastAsia="Times New Roman" w:hAnsi="Times New Roman" w:cs="Times New Roman"/>
          <w:sz w:val="20"/>
        </w:rPr>
        <w:t xml:space="preserve">    </w:t>
      </w:r>
    </w:p>
    <w:p w:rsidR="00AB2D7B" w:rsidRDefault="0096592D">
      <w:pPr>
        <w:spacing w:after="0" w:line="255" w:lineRule="auto"/>
        <w:ind w:left="360" w:right="10744"/>
      </w:pPr>
      <w:r>
        <w:rPr>
          <w:rFonts w:ascii="Times New Roman" w:eastAsia="Times New Roman" w:hAnsi="Times New Roman" w:cs="Times New Roman"/>
          <w:sz w:val="20"/>
        </w:rPr>
        <w:lastRenderedPageBreak/>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4" w:line="250" w:lineRule="auto"/>
        <w:ind w:left="478" w:hanging="10"/>
      </w:pPr>
      <w:r>
        <w:rPr>
          <w:rFonts w:ascii="Times New Roman" w:eastAsia="Times New Roman" w:hAnsi="Times New Roman" w:cs="Times New Roman"/>
          <w:sz w:val="20"/>
        </w:rPr>
        <w:t xml:space="preserve">Table 7. Age- and Sex- Adjusted Rates of Emergency Department Visits and Hospital Inpatient </w:t>
      </w:r>
    </w:p>
    <w:p w:rsidR="00AB2D7B" w:rsidRDefault="0096592D">
      <w:pPr>
        <w:spacing w:after="4" w:line="250" w:lineRule="auto"/>
        <w:ind w:left="478" w:hanging="10"/>
      </w:pPr>
      <w:r>
        <w:rPr>
          <w:rFonts w:ascii="Times New Roman" w:eastAsia="Times New Roman" w:hAnsi="Times New Roman" w:cs="Times New Roman"/>
          <w:sz w:val="20"/>
          <w:u w:val="single" w:color="000000"/>
        </w:rPr>
        <w:t>Use (per 1000 persons) amon</w:t>
      </w:r>
      <w:r>
        <w:rPr>
          <w:rFonts w:ascii="Times New Roman" w:eastAsia="Times New Roman" w:hAnsi="Times New Roman" w:cs="Times New Roman"/>
          <w:sz w:val="20"/>
        </w:rPr>
        <w:t xml:space="preserve">g US Adult Population with and without Diabetes from 2008-2017 </w:t>
      </w:r>
    </w:p>
    <w:tbl>
      <w:tblPr>
        <w:tblStyle w:val="TableGrid"/>
        <w:tblW w:w="8217" w:type="dxa"/>
        <w:tblInd w:w="346" w:type="dxa"/>
        <w:tblCellMar>
          <w:top w:w="12" w:type="dxa"/>
          <w:right w:w="279" w:type="dxa"/>
        </w:tblCellMar>
        <w:tblLook w:val="04A0" w:firstRow="1" w:lastRow="0" w:firstColumn="1" w:lastColumn="0" w:noHBand="0" w:noVBand="1"/>
      </w:tblPr>
      <w:tblGrid>
        <w:gridCol w:w="2920"/>
        <w:gridCol w:w="1411"/>
        <w:gridCol w:w="2700"/>
        <w:gridCol w:w="1186"/>
      </w:tblGrid>
      <w:tr w:rsidR="00AB2D7B">
        <w:trPr>
          <w:trHeight w:val="254"/>
        </w:trPr>
        <w:tc>
          <w:tcPr>
            <w:tcW w:w="2919" w:type="dxa"/>
            <w:vMerge w:val="restart"/>
            <w:tcBorders>
              <w:top w:val="nil"/>
              <w:left w:val="nil"/>
              <w:bottom w:val="nil"/>
              <w:right w:val="nil"/>
            </w:tcBorders>
          </w:tcPr>
          <w:p w:rsidR="00AB2D7B" w:rsidRDefault="0096592D">
            <w:pPr>
              <w:spacing w:after="2" w:line="265" w:lineRule="auto"/>
              <w:ind w:left="122" w:right="2468"/>
            </w:pPr>
            <w:r>
              <w:rPr>
                <w:rFonts w:ascii="Times New Roman" w:eastAsia="Times New Roman" w:hAnsi="Times New Roman" w:cs="Times New Roman"/>
                <w:sz w:val="20"/>
              </w:rPr>
              <w:t xml:space="preserve">  </w:t>
            </w:r>
          </w:p>
          <w:p w:rsidR="00AB2D7B" w:rsidRDefault="0096592D">
            <w:pPr>
              <w:ind w:left="122"/>
            </w:pPr>
            <w:r>
              <w:rPr>
                <w:rFonts w:ascii="Times New Roman" w:eastAsia="Times New Roman" w:hAnsi="Times New Roman" w:cs="Times New Roman"/>
                <w:sz w:val="20"/>
              </w:rPr>
              <w:t xml:space="preserve">Diabetes </w:t>
            </w:r>
          </w:p>
          <w:p w:rsidR="00AB2D7B" w:rsidRDefault="0096592D">
            <w:pPr>
              <w:ind w:left="122"/>
            </w:pPr>
            <w:r>
              <w:rPr>
                <w:rFonts w:ascii="Times New Roman" w:eastAsia="Times New Roman" w:hAnsi="Times New Roman" w:cs="Times New Roman"/>
                <w:sz w:val="20"/>
              </w:rPr>
              <w:t xml:space="preserve">   ED Visits </w:t>
            </w:r>
          </w:p>
          <w:p w:rsidR="00AB2D7B" w:rsidRDefault="0096592D">
            <w:pPr>
              <w:ind w:left="122"/>
            </w:pPr>
            <w:r>
              <w:rPr>
                <w:rFonts w:ascii="Times New Roman" w:eastAsia="Times New Roman" w:hAnsi="Times New Roman" w:cs="Times New Roman"/>
                <w:sz w:val="20"/>
              </w:rPr>
              <w:t xml:space="preserve">   Ratio </w:t>
            </w:r>
          </w:p>
        </w:tc>
        <w:tc>
          <w:tcPr>
            <w:tcW w:w="1411" w:type="dxa"/>
            <w:tcBorders>
              <w:top w:val="single" w:sz="4" w:space="0" w:color="000000"/>
              <w:left w:val="nil"/>
              <w:bottom w:val="single" w:sz="4" w:space="0" w:color="000000"/>
              <w:right w:val="nil"/>
            </w:tcBorders>
          </w:tcPr>
          <w:p w:rsidR="00AB2D7B" w:rsidRDefault="00AB2D7B"/>
        </w:tc>
        <w:tc>
          <w:tcPr>
            <w:tcW w:w="2700" w:type="dxa"/>
            <w:tcBorders>
              <w:top w:val="single" w:sz="4" w:space="0" w:color="000000"/>
              <w:left w:val="nil"/>
              <w:bottom w:val="single" w:sz="4" w:space="0" w:color="000000"/>
              <w:right w:val="nil"/>
            </w:tcBorders>
          </w:tcPr>
          <w:p w:rsidR="00AB2D7B" w:rsidRDefault="0096592D">
            <w:pPr>
              <w:ind w:left="348"/>
            </w:pPr>
            <w:r>
              <w:rPr>
                <w:rFonts w:ascii="Times New Roman" w:eastAsia="Times New Roman" w:hAnsi="Times New Roman" w:cs="Times New Roman"/>
                <w:sz w:val="20"/>
              </w:rPr>
              <w:t xml:space="preserve">Rates (95% C.I.) </w:t>
            </w:r>
          </w:p>
        </w:tc>
        <w:tc>
          <w:tcPr>
            <w:tcW w:w="1186" w:type="dxa"/>
            <w:tcBorders>
              <w:top w:val="single" w:sz="4" w:space="0" w:color="000000"/>
              <w:left w:val="nil"/>
              <w:bottom w:val="single" w:sz="4" w:space="0" w:color="000000"/>
              <w:right w:val="nil"/>
            </w:tcBorders>
          </w:tcPr>
          <w:p w:rsidR="00AB2D7B" w:rsidRDefault="00AB2D7B"/>
        </w:tc>
      </w:tr>
      <w:tr w:rsidR="00AB2D7B">
        <w:trPr>
          <w:trHeight w:val="257"/>
        </w:trPr>
        <w:tc>
          <w:tcPr>
            <w:tcW w:w="0" w:type="auto"/>
            <w:vMerge/>
            <w:tcBorders>
              <w:top w:val="nil"/>
              <w:left w:val="nil"/>
              <w:bottom w:val="nil"/>
              <w:right w:val="nil"/>
            </w:tcBorders>
          </w:tcPr>
          <w:p w:rsidR="00AB2D7B" w:rsidRDefault="00AB2D7B"/>
        </w:tc>
        <w:tc>
          <w:tcPr>
            <w:tcW w:w="1411"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2008* </w:t>
            </w:r>
          </w:p>
        </w:tc>
        <w:tc>
          <w:tcPr>
            <w:tcW w:w="2700" w:type="dxa"/>
            <w:tcBorders>
              <w:top w:val="single" w:sz="4" w:space="0" w:color="000000"/>
              <w:left w:val="nil"/>
              <w:bottom w:val="single" w:sz="4" w:space="0" w:color="000000"/>
              <w:right w:val="nil"/>
            </w:tcBorders>
          </w:tcPr>
          <w:p w:rsidR="00AB2D7B" w:rsidRDefault="0096592D">
            <w:pPr>
              <w:tabs>
                <w:tab w:val="center" w:pos="1627"/>
              </w:tabs>
            </w:pPr>
            <w:r>
              <w:rPr>
                <w:rFonts w:ascii="Times New Roman" w:eastAsia="Times New Roman" w:hAnsi="Times New Roman" w:cs="Times New Roman"/>
                <w:sz w:val="20"/>
              </w:rPr>
              <w:t xml:space="preserve">2011 </w:t>
            </w:r>
            <w:r>
              <w:rPr>
                <w:rFonts w:ascii="Times New Roman" w:eastAsia="Times New Roman" w:hAnsi="Times New Roman" w:cs="Times New Roman"/>
                <w:sz w:val="20"/>
              </w:rPr>
              <w:tab/>
              <w:t xml:space="preserve">2014 </w:t>
            </w:r>
          </w:p>
        </w:tc>
        <w:tc>
          <w:tcPr>
            <w:tcW w:w="118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2016/2017 </w:t>
            </w:r>
          </w:p>
        </w:tc>
      </w:tr>
      <w:tr w:rsidR="00AB2D7B">
        <w:trPr>
          <w:trHeight w:val="737"/>
        </w:trPr>
        <w:tc>
          <w:tcPr>
            <w:tcW w:w="0" w:type="auto"/>
            <w:vMerge/>
            <w:tcBorders>
              <w:top w:val="nil"/>
              <w:left w:val="nil"/>
              <w:bottom w:val="nil"/>
              <w:right w:val="nil"/>
            </w:tcBorders>
          </w:tcPr>
          <w:p w:rsidR="00AB2D7B" w:rsidRDefault="00AB2D7B"/>
        </w:tc>
        <w:tc>
          <w:tcPr>
            <w:tcW w:w="1411" w:type="dxa"/>
            <w:tcBorders>
              <w:top w:val="single" w:sz="4" w:space="0" w:color="000000"/>
              <w:left w:val="nil"/>
              <w:bottom w:val="nil"/>
              <w:right w:val="nil"/>
            </w:tcBorders>
          </w:tcPr>
          <w:p w:rsidR="00AB2D7B" w:rsidRDefault="0096592D">
            <w:pPr>
              <w:ind w:left="250"/>
            </w:pPr>
            <w:r>
              <w:rPr>
                <w:rFonts w:ascii="Times New Roman" w:eastAsia="Times New Roman" w:hAnsi="Times New Roman" w:cs="Times New Roman"/>
                <w:sz w:val="20"/>
              </w:rPr>
              <w:t xml:space="preserve"> </w:t>
            </w:r>
          </w:p>
          <w:p w:rsidR="00AB2D7B" w:rsidRDefault="0096592D">
            <w:pPr>
              <w:ind w:left="250"/>
            </w:pPr>
            <w:r>
              <w:rPr>
                <w:rFonts w:ascii="Times New Roman" w:eastAsia="Times New Roman" w:hAnsi="Times New Roman" w:cs="Times New Roman"/>
                <w:sz w:val="20"/>
              </w:rPr>
              <w:t xml:space="preserve"> </w:t>
            </w:r>
          </w:p>
          <w:p w:rsidR="00AB2D7B" w:rsidRDefault="0096592D">
            <w:pPr>
              <w:ind w:left="178"/>
            </w:pPr>
            <w:r>
              <w:rPr>
                <w:rFonts w:ascii="Times New Roman" w:eastAsia="Times New Roman" w:hAnsi="Times New Roman" w:cs="Times New Roman"/>
                <w:sz w:val="20"/>
              </w:rPr>
              <w:t xml:space="preserve">X </w:t>
            </w:r>
          </w:p>
        </w:tc>
        <w:tc>
          <w:tcPr>
            <w:tcW w:w="2700" w:type="dxa"/>
            <w:tcBorders>
              <w:top w:val="single" w:sz="4" w:space="0" w:color="000000"/>
              <w:left w:val="nil"/>
              <w:bottom w:val="nil"/>
              <w:right w:val="nil"/>
            </w:tcBorders>
          </w:tcPr>
          <w:p w:rsidR="00AB2D7B" w:rsidRDefault="0096592D">
            <w:pPr>
              <w:ind w:left="202" w:right="744"/>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1186" w:type="dxa"/>
            <w:tcBorders>
              <w:top w:val="single" w:sz="4" w:space="0" w:color="000000"/>
              <w:left w:val="nil"/>
              <w:bottom w:val="nil"/>
              <w:right w:val="nil"/>
            </w:tcBorders>
          </w:tcPr>
          <w:p w:rsidR="00AB2D7B" w:rsidRDefault="0096592D">
            <w:pPr>
              <w:ind w:left="427" w:right="430"/>
              <w:jc w:val="both"/>
            </w:pPr>
            <w:r>
              <w:rPr>
                <w:rFonts w:ascii="Times New Roman" w:eastAsia="Times New Roman" w:hAnsi="Times New Roman" w:cs="Times New Roman"/>
                <w:sz w:val="20"/>
              </w:rPr>
              <w:t xml:space="preserve">   </w:t>
            </w:r>
          </w:p>
        </w:tc>
      </w:tr>
      <w:tr w:rsidR="00AB2D7B">
        <w:trPr>
          <w:trHeight w:val="493"/>
        </w:trPr>
        <w:tc>
          <w:tcPr>
            <w:tcW w:w="2919" w:type="dxa"/>
            <w:tcBorders>
              <w:top w:val="nil"/>
              <w:left w:val="nil"/>
              <w:bottom w:val="nil"/>
              <w:right w:val="nil"/>
            </w:tcBorders>
          </w:tcPr>
          <w:p w:rsidR="00AB2D7B" w:rsidRDefault="0096592D">
            <w:pPr>
              <w:ind w:left="122" w:right="693"/>
            </w:pPr>
            <w:r>
              <w:rPr>
                <w:rFonts w:ascii="Times New Roman" w:eastAsia="Times New Roman" w:hAnsi="Times New Roman" w:cs="Times New Roman"/>
                <w:sz w:val="20"/>
              </w:rPr>
              <w:t xml:space="preserve">   Inpatient Stays    Ratio </w:t>
            </w:r>
          </w:p>
        </w:tc>
        <w:tc>
          <w:tcPr>
            <w:tcW w:w="1411" w:type="dxa"/>
            <w:tcBorders>
              <w:top w:val="nil"/>
              <w:left w:val="nil"/>
              <w:bottom w:val="nil"/>
              <w:right w:val="nil"/>
            </w:tcBorders>
          </w:tcPr>
          <w:p w:rsidR="00AB2D7B" w:rsidRDefault="0096592D">
            <w:pPr>
              <w:ind w:left="250"/>
            </w:pPr>
            <w:r>
              <w:rPr>
                <w:rFonts w:ascii="Times New Roman" w:eastAsia="Times New Roman" w:hAnsi="Times New Roman" w:cs="Times New Roman"/>
                <w:sz w:val="20"/>
              </w:rPr>
              <w:t xml:space="preserve"> </w:t>
            </w:r>
          </w:p>
          <w:p w:rsidR="00AB2D7B" w:rsidRDefault="0096592D">
            <w:pPr>
              <w:ind w:left="178"/>
            </w:pPr>
            <w:r>
              <w:rPr>
                <w:rFonts w:ascii="Times New Roman" w:eastAsia="Times New Roman" w:hAnsi="Times New Roman" w:cs="Times New Roman"/>
                <w:sz w:val="20"/>
              </w:rPr>
              <w:t xml:space="preserve">X </w:t>
            </w:r>
          </w:p>
        </w:tc>
        <w:tc>
          <w:tcPr>
            <w:tcW w:w="2700" w:type="dxa"/>
            <w:tcBorders>
              <w:top w:val="nil"/>
              <w:left w:val="nil"/>
              <w:bottom w:val="nil"/>
              <w:right w:val="nil"/>
            </w:tcBorders>
          </w:tcPr>
          <w:p w:rsidR="00AB2D7B" w:rsidRDefault="0096592D">
            <w:pPr>
              <w:spacing w:after="4"/>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186" w:type="dxa"/>
            <w:tcBorders>
              <w:top w:val="nil"/>
              <w:left w:val="nil"/>
              <w:bottom w:val="nil"/>
              <w:right w:val="nil"/>
            </w:tcBorders>
          </w:tcPr>
          <w:p w:rsidR="00AB2D7B" w:rsidRDefault="0096592D">
            <w:pPr>
              <w:ind w:left="427"/>
            </w:pPr>
            <w:r>
              <w:rPr>
                <w:rFonts w:ascii="Times New Roman" w:eastAsia="Times New Roman" w:hAnsi="Times New Roman" w:cs="Times New Roman"/>
                <w:sz w:val="20"/>
              </w:rPr>
              <w:t xml:space="preserve"> </w:t>
            </w:r>
          </w:p>
          <w:p w:rsidR="00AB2D7B" w:rsidRDefault="0096592D">
            <w:pPr>
              <w:ind w:left="427"/>
            </w:pPr>
            <w:r>
              <w:rPr>
                <w:rFonts w:ascii="Times New Roman" w:eastAsia="Times New Roman" w:hAnsi="Times New Roman" w:cs="Times New Roman"/>
                <w:sz w:val="20"/>
              </w:rPr>
              <w:t xml:space="preserve"> </w:t>
            </w:r>
          </w:p>
        </w:tc>
      </w:tr>
      <w:tr w:rsidR="00AB2D7B">
        <w:trPr>
          <w:trHeight w:val="734"/>
        </w:trPr>
        <w:tc>
          <w:tcPr>
            <w:tcW w:w="2919" w:type="dxa"/>
            <w:tcBorders>
              <w:top w:val="nil"/>
              <w:left w:val="nil"/>
              <w:bottom w:val="nil"/>
              <w:right w:val="nil"/>
            </w:tcBorders>
          </w:tcPr>
          <w:p w:rsidR="00AB2D7B" w:rsidRDefault="0096592D">
            <w:pPr>
              <w:ind w:left="122"/>
            </w:pPr>
            <w:r>
              <w:rPr>
                <w:rFonts w:ascii="Times New Roman" w:eastAsia="Times New Roman" w:hAnsi="Times New Roman" w:cs="Times New Roman"/>
                <w:sz w:val="20"/>
              </w:rPr>
              <w:t xml:space="preserve">Non-Diabetes </w:t>
            </w:r>
          </w:p>
          <w:p w:rsidR="00AB2D7B" w:rsidRDefault="0096592D">
            <w:pPr>
              <w:ind w:left="122" w:right="1103"/>
            </w:pPr>
            <w:r>
              <w:rPr>
                <w:rFonts w:ascii="Times New Roman" w:eastAsia="Times New Roman" w:hAnsi="Times New Roman" w:cs="Times New Roman"/>
                <w:sz w:val="20"/>
              </w:rPr>
              <w:t xml:space="preserve">   ED Visits    Ratio </w:t>
            </w:r>
          </w:p>
        </w:tc>
        <w:tc>
          <w:tcPr>
            <w:tcW w:w="1411" w:type="dxa"/>
            <w:tcBorders>
              <w:top w:val="nil"/>
              <w:left w:val="nil"/>
              <w:bottom w:val="nil"/>
              <w:right w:val="nil"/>
            </w:tcBorders>
          </w:tcPr>
          <w:p w:rsidR="00AB2D7B" w:rsidRDefault="0096592D">
            <w:pPr>
              <w:ind w:left="250"/>
            </w:pPr>
            <w:r>
              <w:rPr>
                <w:rFonts w:ascii="Times New Roman" w:eastAsia="Times New Roman" w:hAnsi="Times New Roman" w:cs="Times New Roman"/>
                <w:sz w:val="20"/>
              </w:rPr>
              <w:t xml:space="preserve"> </w:t>
            </w:r>
          </w:p>
          <w:p w:rsidR="00AB2D7B" w:rsidRDefault="0096592D">
            <w:pPr>
              <w:ind w:left="250"/>
            </w:pPr>
            <w:r>
              <w:rPr>
                <w:rFonts w:ascii="Times New Roman" w:eastAsia="Times New Roman" w:hAnsi="Times New Roman" w:cs="Times New Roman"/>
                <w:sz w:val="20"/>
              </w:rPr>
              <w:t xml:space="preserve"> </w:t>
            </w:r>
          </w:p>
          <w:p w:rsidR="00AB2D7B" w:rsidRDefault="0096592D">
            <w:pPr>
              <w:ind w:left="178"/>
            </w:pPr>
            <w:r>
              <w:rPr>
                <w:rFonts w:ascii="Times New Roman" w:eastAsia="Times New Roman" w:hAnsi="Times New Roman" w:cs="Times New Roman"/>
                <w:sz w:val="20"/>
              </w:rPr>
              <w:t xml:space="preserve">X </w:t>
            </w:r>
          </w:p>
        </w:tc>
        <w:tc>
          <w:tcPr>
            <w:tcW w:w="2700" w:type="dxa"/>
            <w:tcBorders>
              <w:top w:val="nil"/>
              <w:left w:val="nil"/>
              <w:bottom w:val="nil"/>
              <w:right w:val="nil"/>
            </w:tcBorders>
          </w:tcPr>
          <w:p w:rsidR="00AB2D7B" w:rsidRDefault="0096592D">
            <w:pPr>
              <w:ind w:left="202" w:right="744"/>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1186" w:type="dxa"/>
            <w:tcBorders>
              <w:top w:val="nil"/>
              <w:left w:val="nil"/>
              <w:bottom w:val="nil"/>
              <w:right w:val="nil"/>
            </w:tcBorders>
          </w:tcPr>
          <w:p w:rsidR="00AB2D7B" w:rsidRDefault="0096592D">
            <w:pPr>
              <w:ind w:left="427" w:right="430"/>
              <w:jc w:val="both"/>
            </w:pPr>
            <w:r>
              <w:rPr>
                <w:rFonts w:ascii="Times New Roman" w:eastAsia="Times New Roman" w:hAnsi="Times New Roman" w:cs="Times New Roman"/>
                <w:sz w:val="20"/>
              </w:rPr>
              <w:t xml:space="preserve">   </w:t>
            </w:r>
          </w:p>
        </w:tc>
      </w:tr>
      <w:tr w:rsidR="00AB2D7B">
        <w:trPr>
          <w:trHeight w:val="744"/>
        </w:trPr>
        <w:tc>
          <w:tcPr>
            <w:tcW w:w="2919" w:type="dxa"/>
            <w:vMerge w:val="restart"/>
            <w:tcBorders>
              <w:top w:val="nil"/>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   Inpatient Stays </w:t>
            </w:r>
          </w:p>
          <w:p w:rsidR="00AB2D7B" w:rsidRDefault="0096592D">
            <w:pPr>
              <w:ind w:left="122"/>
            </w:pPr>
            <w:r>
              <w:rPr>
                <w:rFonts w:ascii="Times New Roman" w:eastAsia="Times New Roman" w:hAnsi="Times New Roman" w:cs="Times New Roman"/>
                <w:sz w:val="20"/>
              </w:rPr>
              <w:t xml:space="preserve">   Ratio </w:t>
            </w:r>
          </w:p>
          <w:p w:rsidR="00AB2D7B" w:rsidRDefault="0096592D">
            <w:pPr>
              <w:spacing w:after="5"/>
              <w:ind w:left="122"/>
            </w:pPr>
            <w:r>
              <w:rPr>
                <w:rFonts w:ascii="Times New Roman" w:eastAsia="Times New Roman" w:hAnsi="Times New Roman" w:cs="Times New Roman"/>
                <w:sz w:val="20"/>
              </w:rPr>
              <w:t xml:space="preserve"> </w:t>
            </w:r>
          </w:p>
          <w:p w:rsidR="00AB2D7B" w:rsidRDefault="0096592D">
            <w:pPr>
              <w:spacing w:after="34"/>
              <w:ind w:left="122"/>
            </w:pPr>
            <w:r>
              <w:rPr>
                <w:rFonts w:ascii="Times New Roman" w:eastAsia="Times New Roman" w:hAnsi="Times New Roman" w:cs="Times New Roman"/>
                <w:sz w:val="20"/>
              </w:rPr>
              <w:t xml:space="preserve">Diabetes/Non-Diabetes </w:t>
            </w:r>
          </w:p>
          <w:p w:rsidR="00AB2D7B" w:rsidRDefault="0096592D">
            <w:pPr>
              <w:ind w:left="122"/>
            </w:pPr>
            <w:r>
              <w:rPr>
                <w:rFonts w:ascii="Times New Roman" w:eastAsia="Times New Roman" w:hAnsi="Times New Roman" w:cs="Times New Roman"/>
                <w:sz w:val="20"/>
              </w:rPr>
              <w:t xml:space="preserve">  ED Visits </w:t>
            </w:r>
          </w:p>
          <w:p w:rsidR="00AB2D7B" w:rsidRDefault="0096592D">
            <w:pPr>
              <w:ind w:left="122"/>
            </w:pPr>
            <w:r>
              <w:rPr>
                <w:rFonts w:ascii="Times New Roman" w:eastAsia="Times New Roman" w:hAnsi="Times New Roman" w:cs="Times New Roman"/>
                <w:sz w:val="20"/>
              </w:rPr>
              <w:t xml:space="preserve">  Inpatient Stays </w:t>
            </w:r>
          </w:p>
        </w:tc>
        <w:tc>
          <w:tcPr>
            <w:tcW w:w="1411" w:type="dxa"/>
            <w:tcBorders>
              <w:top w:val="nil"/>
              <w:left w:val="nil"/>
              <w:bottom w:val="single" w:sz="4" w:space="0" w:color="000000"/>
              <w:right w:val="nil"/>
            </w:tcBorders>
          </w:tcPr>
          <w:p w:rsidR="00AB2D7B" w:rsidRDefault="0096592D">
            <w:pPr>
              <w:ind w:left="250"/>
            </w:pPr>
            <w:r>
              <w:rPr>
                <w:rFonts w:ascii="Times New Roman" w:eastAsia="Times New Roman" w:hAnsi="Times New Roman" w:cs="Times New Roman"/>
                <w:sz w:val="20"/>
              </w:rPr>
              <w:t xml:space="preserve"> </w:t>
            </w:r>
          </w:p>
          <w:p w:rsidR="00AB2D7B" w:rsidRDefault="0096592D">
            <w:pPr>
              <w:ind w:left="178"/>
            </w:pPr>
            <w:r>
              <w:rPr>
                <w:rFonts w:ascii="Times New Roman" w:eastAsia="Times New Roman" w:hAnsi="Times New Roman" w:cs="Times New Roman"/>
                <w:sz w:val="20"/>
              </w:rPr>
              <w:t xml:space="preserve">X </w:t>
            </w:r>
          </w:p>
        </w:tc>
        <w:tc>
          <w:tcPr>
            <w:tcW w:w="2700" w:type="dxa"/>
            <w:tcBorders>
              <w:top w:val="nil"/>
              <w:left w:val="nil"/>
              <w:bottom w:val="single" w:sz="4" w:space="0" w:color="000000"/>
              <w:right w:val="nil"/>
            </w:tcBorders>
          </w:tcPr>
          <w:p w:rsidR="00AB2D7B" w:rsidRDefault="0096592D">
            <w:pPr>
              <w:spacing w:after="3"/>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144"/>
            </w:pPr>
            <w:r>
              <w:rPr>
                <w:rFonts w:ascii="Times New Roman" w:eastAsia="Times New Roman" w:hAnsi="Times New Roman" w:cs="Times New Roman"/>
                <w:sz w:val="20"/>
              </w:rPr>
              <w:t xml:space="preserve">Rate Ratio (95% C.I.) </w:t>
            </w:r>
          </w:p>
        </w:tc>
        <w:tc>
          <w:tcPr>
            <w:tcW w:w="1186" w:type="dxa"/>
            <w:tcBorders>
              <w:top w:val="nil"/>
              <w:left w:val="nil"/>
              <w:bottom w:val="single" w:sz="4" w:space="0" w:color="000000"/>
              <w:right w:val="nil"/>
            </w:tcBorders>
          </w:tcPr>
          <w:p w:rsidR="00AB2D7B" w:rsidRDefault="0096592D">
            <w:pPr>
              <w:ind w:left="427"/>
            </w:pPr>
            <w:r>
              <w:rPr>
                <w:rFonts w:ascii="Times New Roman" w:eastAsia="Times New Roman" w:hAnsi="Times New Roman" w:cs="Times New Roman"/>
                <w:sz w:val="20"/>
              </w:rPr>
              <w:t xml:space="preserve"> </w:t>
            </w:r>
          </w:p>
          <w:p w:rsidR="00AB2D7B" w:rsidRDefault="0096592D">
            <w:pPr>
              <w:ind w:left="427"/>
            </w:pPr>
            <w:r>
              <w:rPr>
                <w:rFonts w:ascii="Times New Roman" w:eastAsia="Times New Roman" w:hAnsi="Times New Roman" w:cs="Times New Roman"/>
                <w:sz w:val="20"/>
              </w:rPr>
              <w:t xml:space="preserve"> </w:t>
            </w:r>
          </w:p>
        </w:tc>
      </w:tr>
      <w:tr w:rsidR="00AB2D7B">
        <w:trPr>
          <w:trHeight w:val="804"/>
        </w:trPr>
        <w:tc>
          <w:tcPr>
            <w:tcW w:w="0" w:type="auto"/>
            <w:vMerge/>
            <w:tcBorders>
              <w:top w:val="nil"/>
              <w:left w:val="nil"/>
              <w:bottom w:val="single" w:sz="4" w:space="0" w:color="000000"/>
              <w:right w:val="nil"/>
            </w:tcBorders>
          </w:tcPr>
          <w:p w:rsidR="00AB2D7B" w:rsidRDefault="00AB2D7B"/>
        </w:tc>
        <w:tc>
          <w:tcPr>
            <w:tcW w:w="1411" w:type="dxa"/>
            <w:tcBorders>
              <w:top w:val="single" w:sz="4" w:space="0" w:color="000000"/>
              <w:left w:val="nil"/>
              <w:bottom w:val="single" w:sz="4" w:space="0" w:color="000000"/>
              <w:right w:val="nil"/>
            </w:tcBorders>
          </w:tcPr>
          <w:p w:rsidR="00AB2D7B" w:rsidRDefault="0096592D">
            <w:pPr>
              <w:spacing w:after="34"/>
              <w:ind w:left="250"/>
            </w:pPr>
            <w:r>
              <w:rPr>
                <w:rFonts w:ascii="Times New Roman" w:eastAsia="Times New Roman" w:hAnsi="Times New Roman" w:cs="Times New Roman"/>
                <w:sz w:val="20"/>
              </w:rPr>
              <w:t xml:space="preserve"> </w:t>
            </w:r>
          </w:p>
          <w:p w:rsidR="00AB2D7B" w:rsidRDefault="0096592D">
            <w:pPr>
              <w:ind w:left="250" w:right="833"/>
              <w:jc w:val="both"/>
            </w:pPr>
            <w:r>
              <w:rPr>
                <w:rFonts w:ascii="Times New Roman" w:eastAsia="Times New Roman" w:hAnsi="Times New Roman" w:cs="Times New Roman"/>
                <w:sz w:val="20"/>
              </w:rPr>
              <w:t xml:space="preserve">  </w:t>
            </w:r>
          </w:p>
        </w:tc>
        <w:tc>
          <w:tcPr>
            <w:tcW w:w="2700" w:type="dxa"/>
            <w:tcBorders>
              <w:top w:val="single" w:sz="4" w:space="0" w:color="000000"/>
              <w:left w:val="nil"/>
              <w:bottom w:val="single" w:sz="4" w:space="0" w:color="000000"/>
              <w:right w:val="nil"/>
            </w:tcBorders>
          </w:tcPr>
          <w:p w:rsidR="00AB2D7B" w:rsidRDefault="0096592D">
            <w:pPr>
              <w:spacing w:after="39"/>
              <w:ind w:left="20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02" w:right="744"/>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1186" w:type="dxa"/>
            <w:tcBorders>
              <w:top w:val="single" w:sz="4" w:space="0" w:color="000000"/>
              <w:left w:val="nil"/>
              <w:bottom w:val="single" w:sz="4" w:space="0" w:color="000000"/>
              <w:right w:val="nil"/>
            </w:tcBorders>
          </w:tcPr>
          <w:p w:rsidR="00AB2D7B" w:rsidRDefault="0096592D">
            <w:pPr>
              <w:spacing w:after="34"/>
              <w:ind w:left="427"/>
            </w:pPr>
            <w:r>
              <w:rPr>
                <w:rFonts w:ascii="Times New Roman" w:eastAsia="Times New Roman" w:hAnsi="Times New Roman" w:cs="Times New Roman"/>
                <w:sz w:val="20"/>
              </w:rPr>
              <w:t xml:space="preserve"> </w:t>
            </w:r>
          </w:p>
          <w:p w:rsidR="00AB2D7B" w:rsidRDefault="0096592D">
            <w:pPr>
              <w:ind w:left="427" w:right="430"/>
              <w:jc w:val="both"/>
            </w:pPr>
            <w:r>
              <w:rPr>
                <w:rFonts w:ascii="Times New Roman" w:eastAsia="Times New Roman" w:hAnsi="Times New Roman" w:cs="Times New Roman"/>
                <w:sz w:val="20"/>
              </w:rPr>
              <w:t xml:space="preserve">  </w:t>
            </w:r>
          </w:p>
        </w:tc>
      </w:tr>
    </w:tbl>
    <w:p w:rsidR="00AB2D7B" w:rsidRDefault="0096592D">
      <w:pPr>
        <w:spacing w:after="4" w:line="250" w:lineRule="auto"/>
        <w:ind w:left="355" w:hanging="10"/>
      </w:pPr>
      <w:r>
        <w:rPr>
          <w:rFonts w:ascii="Times New Roman" w:eastAsia="Times New Roman" w:hAnsi="Times New Roman" w:cs="Times New Roman"/>
          <w:sz w:val="20"/>
        </w:rPr>
        <w:t xml:space="preserve">All rates are age- and sex-standardized to the 2010 US Adult Population without Diabetes </w:t>
      </w:r>
    </w:p>
    <w:p w:rsidR="00AB2D7B" w:rsidRDefault="0096592D">
      <w:pPr>
        <w:numPr>
          <w:ilvl w:val="0"/>
          <w:numId w:val="8"/>
        </w:numPr>
        <w:spacing w:after="4" w:line="250" w:lineRule="auto"/>
        <w:ind w:hanging="360"/>
      </w:pPr>
      <w:r>
        <w:rPr>
          <w:rFonts w:ascii="Times New Roman" w:eastAsia="Times New Roman" w:hAnsi="Times New Roman" w:cs="Times New Roman"/>
          <w:sz w:val="20"/>
        </w:rPr>
        <w:t xml:space="preserve">Ratios reflect rate ratios and 95% C.I. using 2008 rates as reference </w:t>
      </w:r>
    </w:p>
    <w:p w:rsidR="00AB2D7B" w:rsidRDefault="0096592D">
      <w:pPr>
        <w:numPr>
          <w:ilvl w:val="0"/>
          <w:numId w:val="8"/>
        </w:numPr>
        <w:spacing w:after="4" w:line="250" w:lineRule="auto"/>
        <w:ind w:hanging="360"/>
      </w:pPr>
      <w:r>
        <w:rPr>
          <w:rFonts w:ascii="Times New Roman" w:eastAsia="Times New Roman" w:hAnsi="Times New Roman" w:cs="Times New Roman"/>
          <w:sz w:val="20"/>
        </w:rPr>
        <w:t xml:space="preserve">Reflects rate ratios using non-Diabetes health service use rates as reference </w:t>
      </w:r>
    </w:p>
    <w:p w:rsidR="00AB2D7B" w:rsidRDefault="0096592D">
      <w:pPr>
        <w:spacing w:after="7" w:line="255" w:lineRule="auto"/>
        <w:ind w:left="360" w:right="10744"/>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line="263" w:lineRule="auto"/>
        <w:ind w:left="360" w:right="10744"/>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pStyle w:val="Heading5"/>
        <w:spacing w:after="2" w:line="259" w:lineRule="auto"/>
        <w:ind w:left="355" w:right="856" w:hanging="10"/>
      </w:pPr>
      <w:r>
        <w:rPr>
          <w:sz w:val="22"/>
        </w:rPr>
        <w:lastRenderedPageBreak/>
        <w:t>Appendix 6. Table Shells for Aim 2 Results</w:t>
      </w:r>
      <w:r>
        <w:rPr>
          <w:b w:val="0"/>
          <w:sz w:val="20"/>
        </w:rPr>
        <w:t xml:space="preserve"> </w:t>
      </w:r>
    </w:p>
    <w:p w:rsidR="00AB2D7B" w:rsidRDefault="0096592D">
      <w:pPr>
        <w:spacing w:after="3"/>
        <w:ind w:left="360"/>
      </w:pPr>
      <w:r>
        <w:rPr>
          <w:rFonts w:ascii="Times New Roman" w:eastAsia="Times New Roman" w:hAnsi="Times New Roman" w:cs="Times New Roman"/>
          <w:sz w:val="20"/>
        </w:rPr>
        <w:t xml:space="preserve"> </w:t>
      </w:r>
    </w:p>
    <w:p w:rsidR="00AB2D7B" w:rsidRDefault="0096592D">
      <w:pPr>
        <w:spacing w:after="4" w:line="250" w:lineRule="auto"/>
        <w:ind w:left="478" w:right="923" w:hanging="10"/>
      </w:pPr>
      <w:r>
        <w:rPr>
          <w:rFonts w:ascii="Times New Roman" w:eastAsia="Times New Roman" w:hAnsi="Times New Roman" w:cs="Times New Roman"/>
          <w:sz w:val="20"/>
        </w:rPr>
        <w:t xml:space="preserve">Table 8. Age-Standardized Rates of Potentially Preventable Hospitalizations among U.S. Adults with Diagnosed Diabetes </w:t>
      </w:r>
    </w:p>
    <w:tbl>
      <w:tblPr>
        <w:tblStyle w:val="TableGrid"/>
        <w:tblW w:w="9765" w:type="dxa"/>
        <w:tblInd w:w="346" w:type="dxa"/>
        <w:tblCellMar>
          <w:top w:w="15" w:type="dxa"/>
          <w:right w:w="115" w:type="dxa"/>
        </w:tblCellMar>
        <w:tblLook w:val="04A0" w:firstRow="1" w:lastRow="0" w:firstColumn="1" w:lastColumn="0" w:noHBand="0" w:noVBand="1"/>
      </w:tblPr>
      <w:tblGrid>
        <w:gridCol w:w="4786"/>
        <w:gridCol w:w="2552"/>
        <w:gridCol w:w="1282"/>
        <w:gridCol w:w="1145"/>
      </w:tblGrid>
      <w:tr w:rsidR="00AB2D7B">
        <w:trPr>
          <w:trHeight w:val="269"/>
        </w:trPr>
        <w:tc>
          <w:tcPr>
            <w:tcW w:w="4787" w:type="dxa"/>
            <w:tcBorders>
              <w:top w:val="single" w:sz="4" w:space="0" w:color="000000"/>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Variable </w:t>
            </w:r>
          </w:p>
        </w:tc>
        <w:tc>
          <w:tcPr>
            <w:tcW w:w="2552"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Year </w:t>
            </w:r>
          </w:p>
        </w:tc>
        <w:tc>
          <w:tcPr>
            <w:tcW w:w="2427" w:type="dxa"/>
            <w:gridSpan w:val="2"/>
            <w:tcBorders>
              <w:top w:val="single" w:sz="4" w:space="0" w:color="000000"/>
              <w:left w:val="nil"/>
              <w:bottom w:val="single" w:sz="4" w:space="0" w:color="000000"/>
              <w:right w:val="nil"/>
            </w:tcBorders>
          </w:tcPr>
          <w:p w:rsidR="00AB2D7B" w:rsidRDefault="0096592D">
            <w:pPr>
              <w:ind w:left="7"/>
              <w:jc w:val="center"/>
            </w:pPr>
            <w:r>
              <w:rPr>
                <w:rFonts w:ascii="Times New Roman" w:eastAsia="Times New Roman" w:hAnsi="Times New Roman" w:cs="Times New Roman"/>
                <w:sz w:val="20"/>
              </w:rPr>
              <w:t xml:space="preserve">Change 2008-2016 </w:t>
            </w:r>
          </w:p>
        </w:tc>
      </w:tr>
      <w:tr w:rsidR="00AB2D7B">
        <w:trPr>
          <w:trHeight w:val="499"/>
        </w:trPr>
        <w:tc>
          <w:tcPr>
            <w:tcW w:w="4787" w:type="dxa"/>
            <w:tcBorders>
              <w:top w:val="single" w:sz="4" w:space="0" w:color="000000"/>
              <w:left w:val="nil"/>
              <w:bottom w:val="single" w:sz="4" w:space="0" w:color="000000"/>
              <w:right w:val="nil"/>
            </w:tcBorders>
          </w:tcPr>
          <w:p w:rsidR="00AB2D7B" w:rsidRDefault="0096592D">
            <w:pPr>
              <w:tabs>
                <w:tab w:val="center" w:pos="3041"/>
                <w:tab w:val="center" w:pos="4104"/>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2008 </w:t>
            </w:r>
            <w:r>
              <w:rPr>
                <w:rFonts w:ascii="Times New Roman" w:eastAsia="Times New Roman" w:hAnsi="Times New Roman" w:cs="Times New Roman"/>
                <w:sz w:val="20"/>
              </w:rPr>
              <w:tab/>
              <w:t xml:space="preserve">2011 </w:t>
            </w:r>
          </w:p>
        </w:tc>
        <w:tc>
          <w:tcPr>
            <w:tcW w:w="2552" w:type="dxa"/>
            <w:tcBorders>
              <w:top w:val="single" w:sz="4" w:space="0" w:color="000000"/>
              <w:left w:val="nil"/>
              <w:bottom w:val="single" w:sz="4" w:space="0" w:color="000000"/>
              <w:right w:val="nil"/>
            </w:tcBorders>
          </w:tcPr>
          <w:p w:rsidR="00AB2D7B" w:rsidRDefault="0096592D">
            <w:pPr>
              <w:tabs>
                <w:tab w:val="center" w:pos="458"/>
                <w:tab w:val="center" w:pos="1550"/>
              </w:tabs>
            </w:pPr>
            <w:r>
              <w:tab/>
            </w:r>
            <w:r>
              <w:rPr>
                <w:rFonts w:ascii="Times New Roman" w:eastAsia="Times New Roman" w:hAnsi="Times New Roman" w:cs="Times New Roman"/>
                <w:sz w:val="20"/>
              </w:rPr>
              <w:t xml:space="preserve">2014 </w:t>
            </w:r>
            <w:r>
              <w:rPr>
                <w:rFonts w:ascii="Times New Roman" w:eastAsia="Times New Roman" w:hAnsi="Times New Roman" w:cs="Times New Roman"/>
                <w:sz w:val="20"/>
              </w:rPr>
              <w:tab/>
              <w:t xml:space="preserve">2016 </w:t>
            </w:r>
          </w:p>
        </w:tc>
        <w:tc>
          <w:tcPr>
            <w:tcW w:w="1282"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Absolute Change </w:t>
            </w:r>
          </w:p>
        </w:tc>
        <w:tc>
          <w:tcPr>
            <w:tcW w:w="1145"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Change </w:t>
            </w:r>
          </w:p>
        </w:tc>
      </w:tr>
      <w:tr w:rsidR="00AB2D7B">
        <w:trPr>
          <w:trHeight w:val="9705"/>
        </w:trPr>
        <w:tc>
          <w:tcPr>
            <w:tcW w:w="4787" w:type="dxa"/>
            <w:tcBorders>
              <w:top w:val="single" w:sz="4" w:space="0" w:color="000000"/>
              <w:left w:val="nil"/>
              <w:bottom w:val="single" w:sz="4" w:space="0" w:color="000000"/>
              <w:right w:val="nil"/>
            </w:tcBorders>
          </w:tcPr>
          <w:p w:rsidR="00AB2D7B" w:rsidRDefault="0096592D">
            <w:pPr>
              <w:tabs>
                <w:tab w:val="center" w:pos="2840"/>
                <w:tab w:val="center" w:pos="3903"/>
              </w:tabs>
              <w:spacing w:after="1"/>
            </w:pPr>
            <w:r>
              <w:rPr>
                <w:rFonts w:ascii="Times New Roman" w:eastAsia="Times New Roman" w:hAnsi="Times New Roman" w:cs="Times New Roman"/>
                <w:sz w:val="20"/>
              </w:rPr>
              <w:t xml:space="preserve">Short Term 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Complications </w:t>
            </w:r>
          </w:p>
          <w:p w:rsidR="00AB2D7B" w:rsidRDefault="0096592D">
            <w:pPr>
              <w:tabs>
                <w:tab w:val="center" w:pos="2840"/>
                <w:tab w:val="center" w:pos="3903"/>
              </w:tabs>
              <w:spacing w:after="16"/>
            </w:pPr>
            <w:r>
              <w:rPr>
                <w:rFonts w:ascii="Times New Roman" w:eastAsia="Times New Roman" w:hAnsi="Times New Roman" w:cs="Times New Roman"/>
                <w:sz w:val="20"/>
              </w:rPr>
              <w:t xml:space="preserve">No. of Cases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824"/>
              </w:tabs>
            </w:pPr>
            <w:r>
              <w:rPr>
                <w:rFonts w:ascii="Times New Roman" w:eastAsia="Times New Roman" w:hAnsi="Times New Roman" w:cs="Times New Roman"/>
                <w:sz w:val="20"/>
              </w:rPr>
              <w:t>Diabetes</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0"/>
              </w:rPr>
              <w:t xml:space="preserve"> </w:t>
            </w:r>
          </w:p>
          <w:p w:rsidR="00AB2D7B" w:rsidRDefault="0096592D">
            <w:pPr>
              <w:spacing w:after="15"/>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
            </w:pPr>
            <w:r>
              <w:rPr>
                <w:rFonts w:ascii="Times New Roman" w:eastAsia="Times New Roman" w:hAnsi="Times New Roman" w:cs="Times New Roman"/>
                <w:sz w:val="20"/>
              </w:rPr>
              <w:t xml:space="preserve">Long-Term 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Complications  </w:t>
            </w:r>
          </w:p>
          <w:p w:rsidR="00AB2D7B" w:rsidRDefault="0096592D">
            <w:pPr>
              <w:tabs>
                <w:tab w:val="center" w:pos="2840"/>
                <w:tab w:val="center" w:pos="3903"/>
              </w:tabs>
              <w:spacing w:after="1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2"/>
            </w:pPr>
            <w:r>
              <w:rPr>
                <w:rFonts w:ascii="Times New Roman" w:eastAsia="Times New Roman" w:hAnsi="Times New Roman" w:cs="Times New Roman"/>
                <w:sz w:val="20"/>
              </w:rPr>
              <w:t xml:space="preserve">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16"/>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
            </w:pPr>
            <w:r>
              <w:rPr>
                <w:rFonts w:ascii="Times New Roman" w:eastAsia="Times New Roman" w:hAnsi="Times New Roman" w:cs="Times New Roman"/>
                <w:sz w:val="20"/>
              </w:rPr>
              <w:t xml:space="preserve">Uncontrolled Diabetes without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Complications  </w:t>
            </w:r>
          </w:p>
          <w:p w:rsidR="00AB2D7B" w:rsidRDefault="0096592D">
            <w:pPr>
              <w:tabs>
                <w:tab w:val="center" w:pos="2840"/>
                <w:tab w:val="center" w:pos="3903"/>
              </w:tabs>
              <w:spacing w:after="15"/>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3"/>
            </w:pPr>
            <w:r>
              <w:rPr>
                <w:rFonts w:ascii="Times New Roman" w:eastAsia="Times New Roman" w:hAnsi="Times New Roman" w:cs="Times New Roman"/>
                <w:sz w:val="20"/>
              </w:rPr>
              <w:t xml:space="preserve">Diabetes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30"/>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
            </w:pPr>
            <w:r>
              <w:rPr>
                <w:rFonts w:ascii="Times New Roman" w:eastAsia="Times New Roman" w:hAnsi="Times New Roman" w:cs="Times New Roman"/>
                <w:sz w:val="20"/>
              </w:rPr>
              <w:t xml:space="preserve">Diabetes-related Lower-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Extremity Amputations </w:t>
            </w:r>
          </w:p>
          <w:p w:rsidR="00AB2D7B" w:rsidRDefault="0096592D">
            <w:pPr>
              <w:tabs>
                <w:tab w:val="center" w:pos="2840"/>
                <w:tab w:val="center" w:pos="3903"/>
              </w:tabs>
              <w:spacing w:after="1"/>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Diabetes  </w:t>
            </w:r>
          </w:p>
          <w:p w:rsidR="00AB2D7B" w:rsidRDefault="0096592D">
            <w:pPr>
              <w:spacing w:after="15"/>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1"/>
            </w:pPr>
            <w:r>
              <w:rPr>
                <w:rFonts w:ascii="Times New Roman" w:eastAsia="Times New Roman" w:hAnsi="Times New Roman" w:cs="Times New Roman"/>
                <w:sz w:val="20"/>
              </w:rPr>
              <w:t xml:space="preserve">Lower Extremity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23"/>
              <w:ind w:left="122"/>
            </w:pPr>
            <w:r>
              <w:rPr>
                <w:rFonts w:ascii="Times New Roman" w:eastAsia="Times New Roman" w:hAnsi="Times New Roman" w:cs="Times New Roman"/>
                <w:sz w:val="20"/>
              </w:rPr>
              <w:t xml:space="preserve">Ulcers/inflammation/infections    </w:t>
            </w:r>
          </w:p>
          <w:p w:rsidR="00AB2D7B" w:rsidRDefault="0096592D">
            <w:pPr>
              <w:spacing w:after="13"/>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Diabetes  </w:t>
            </w:r>
          </w:p>
          <w:p w:rsidR="00AB2D7B" w:rsidRDefault="0096592D">
            <w:pPr>
              <w:spacing w:after="14"/>
              <w:ind w:left="122"/>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15"/>
            </w:pPr>
            <w:r>
              <w:rPr>
                <w:rFonts w:ascii="Times New Roman" w:eastAsia="Times New Roman" w:hAnsi="Times New Roman" w:cs="Times New Roman"/>
                <w:sz w:val="20"/>
              </w:rPr>
              <w:t xml:space="preserve">Hypoglycemia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5"/>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872"/>
                <w:tab w:val="center" w:pos="2840"/>
                <w:tab w:val="center" w:pos="3903"/>
              </w:tabs>
            </w:pPr>
            <w:r>
              <w:rPr>
                <w:rFonts w:ascii="Times New Roman" w:eastAsia="Times New Roman" w:hAnsi="Times New Roman" w:cs="Times New Roman"/>
                <w:sz w:val="20"/>
              </w:rPr>
              <w:t xml:space="preserve">Diabetes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13"/>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3"/>
            </w:pPr>
            <w:r>
              <w:rPr>
                <w:rFonts w:ascii="Times New Roman" w:eastAsia="Times New Roman" w:hAnsi="Times New Roman" w:cs="Times New Roman"/>
                <w:sz w:val="20"/>
              </w:rPr>
              <w:t xml:space="preserve">Lower Extremity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23"/>
              <w:ind w:left="122"/>
            </w:pPr>
            <w:r>
              <w:rPr>
                <w:rFonts w:ascii="Times New Roman" w:eastAsia="Times New Roman" w:hAnsi="Times New Roman" w:cs="Times New Roman"/>
                <w:sz w:val="20"/>
              </w:rPr>
              <w:t xml:space="preserve">Ulcers/inflammation/infections    </w:t>
            </w:r>
          </w:p>
          <w:p w:rsidR="00AB2D7B" w:rsidRDefault="0096592D">
            <w:pPr>
              <w:spacing w:after="13"/>
              <w:ind w:left="284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spacing w:after="3"/>
            </w:pPr>
            <w:r>
              <w:rPr>
                <w:rFonts w:ascii="Times New Roman" w:eastAsia="Times New Roman" w:hAnsi="Times New Roman" w:cs="Times New Roman"/>
                <w:sz w:val="20"/>
              </w:rPr>
              <w:t xml:space="preserve">No./1000 persons with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ind w:left="122"/>
            </w:pPr>
            <w:r>
              <w:rPr>
                <w:rFonts w:ascii="Times New Roman" w:eastAsia="Times New Roman" w:hAnsi="Times New Roman" w:cs="Times New Roman"/>
                <w:sz w:val="20"/>
              </w:rPr>
              <w:t xml:space="preserve">Diabetes  </w:t>
            </w:r>
          </w:p>
          <w:p w:rsidR="00AB2D7B" w:rsidRDefault="0096592D">
            <w:pPr>
              <w:tabs>
                <w:tab w:val="center" w:pos="2840"/>
                <w:tab w:val="center" w:pos="3903"/>
              </w:tabs>
              <w:spacing w:after="13"/>
            </w:pPr>
            <w:r>
              <w:rPr>
                <w:rFonts w:ascii="Times New Roman" w:eastAsia="Times New Roman" w:hAnsi="Times New Roman" w:cs="Times New Roman"/>
                <w:sz w:val="20"/>
              </w:rPr>
              <w:t xml:space="preserve">   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2840"/>
                <w:tab w:val="center" w:pos="3903"/>
              </w:tabs>
            </w:pPr>
            <w:r>
              <w:rPr>
                <w:rFonts w:ascii="Times New Roman" w:eastAsia="Times New Roman" w:hAnsi="Times New Roman" w:cs="Times New Roman"/>
                <w:sz w:val="20"/>
              </w:rPr>
              <w:t xml:space="preserve">   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tc>
        <w:tc>
          <w:tcPr>
            <w:tcW w:w="2552" w:type="dxa"/>
            <w:tcBorders>
              <w:top w:val="single" w:sz="4" w:space="0" w:color="000000"/>
              <w:left w:val="nil"/>
              <w:bottom w:val="single" w:sz="4" w:space="0" w:color="000000"/>
              <w:right w:val="nil"/>
            </w:tcBorders>
          </w:tcPr>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2"/>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1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30"/>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6"/>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4"/>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5"/>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248"/>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spacing w:after="13"/>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AB2D7B" w:rsidRDefault="0096592D">
            <w:pPr>
              <w:ind w:left="257"/>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c>
        <w:tc>
          <w:tcPr>
            <w:tcW w:w="1282" w:type="dxa"/>
            <w:tcBorders>
              <w:top w:val="single" w:sz="4" w:space="0" w:color="000000"/>
              <w:left w:val="nil"/>
              <w:bottom w:val="single" w:sz="4" w:space="0" w:color="000000"/>
              <w:right w:val="nil"/>
            </w:tcBorders>
          </w:tcPr>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7"/>
            </w:pPr>
            <w:r>
              <w:rPr>
                <w:rFonts w:ascii="Times New Roman" w:eastAsia="Times New Roman" w:hAnsi="Times New Roman" w:cs="Times New Roman"/>
                <w:sz w:val="20"/>
              </w:rPr>
              <w:t xml:space="preserve"> </w:t>
            </w:r>
          </w:p>
          <w:p w:rsidR="00AB2D7B" w:rsidRDefault="0096592D">
            <w:pPr>
              <w:spacing w:after="1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145" w:type="dxa"/>
            <w:tcBorders>
              <w:top w:val="single" w:sz="4" w:space="0" w:color="000000"/>
              <w:left w:val="nil"/>
              <w:bottom w:val="single" w:sz="4" w:space="0" w:color="000000"/>
              <w:right w:val="nil"/>
            </w:tcBorders>
          </w:tcPr>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7"/>
            </w:pPr>
            <w:r>
              <w:rPr>
                <w:rFonts w:ascii="Times New Roman" w:eastAsia="Times New Roman" w:hAnsi="Times New Roman" w:cs="Times New Roman"/>
                <w:sz w:val="20"/>
              </w:rPr>
              <w:t xml:space="preserve"> </w:t>
            </w:r>
          </w:p>
          <w:p w:rsidR="00AB2D7B" w:rsidRDefault="0096592D">
            <w:pPr>
              <w:spacing w:after="111"/>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24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10"/>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pPr>
              <w:spacing w:after="243"/>
            </w:pPr>
            <w:r>
              <w:rPr>
                <w:rFonts w:ascii="Times New Roman" w:eastAsia="Times New Roman" w:hAnsi="Times New Roman" w:cs="Times New Roman"/>
                <w:sz w:val="20"/>
              </w:rPr>
              <w:t xml:space="preserve"> </w:t>
            </w:r>
          </w:p>
          <w:p w:rsidR="00AB2D7B" w:rsidRDefault="0096592D">
            <w:pPr>
              <w:spacing w:after="8"/>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r>
    </w:tbl>
    <w:p w:rsidR="00AB2D7B" w:rsidRDefault="0096592D">
      <w:pPr>
        <w:spacing w:after="36" w:line="250" w:lineRule="auto"/>
        <w:ind w:left="464" w:hanging="10"/>
      </w:pPr>
      <w:r>
        <w:rPr>
          <w:rFonts w:ascii="Times New Roman" w:eastAsia="Times New Roman" w:hAnsi="Times New Roman" w:cs="Times New Roman"/>
          <w:sz w:val="20"/>
        </w:rPr>
        <w:lastRenderedPageBreak/>
        <w:t xml:space="preserve">Denominators for rates are from the </w:t>
      </w:r>
      <w:del w:id="125" w:author="Uppal, Teg" w:date="2020-05-01T16:02:00Z">
        <w:r w:rsidDel="00A73DC2">
          <w:rPr>
            <w:rFonts w:ascii="Times New Roman" w:eastAsia="Times New Roman" w:hAnsi="Times New Roman" w:cs="Times New Roman"/>
            <w:sz w:val="20"/>
          </w:rPr>
          <w:delText>Behavioral Risk Factor Surveillance</w:delText>
        </w:r>
      </w:del>
      <w:ins w:id="126" w:author="Uppal, Teg" w:date="2020-05-01T16:02:00Z">
        <w:r w:rsidR="00A73DC2">
          <w:rPr>
            <w:rFonts w:ascii="Times New Roman" w:eastAsia="Times New Roman" w:hAnsi="Times New Roman" w:cs="Times New Roman"/>
            <w:sz w:val="20"/>
          </w:rPr>
          <w:t>American Community</w:t>
        </w:r>
      </w:ins>
      <w:r>
        <w:rPr>
          <w:rFonts w:ascii="Times New Roman" w:eastAsia="Times New Roman" w:hAnsi="Times New Roman" w:cs="Times New Roman"/>
          <w:sz w:val="20"/>
        </w:rPr>
        <w:t xml:space="preserve"> Survey. Rates have been age-standardized to the U.S. </w:t>
      </w:r>
    </w:p>
    <w:p w:rsidR="00AB2D7B" w:rsidRDefault="0096592D">
      <w:pPr>
        <w:spacing w:after="67" w:line="250" w:lineRule="auto"/>
        <w:ind w:left="473" w:hanging="10"/>
      </w:pPr>
      <w:r>
        <w:rPr>
          <w:rFonts w:ascii="Times New Roman" w:eastAsia="Times New Roman" w:hAnsi="Times New Roman" w:cs="Times New Roman"/>
          <w:sz w:val="20"/>
        </w:rPr>
        <w:t xml:space="preserve">population in the year 2010 </w:t>
      </w:r>
      <w:r>
        <w:rPr>
          <w:rFonts w:ascii="Times New Roman" w:eastAsia="Times New Roman" w:hAnsi="Times New Roman" w:cs="Times New Roman"/>
          <w:sz w:val="24"/>
        </w:rPr>
        <w:t xml:space="preserve"> </w:t>
      </w:r>
    </w:p>
    <w:p w:rsidR="00AB2D7B" w:rsidRDefault="0096592D" w:rsidP="00F46A81">
      <w:pPr>
        <w:spacing w:after="0"/>
        <w:ind w:left="360"/>
      </w:pPr>
      <w:r>
        <w:rPr>
          <w:rFonts w:ascii="Times New Roman" w:eastAsia="Times New Roman" w:hAnsi="Times New Roman" w:cs="Times New Roman"/>
          <w:sz w:val="20"/>
        </w:rPr>
        <w:t xml:space="preserve"> </w:t>
      </w:r>
    </w:p>
    <w:p w:rsidR="00AB2D7B" w:rsidRDefault="0096592D">
      <w:pPr>
        <w:spacing w:after="4" w:line="250" w:lineRule="auto"/>
        <w:ind w:left="572" w:right="1151" w:hanging="10"/>
      </w:pPr>
      <w:r>
        <w:rPr>
          <w:rFonts w:ascii="Times New Roman" w:eastAsia="Times New Roman" w:hAnsi="Times New Roman" w:cs="Times New Roman"/>
          <w:sz w:val="20"/>
        </w:rPr>
        <w:t xml:space="preserve">Table 9. % Change in rates of Potentially Preventable Hospitalizations by Sociodemographic Factors from 20082016 </w:t>
      </w:r>
      <w:r>
        <w:rPr>
          <w:rFonts w:ascii="Times New Roman" w:eastAsia="Times New Roman" w:hAnsi="Times New Roman" w:cs="Times New Roman"/>
          <w:sz w:val="24"/>
        </w:rPr>
        <w:t xml:space="preserve"> </w:t>
      </w:r>
    </w:p>
    <w:tbl>
      <w:tblPr>
        <w:tblStyle w:val="TableGrid"/>
        <w:tblW w:w="9542" w:type="dxa"/>
        <w:tblInd w:w="346" w:type="dxa"/>
        <w:tblCellMar>
          <w:top w:w="12" w:type="dxa"/>
          <w:right w:w="115" w:type="dxa"/>
        </w:tblCellMar>
        <w:tblLook w:val="04A0" w:firstRow="1" w:lastRow="0" w:firstColumn="1" w:lastColumn="0" w:noHBand="0" w:noVBand="1"/>
      </w:tblPr>
      <w:tblGrid>
        <w:gridCol w:w="2187"/>
        <w:gridCol w:w="1745"/>
        <w:gridCol w:w="1906"/>
        <w:gridCol w:w="1906"/>
        <w:gridCol w:w="1798"/>
      </w:tblGrid>
      <w:tr w:rsidR="00AB2D7B">
        <w:trPr>
          <w:trHeight w:val="749"/>
        </w:trPr>
        <w:tc>
          <w:tcPr>
            <w:tcW w:w="2187" w:type="dxa"/>
            <w:tcBorders>
              <w:top w:val="single" w:sz="4" w:space="0" w:color="000000"/>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 </w:t>
            </w:r>
          </w:p>
        </w:tc>
        <w:tc>
          <w:tcPr>
            <w:tcW w:w="1745"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Short-Term </w:t>
            </w:r>
            <w:r>
              <w:rPr>
                <w:rFonts w:ascii="Times New Roman" w:eastAsia="Times New Roman" w:hAnsi="Times New Roman" w:cs="Times New Roman"/>
                <w:sz w:val="24"/>
              </w:rPr>
              <w:t xml:space="preserve"> </w:t>
            </w:r>
          </w:p>
          <w:p w:rsidR="00AB2D7B" w:rsidRDefault="0096592D">
            <w:r>
              <w:rPr>
                <w:rFonts w:ascii="Times New Roman" w:eastAsia="Times New Roman" w:hAnsi="Times New Roman" w:cs="Times New Roman"/>
                <w:sz w:val="20"/>
              </w:rPr>
              <w:t xml:space="preserve">Diabetes </w:t>
            </w:r>
            <w:r>
              <w:rPr>
                <w:rFonts w:ascii="Times New Roman" w:eastAsia="Times New Roman" w:hAnsi="Times New Roman" w:cs="Times New Roman"/>
                <w:sz w:val="24"/>
              </w:rPr>
              <w:t xml:space="preserve"> </w:t>
            </w:r>
          </w:p>
          <w:p w:rsidR="00AB2D7B" w:rsidRDefault="0096592D">
            <w:r>
              <w:rPr>
                <w:rFonts w:ascii="Times New Roman" w:eastAsia="Times New Roman" w:hAnsi="Times New Roman" w:cs="Times New Roman"/>
                <w:sz w:val="20"/>
              </w:rPr>
              <w:t xml:space="preserve">Complications   </w:t>
            </w:r>
          </w:p>
        </w:tc>
        <w:tc>
          <w:tcPr>
            <w:tcW w:w="190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Long-Term </w:t>
            </w:r>
            <w:r>
              <w:rPr>
                <w:rFonts w:ascii="Times New Roman" w:eastAsia="Times New Roman" w:hAnsi="Times New Roman" w:cs="Times New Roman"/>
                <w:sz w:val="24"/>
              </w:rPr>
              <w:t xml:space="preserve"> </w:t>
            </w:r>
          </w:p>
          <w:p w:rsidR="00AB2D7B" w:rsidRDefault="0096592D">
            <w:r>
              <w:rPr>
                <w:rFonts w:ascii="Times New Roman" w:eastAsia="Times New Roman" w:hAnsi="Times New Roman" w:cs="Times New Roman"/>
                <w:sz w:val="20"/>
              </w:rPr>
              <w:t xml:space="preserve">Diabetes </w:t>
            </w:r>
            <w:r>
              <w:rPr>
                <w:rFonts w:ascii="Times New Roman" w:eastAsia="Times New Roman" w:hAnsi="Times New Roman" w:cs="Times New Roman"/>
                <w:sz w:val="24"/>
              </w:rPr>
              <w:t xml:space="preserve"> </w:t>
            </w:r>
          </w:p>
          <w:p w:rsidR="00AB2D7B" w:rsidRDefault="0096592D">
            <w:r>
              <w:rPr>
                <w:rFonts w:ascii="Times New Roman" w:eastAsia="Times New Roman" w:hAnsi="Times New Roman" w:cs="Times New Roman"/>
                <w:sz w:val="20"/>
              </w:rPr>
              <w:t xml:space="preserve">Complications  </w:t>
            </w:r>
          </w:p>
        </w:tc>
        <w:tc>
          <w:tcPr>
            <w:tcW w:w="190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Uncontrolled </w:t>
            </w:r>
            <w:r>
              <w:rPr>
                <w:rFonts w:ascii="Times New Roman" w:eastAsia="Times New Roman" w:hAnsi="Times New Roman" w:cs="Times New Roman"/>
                <w:sz w:val="24"/>
              </w:rPr>
              <w:t xml:space="preserve"> </w:t>
            </w:r>
          </w:p>
          <w:p w:rsidR="00AB2D7B" w:rsidRDefault="0096592D">
            <w:r>
              <w:rPr>
                <w:rFonts w:ascii="Times New Roman" w:eastAsia="Times New Roman" w:hAnsi="Times New Roman" w:cs="Times New Roman"/>
                <w:sz w:val="20"/>
              </w:rPr>
              <w:t xml:space="preserve">Diabetes without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Complications   </w:t>
            </w:r>
          </w:p>
        </w:tc>
        <w:tc>
          <w:tcPr>
            <w:tcW w:w="1798"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Diabetes-related </w:t>
            </w:r>
            <w:r>
              <w:rPr>
                <w:rFonts w:ascii="Times New Roman" w:eastAsia="Times New Roman" w:hAnsi="Times New Roman" w:cs="Times New Roman"/>
                <w:sz w:val="24"/>
              </w:rPr>
              <w:t xml:space="preserve"> </w:t>
            </w:r>
          </w:p>
          <w:p w:rsidR="00AB2D7B" w:rsidRDefault="0096592D">
            <w:r>
              <w:rPr>
                <w:rFonts w:ascii="Times New Roman" w:eastAsia="Times New Roman" w:hAnsi="Times New Roman" w:cs="Times New Roman"/>
                <w:sz w:val="20"/>
              </w:rPr>
              <w:t xml:space="preserve">Lower-Extremity </w:t>
            </w:r>
            <w:r>
              <w:rPr>
                <w:rFonts w:ascii="Times New Roman" w:eastAsia="Times New Roman" w:hAnsi="Times New Roman" w:cs="Times New Roman"/>
                <w:sz w:val="24"/>
              </w:rPr>
              <w:t xml:space="preserve"> </w:t>
            </w:r>
          </w:p>
          <w:p w:rsidR="00AB2D7B" w:rsidRDefault="0096592D">
            <w:r>
              <w:rPr>
                <w:rFonts w:ascii="Times New Roman" w:eastAsia="Times New Roman" w:hAnsi="Times New Roman" w:cs="Times New Roman"/>
                <w:sz w:val="20"/>
              </w:rPr>
              <w:t xml:space="preserve">Amputations   </w:t>
            </w:r>
          </w:p>
        </w:tc>
      </w:tr>
      <w:tr w:rsidR="00AB2D7B">
        <w:trPr>
          <w:trHeight w:val="8915"/>
        </w:trPr>
        <w:tc>
          <w:tcPr>
            <w:tcW w:w="2187" w:type="dxa"/>
            <w:tcBorders>
              <w:top w:val="single" w:sz="4" w:space="0" w:color="000000"/>
              <w:left w:val="nil"/>
              <w:bottom w:val="single" w:sz="4" w:space="0" w:color="000000"/>
              <w:right w:val="nil"/>
            </w:tcBorders>
          </w:tcPr>
          <w:p w:rsidR="00AB2D7B" w:rsidRDefault="0096592D">
            <w:pPr>
              <w:ind w:left="122"/>
            </w:pPr>
            <w:r>
              <w:rPr>
                <w:rFonts w:ascii="Times New Roman" w:eastAsia="Times New Roman" w:hAnsi="Times New Roman" w:cs="Times New Roman"/>
                <w:sz w:val="20"/>
              </w:rPr>
              <w:t xml:space="preserve">Age, years </w:t>
            </w:r>
          </w:p>
          <w:p w:rsidR="00AB2D7B" w:rsidRDefault="0096592D">
            <w:pPr>
              <w:ind w:left="122"/>
            </w:pPr>
            <w:r>
              <w:rPr>
                <w:rFonts w:ascii="Times New Roman" w:eastAsia="Times New Roman" w:hAnsi="Times New Roman" w:cs="Times New Roman"/>
                <w:sz w:val="20"/>
              </w:rPr>
              <w:t xml:space="preserve">        18-29 </w:t>
            </w:r>
          </w:p>
          <w:p w:rsidR="00AB2D7B" w:rsidRDefault="0096592D">
            <w:pPr>
              <w:ind w:left="122"/>
            </w:pPr>
            <w:r>
              <w:rPr>
                <w:rFonts w:ascii="Times New Roman" w:eastAsia="Times New Roman" w:hAnsi="Times New Roman" w:cs="Times New Roman"/>
                <w:sz w:val="20"/>
              </w:rPr>
              <w:t xml:space="preserve">        30-44 </w:t>
            </w:r>
          </w:p>
          <w:p w:rsidR="00AB2D7B" w:rsidRDefault="0096592D">
            <w:pPr>
              <w:ind w:left="122"/>
            </w:pPr>
            <w:r>
              <w:rPr>
                <w:rFonts w:ascii="Times New Roman" w:eastAsia="Times New Roman" w:hAnsi="Times New Roman" w:cs="Times New Roman"/>
                <w:sz w:val="20"/>
              </w:rPr>
              <w:t xml:space="preserve">        45-64 </w:t>
            </w:r>
          </w:p>
          <w:p w:rsidR="00AB2D7B" w:rsidRDefault="0096592D">
            <w:pPr>
              <w:ind w:left="122"/>
            </w:pPr>
            <w:r>
              <w:rPr>
                <w:rFonts w:ascii="Times New Roman" w:eastAsia="Times New Roman" w:hAnsi="Times New Roman" w:cs="Times New Roman"/>
                <w:sz w:val="20"/>
              </w:rPr>
              <w:t xml:space="preserve">        64-74  </w:t>
            </w:r>
          </w:p>
          <w:p w:rsidR="00AB2D7B" w:rsidRDefault="0096592D">
            <w:pPr>
              <w:ind w:left="122"/>
            </w:pPr>
            <w:r>
              <w:rPr>
                <w:rFonts w:ascii="Times New Roman" w:eastAsia="Times New Roman" w:hAnsi="Times New Roman" w:cs="Times New Roman"/>
                <w:sz w:val="20"/>
              </w:rPr>
              <w:t xml:space="preserve">        75+ </w:t>
            </w:r>
          </w:p>
          <w:p w:rsidR="00AB2D7B" w:rsidRDefault="0096592D">
            <w:pPr>
              <w:ind w:left="122"/>
            </w:pPr>
            <w:r>
              <w:rPr>
                <w:rFonts w:ascii="Times New Roman" w:eastAsia="Times New Roman" w:hAnsi="Times New Roman" w:cs="Times New Roman"/>
                <w:sz w:val="20"/>
              </w:rPr>
              <w:t xml:space="preserve">Sex </w:t>
            </w:r>
          </w:p>
          <w:p w:rsidR="00AB2D7B" w:rsidRDefault="0096592D">
            <w:pPr>
              <w:ind w:left="122"/>
            </w:pPr>
            <w:r>
              <w:rPr>
                <w:rFonts w:ascii="Times New Roman" w:eastAsia="Times New Roman" w:hAnsi="Times New Roman" w:cs="Times New Roman"/>
                <w:sz w:val="20"/>
              </w:rPr>
              <w:t xml:space="preserve">        Female </w:t>
            </w:r>
          </w:p>
          <w:p w:rsidR="00AB2D7B" w:rsidRDefault="0096592D">
            <w:pPr>
              <w:ind w:left="122"/>
            </w:pPr>
            <w:r>
              <w:rPr>
                <w:rFonts w:ascii="Times New Roman" w:eastAsia="Times New Roman" w:hAnsi="Times New Roman" w:cs="Times New Roman"/>
                <w:sz w:val="20"/>
              </w:rPr>
              <w:t xml:space="preserve">        Male </w:t>
            </w:r>
          </w:p>
          <w:p w:rsidR="00AB2D7B" w:rsidRDefault="0096592D">
            <w:pPr>
              <w:ind w:left="122"/>
            </w:pPr>
            <w:r>
              <w:rPr>
                <w:rFonts w:ascii="Times New Roman" w:eastAsia="Times New Roman" w:hAnsi="Times New Roman" w:cs="Times New Roman"/>
                <w:sz w:val="20"/>
              </w:rPr>
              <w:t xml:space="preserve">Race </w:t>
            </w:r>
          </w:p>
          <w:p w:rsidR="00AB2D7B" w:rsidRDefault="0096592D">
            <w:pPr>
              <w:ind w:left="122"/>
            </w:pPr>
            <w:r>
              <w:rPr>
                <w:rFonts w:ascii="Times New Roman" w:eastAsia="Times New Roman" w:hAnsi="Times New Roman" w:cs="Times New Roman"/>
                <w:sz w:val="20"/>
              </w:rPr>
              <w:t xml:space="preserve">       White </w:t>
            </w:r>
          </w:p>
          <w:p w:rsidR="00AB2D7B" w:rsidRDefault="0096592D">
            <w:pPr>
              <w:ind w:left="122"/>
            </w:pPr>
            <w:r>
              <w:rPr>
                <w:rFonts w:ascii="Times New Roman" w:eastAsia="Times New Roman" w:hAnsi="Times New Roman" w:cs="Times New Roman"/>
                <w:sz w:val="20"/>
              </w:rPr>
              <w:t xml:space="preserve">        Black </w:t>
            </w:r>
          </w:p>
          <w:p w:rsidR="00AB2D7B" w:rsidRDefault="0096592D">
            <w:pPr>
              <w:ind w:left="122"/>
            </w:pPr>
            <w:r>
              <w:rPr>
                <w:rFonts w:ascii="Times New Roman" w:eastAsia="Times New Roman" w:hAnsi="Times New Roman" w:cs="Times New Roman"/>
                <w:sz w:val="20"/>
              </w:rPr>
              <w:t xml:space="preserve">        Hispanic </w:t>
            </w:r>
          </w:p>
          <w:p w:rsidR="00AB2D7B" w:rsidRDefault="0096592D">
            <w:pPr>
              <w:ind w:left="122"/>
            </w:pPr>
            <w:r>
              <w:rPr>
                <w:rFonts w:ascii="Times New Roman" w:eastAsia="Times New Roman" w:hAnsi="Times New Roman" w:cs="Times New Roman"/>
                <w:sz w:val="20"/>
              </w:rPr>
              <w:t xml:space="preserve">       Asian or Pacific </w:t>
            </w:r>
          </w:p>
          <w:p w:rsidR="00AB2D7B" w:rsidRDefault="0096592D">
            <w:pPr>
              <w:ind w:left="122"/>
            </w:pPr>
            <w:r>
              <w:rPr>
                <w:rFonts w:ascii="Times New Roman" w:eastAsia="Times New Roman" w:hAnsi="Times New Roman" w:cs="Times New Roman"/>
                <w:sz w:val="20"/>
              </w:rPr>
              <w:t xml:space="preserve">        Islander </w:t>
            </w:r>
          </w:p>
          <w:p w:rsidR="00AB2D7B" w:rsidRDefault="0096592D">
            <w:pPr>
              <w:spacing w:after="1"/>
              <w:ind w:left="122"/>
            </w:pPr>
            <w:r>
              <w:rPr>
                <w:rFonts w:ascii="Times New Roman" w:eastAsia="Times New Roman" w:hAnsi="Times New Roman" w:cs="Times New Roman"/>
                <w:sz w:val="20"/>
              </w:rPr>
              <w:t xml:space="preserve">        Native American </w:t>
            </w:r>
          </w:p>
          <w:p w:rsidR="00AB2D7B" w:rsidRDefault="0096592D">
            <w:pPr>
              <w:ind w:left="122"/>
            </w:pPr>
            <w:r>
              <w:rPr>
                <w:rFonts w:ascii="Times New Roman" w:eastAsia="Times New Roman" w:hAnsi="Times New Roman" w:cs="Times New Roman"/>
                <w:sz w:val="20"/>
              </w:rPr>
              <w:t xml:space="preserve">Region </w:t>
            </w:r>
          </w:p>
          <w:p w:rsidR="00AB2D7B" w:rsidRDefault="0096592D">
            <w:pPr>
              <w:ind w:left="122"/>
            </w:pPr>
            <w:r>
              <w:rPr>
                <w:rFonts w:ascii="Times New Roman" w:eastAsia="Times New Roman" w:hAnsi="Times New Roman" w:cs="Times New Roman"/>
                <w:sz w:val="20"/>
              </w:rPr>
              <w:t xml:space="preserve">       Northeast </w:t>
            </w:r>
          </w:p>
          <w:p w:rsidR="00AB2D7B" w:rsidRDefault="0096592D">
            <w:pPr>
              <w:ind w:left="122"/>
            </w:pPr>
            <w:r>
              <w:rPr>
                <w:rFonts w:ascii="Times New Roman" w:eastAsia="Times New Roman" w:hAnsi="Times New Roman" w:cs="Times New Roman"/>
                <w:sz w:val="20"/>
              </w:rPr>
              <w:t xml:space="preserve">       Midwest </w:t>
            </w:r>
          </w:p>
          <w:p w:rsidR="00AB2D7B" w:rsidRDefault="0096592D">
            <w:pPr>
              <w:ind w:left="122"/>
            </w:pPr>
            <w:r>
              <w:rPr>
                <w:rFonts w:ascii="Times New Roman" w:eastAsia="Times New Roman" w:hAnsi="Times New Roman" w:cs="Times New Roman"/>
                <w:sz w:val="20"/>
              </w:rPr>
              <w:t xml:space="preserve">       South </w:t>
            </w:r>
          </w:p>
          <w:p w:rsidR="00AB2D7B" w:rsidRDefault="0096592D">
            <w:pPr>
              <w:ind w:left="122"/>
            </w:pPr>
            <w:r>
              <w:rPr>
                <w:rFonts w:ascii="Times New Roman" w:eastAsia="Times New Roman" w:hAnsi="Times New Roman" w:cs="Times New Roman"/>
                <w:sz w:val="20"/>
              </w:rPr>
              <w:t xml:space="preserve">       West </w:t>
            </w:r>
          </w:p>
          <w:p w:rsidR="00AB2D7B" w:rsidRDefault="0096592D">
            <w:pPr>
              <w:ind w:left="122"/>
            </w:pPr>
            <w:r>
              <w:rPr>
                <w:rFonts w:ascii="Times New Roman" w:eastAsia="Times New Roman" w:hAnsi="Times New Roman" w:cs="Times New Roman"/>
                <w:sz w:val="20"/>
              </w:rPr>
              <w:t xml:space="preserve">Rural/Urban </w:t>
            </w:r>
          </w:p>
          <w:p w:rsidR="00AB2D7B" w:rsidRDefault="0096592D">
            <w:pPr>
              <w:ind w:left="122"/>
            </w:pPr>
            <w:r>
              <w:rPr>
                <w:rFonts w:ascii="Times New Roman" w:eastAsia="Times New Roman" w:hAnsi="Times New Roman" w:cs="Times New Roman"/>
                <w:sz w:val="20"/>
              </w:rPr>
              <w:t xml:space="preserve">       Rural </w:t>
            </w:r>
          </w:p>
          <w:p w:rsidR="00AB2D7B" w:rsidRDefault="0096592D">
            <w:pPr>
              <w:ind w:left="122"/>
            </w:pPr>
            <w:r>
              <w:rPr>
                <w:rFonts w:ascii="Times New Roman" w:eastAsia="Times New Roman" w:hAnsi="Times New Roman" w:cs="Times New Roman"/>
                <w:sz w:val="20"/>
              </w:rPr>
              <w:t xml:space="preserve">       Urban </w:t>
            </w:r>
          </w:p>
          <w:p w:rsidR="00AB2D7B" w:rsidRDefault="0096592D">
            <w:pPr>
              <w:ind w:left="122"/>
            </w:pPr>
            <w:r>
              <w:rPr>
                <w:rFonts w:ascii="Times New Roman" w:eastAsia="Times New Roman" w:hAnsi="Times New Roman" w:cs="Times New Roman"/>
                <w:sz w:val="20"/>
              </w:rPr>
              <w:t xml:space="preserve">Insurance </w:t>
            </w:r>
          </w:p>
          <w:p w:rsidR="00AB2D7B" w:rsidRDefault="0096592D">
            <w:pPr>
              <w:ind w:left="122"/>
            </w:pPr>
            <w:r>
              <w:rPr>
                <w:rFonts w:ascii="Times New Roman" w:eastAsia="Times New Roman" w:hAnsi="Times New Roman" w:cs="Times New Roman"/>
                <w:sz w:val="20"/>
              </w:rPr>
              <w:t xml:space="preserve">       Medicare </w:t>
            </w:r>
          </w:p>
          <w:p w:rsidR="00AB2D7B" w:rsidRDefault="0096592D">
            <w:pPr>
              <w:ind w:left="122"/>
            </w:pPr>
            <w:r>
              <w:rPr>
                <w:rFonts w:ascii="Times New Roman" w:eastAsia="Times New Roman" w:hAnsi="Times New Roman" w:cs="Times New Roman"/>
                <w:sz w:val="20"/>
              </w:rPr>
              <w:t xml:space="preserve">       Medicaid </w:t>
            </w:r>
          </w:p>
          <w:p w:rsidR="00AB2D7B" w:rsidRDefault="0096592D">
            <w:pPr>
              <w:ind w:left="122"/>
            </w:pPr>
            <w:r>
              <w:rPr>
                <w:rFonts w:ascii="Times New Roman" w:eastAsia="Times New Roman" w:hAnsi="Times New Roman" w:cs="Times New Roman"/>
                <w:sz w:val="20"/>
              </w:rPr>
              <w:t xml:space="preserve">       Private Insurance </w:t>
            </w:r>
          </w:p>
          <w:p w:rsidR="00AB2D7B" w:rsidRDefault="0096592D">
            <w:pPr>
              <w:ind w:left="122"/>
            </w:pPr>
            <w:r>
              <w:rPr>
                <w:rFonts w:ascii="Times New Roman" w:eastAsia="Times New Roman" w:hAnsi="Times New Roman" w:cs="Times New Roman"/>
                <w:sz w:val="20"/>
              </w:rPr>
              <w:t xml:space="preserve">       Self-Pay </w:t>
            </w:r>
          </w:p>
          <w:p w:rsidR="00AB2D7B" w:rsidRDefault="0096592D">
            <w:pPr>
              <w:ind w:left="122"/>
            </w:pPr>
            <w:r>
              <w:rPr>
                <w:rFonts w:ascii="Times New Roman" w:eastAsia="Times New Roman" w:hAnsi="Times New Roman" w:cs="Times New Roman"/>
                <w:sz w:val="20"/>
              </w:rPr>
              <w:t xml:space="preserve">       No Charge </w:t>
            </w:r>
          </w:p>
          <w:p w:rsidR="00AB2D7B" w:rsidRDefault="0096592D">
            <w:pPr>
              <w:ind w:left="122"/>
            </w:pPr>
            <w:r>
              <w:rPr>
                <w:rFonts w:ascii="Times New Roman" w:eastAsia="Times New Roman" w:hAnsi="Times New Roman" w:cs="Times New Roman"/>
                <w:sz w:val="20"/>
              </w:rPr>
              <w:t xml:space="preserve">       Other </w:t>
            </w:r>
          </w:p>
          <w:p w:rsidR="00AB2D7B" w:rsidRDefault="0096592D">
            <w:pPr>
              <w:ind w:left="122"/>
            </w:pPr>
            <w:r>
              <w:rPr>
                <w:rFonts w:ascii="Times New Roman" w:eastAsia="Times New Roman" w:hAnsi="Times New Roman" w:cs="Times New Roman"/>
                <w:sz w:val="20"/>
              </w:rPr>
              <w:t xml:space="preserve">Comorbidities </w:t>
            </w:r>
          </w:p>
          <w:p w:rsidR="00AB2D7B" w:rsidRDefault="0096592D">
            <w:pPr>
              <w:ind w:left="122"/>
            </w:pPr>
            <w:r>
              <w:rPr>
                <w:rFonts w:ascii="Times New Roman" w:eastAsia="Times New Roman" w:hAnsi="Times New Roman" w:cs="Times New Roman"/>
                <w:sz w:val="20"/>
              </w:rPr>
              <w:t xml:space="preserve">       Macrovascular </w:t>
            </w:r>
          </w:p>
          <w:p w:rsidR="00AB2D7B" w:rsidRDefault="0096592D">
            <w:pPr>
              <w:ind w:left="122"/>
            </w:pPr>
            <w:r>
              <w:rPr>
                <w:rFonts w:ascii="Times New Roman" w:eastAsia="Times New Roman" w:hAnsi="Times New Roman" w:cs="Times New Roman"/>
                <w:sz w:val="20"/>
              </w:rPr>
              <w:t xml:space="preserve">       Microvascular </w:t>
            </w:r>
          </w:p>
          <w:p w:rsidR="00AB2D7B" w:rsidRDefault="0096592D">
            <w:pPr>
              <w:ind w:left="122"/>
            </w:pPr>
            <w:r>
              <w:rPr>
                <w:rFonts w:ascii="Times New Roman" w:eastAsia="Times New Roman" w:hAnsi="Times New Roman" w:cs="Times New Roman"/>
                <w:sz w:val="20"/>
              </w:rPr>
              <w:t xml:space="preserve">       Depression/ </w:t>
            </w:r>
          </w:p>
          <w:p w:rsidR="00AB2D7B" w:rsidRDefault="0096592D">
            <w:pPr>
              <w:ind w:left="122"/>
            </w:pPr>
            <w:r>
              <w:rPr>
                <w:rFonts w:ascii="Times New Roman" w:eastAsia="Times New Roman" w:hAnsi="Times New Roman" w:cs="Times New Roman"/>
                <w:sz w:val="20"/>
              </w:rPr>
              <w:t xml:space="preserve">       Anxiety </w:t>
            </w:r>
          </w:p>
        </w:tc>
        <w:tc>
          <w:tcPr>
            <w:tcW w:w="1745"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90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906"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c>
          <w:tcPr>
            <w:tcW w:w="1798" w:type="dxa"/>
            <w:tcBorders>
              <w:top w:val="single" w:sz="4" w:space="0" w:color="000000"/>
              <w:left w:val="nil"/>
              <w:bottom w:val="single" w:sz="4" w:space="0" w:color="000000"/>
              <w:right w:val="nil"/>
            </w:tcBorders>
          </w:tcPr>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pPr>
              <w:spacing w:after="238"/>
            </w:pPr>
            <w:r>
              <w:rPr>
                <w:rFonts w:ascii="Times New Roman" w:eastAsia="Times New Roman" w:hAnsi="Times New Roman" w:cs="Times New Roman"/>
                <w:sz w:val="20"/>
              </w:rPr>
              <w:t xml:space="preserve"> </w:t>
            </w:r>
          </w:p>
          <w:p w:rsidR="00AB2D7B" w:rsidRDefault="0096592D">
            <w:pPr>
              <w:spacing w:after="1"/>
            </w:pPr>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p w:rsidR="00AB2D7B" w:rsidRDefault="0096592D">
            <w:r>
              <w:rPr>
                <w:rFonts w:ascii="Times New Roman" w:eastAsia="Times New Roman" w:hAnsi="Times New Roman" w:cs="Times New Roman"/>
                <w:sz w:val="20"/>
              </w:rPr>
              <w:t xml:space="preserve"> </w:t>
            </w:r>
          </w:p>
        </w:tc>
      </w:tr>
    </w:tbl>
    <w:p w:rsidR="00AB2D7B" w:rsidRDefault="0096592D">
      <w:pPr>
        <w:spacing w:after="34"/>
        <w:ind w:left="454"/>
      </w:pPr>
      <w:r>
        <w:rPr>
          <w:rFonts w:ascii="Times New Roman" w:eastAsia="Times New Roman" w:hAnsi="Times New Roman" w:cs="Times New Roman"/>
          <w:sz w:val="20"/>
        </w:rPr>
        <w:t xml:space="preserve"> </w:t>
      </w:r>
    </w:p>
    <w:p w:rsidR="00AB2D7B" w:rsidRDefault="0096592D">
      <w:pPr>
        <w:spacing w:after="62"/>
        <w:ind w:left="360"/>
      </w:pPr>
      <w:r>
        <w:rPr>
          <w:rFonts w:ascii="Times New Roman" w:eastAsia="Times New Roman" w:hAnsi="Times New Roman" w:cs="Times New Roman"/>
          <w:sz w:val="24"/>
        </w:rPr>
        <w:t xml:space="preserve"> </w:t>
      </w:r>
    </w:p>
    <w:p w:rsidR="00AB2D7B" w:rsidRDefault="0096592D">
      <w:pPr>
        <w:spacing w:after="34"/>
        <w:ind w:left="360"/>
      </w:pPr>
      <w:r>
        <w:rPr>
          <w:rFonts w:ascii="Times New Roman" w:eastAsia="Times New Roman" w:hAnsi="Times New Roman" w:cs="Times New Roman"/>
          <w:sz w:val="20"/>
        </w:rPr>
        <w:t xml:space="preserve"> </w:t>
      </w:r>
    </w:p>
    <w:p w:rsidR="00AB2D7B" w:rsidRDefault="0096592D">
      <w:pPr>
        <w:spacing w:after="96"/>
        <w:ind w:left="360"/>
      </w:pPr>
      <w:r>
        <w:rPr>
          <w:rFonts w:ascii="Times New Roman" w:eastAsia="Times New Roman" w:hAnsi="Times New Roman" w:cs="Times New Roman"/>
          <w:sz w:val="24"/>
        </w:rPr>
        <w:lastRenderedPageBreak/>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pStyle w:val="Heading5"/>
        <w:spacing w:after="2" w:line="259" w:lineRule="auto"/>
        <w:ind w:left="478" w:right="856" w:hanging="10"/>
      </w:pPr>
      <w:r>
        <w:rPr>
          <w:sz w:val="22"/>
        </w:rPr>
        <w:t xml:space="preserve">Appendix 7. Table Shells for Aim 3 Results </w:t>
      </w:r>
      <w:r>
        <w:rPr>
          <w:sz w:val="20"/>
        </w:rPr>
        <w:t xml:space="preserve"> </w:t>
      </w:r>
    </w:p>
    <w:p w:rsidR="00AB2D7B" w:rsidRDefault="0096592D">
      <w:pPr>
        <w:spacing w:after="4" w:line="250" w:lineRule="auto"/>
        <w:ind w:left="478" w:hanging="10"/>
      </w:pPr>
      <w:r>
        <w:rPr>
          <w:rFonts w:ascii="Times New Roman" w:eastAsia="Times New Roman" w:hAnsi="Times New Roman" w:cs="Times New Roman"/>
          <w:sz w:val="20"/>
        </w:rPr>
        <w:t xml:space="preserve">Table 10. Demographic characteristics of sample, years 2008, 2011, 2014, 2016 </w:t>
      </w:r>
      <w:r>
        <w:rPr>
          <w:rFonts w:ascii="Times New Roman" w:eastAsia="Times New Roman" w:hAnsi="Times New Roman" w:cs="Times New Roman"/>
          <w:sz w:val="24"/>
        </w:rPr>
        <w:t xml:space="preserve"> </w:t>
      </w:r>
    </w:p>
    <w:tbl>
      <w:tblPr>
        <w:tblStyle w:val="TableGrid"/>
        <w:tblW w:w="9158" w:type="dxa"/>
        <w:tblInd w:w="346" w:type="dxa"/>
        <w:tblCellMar>
          <w:top w:w="99" w:type="dxa"/>
          <w:right w:w="115" w:type="dxa"/>
        </w:tblCellMar>
        <w:tblLook w:val="04A0" w:firstRow="1" w:lastRow="0" w:firstColumn="1" w:lastColumn="0" w:noHBand="0" w:noVBand="1"/>
      </w:tblPr>
      <w:tblGrid>
        <w:gridCol w:w="5714"/>
        <w:gridCol w:w="3444"/>
      </w:tblGrid>
      <w:tr w:rsidR="00AB2D7B">
        <w:trPr>
          <w:trHeight w:val="336"/>
        </w:trPr>
        <w:tc>
          <w:tcPr>
            <w:tcW w:w="5713" w:type="dxa"/>
            <w:tcBorders>
              <w:top w:val="single" w:sz="4" w:space="0" w:color="000000"/>
              <w:left w:val="nil"/>
              <w:bottom w:val="single" w:sz="4" w:space="0" w:color="000000"/>
              <w:right w:val="nil"/>
            </w:tcBorders>
          </w:tcPr>
          <w:p w:rsidR="00AB2D7B" w:rsidRDefault="0096592D">
            <w:pPr>
              <w:ind w:left="113"/>
            </w:pPr>
            <w:r>
              <w:rPr>
                <w:sz w:val="20"/>
              </w:rPr>
              <w:t xml:space="preserve">Variable </w:t>
            </w:r>
            <w:r>
              <w:rPr>
                <w:sz w:val="24"/>
              </w:rPr>
              <w:t xml:space="preserve"> </w:t>
            </w:r>
          </w:p>
        </w:tc>
        <w:tc>
          <w:tcPr>
            <w:tcW w:w="3444" w:type="dxa"/>
            <w:tcBorders>
              <w:top w:val="single" w:sz="4" w:space="0" w:color="000000"/>
              <w:left w:val="nil"/>
              <w:bottom w:val="single" w:sz="4" w:space="0" w:color="000000"/>
              <w:right w:val="nil"/>
            </w:tcBorders>
          </w:tcPr>
          <w:p w:rsidR="00AB2D7B" w:rsidRDefault="0096592D">
            <w:r>
              <w:rPr>
                <w:sz w:val="20"/>
              </w:rPr>
              <w:t xml:space="preserve">Year </w:t>
            </w:r>
            <w:r>
              <w:rPr>
                <w:sz w:val="24"/>
              </w:rPr>
              <w:t xml:space="preserve"> </w:t>
            </w:r>
          </w:p>
        </w:tc>
      </w:tr>
      <w:tr w:rsidR="00AB2D7B">
        <w:trPr>
          <w:trHeight w:val="331"/>
        </w:trPr>
        <w:tc>
          <w:tcPr>
            <w:tcW w:w="5713" w:type="dxa"/>
            <w:tcBorders>
              <w:top w:val="single" w:sz="4" w:space="0" w:color="000000"/>
              <w:left w:val="nil"/>
              <w:bottom w:val="single" w:sz="4" w:space="0" w:color="000000"/>
              <w:right w:val="nil"/>
            </w:tcBorders>
          </w:tcPr>
          <w:p w:rsidR="00AB2D7B" w:rsidRDefault="0096592D">
            <w:pPr>
              <w:tabs>
                <w:tab w:val="center" w:pos="3409"/>
                <w:tab w:val="center" w:pos="5154"/>
              </w:tabs>
            </w:pPr>
            <w:r>
              <w:rPr>
                <w:sz w:val="20"/>
              </w:rPr>
              <w:t xml:space="preserve">   </w:t>
            </w:r>
            <w:r>
              <w:rPr>
                <w:sz w:val="20"/>
              </w:rPr>
              <w:tab/>
              <w:t xml:space="preserve">2008  </w:t>
            </w:r>
            <w:r>
              <w:rPr>
                <w:sz w:val="20"/>
              </w:rPr>
              <w:tab/>
              <w:t xml:space="preserve">2011 </w:t>
            </w:r>
            <w:r>
              <w:rPr>
                <w:sz w:val="24"/>
              </w:rPr>
              <w:t xml:space="preserve"> </w:t>
            </w:r>
          </w:p>
        </w:tc>
        <w:tc>
          <w:tcPr>
            <w:tcW w:w="3444" w:type="dxa"/>
            <w:tcBorders>
              <w:top w:val="single" w:sz="4" w:space="0" w:color="000000"/>
              <w:left w:val="nil"/>
              <w:bottom w:val="single" w:sz="4" w:space="0" w:color="000000"/>
              <w:right w:val="nil"/>
            </w:tcBorders>
          </w:tcPr>
          <w:p w:rsidR="00AB2D7B" w:rsidRDefault="0096592D">
            <w:pPr>
              <w:tabs>
                <w:tab w:val="center" w:pos="946"/>
              </w:tabs>
            </w:pPr>
            <w:r>
              <w:t xml:space="preserve"> </w:t>
            </w:r>
            <w:r>
              <w:rPr>
                <w:sz w:val="20"/>
              </w:rPr>
              <w:t xml:space="preserve">2014  </w:t>
            </w:r>
            <w:r>
              <w:rPr>
                <w:sz w:val="20"/>
              </w:rPr>
              <w:tab/>
              <w:t xml:space="preserve">2016 </w:t>
            </w:r>
            <w:r>
              <w:rPr>
                <w:sz w:val="24"/>
              </w:rPr>
              <w:t xml:space="preserve"> </w:t>
            </w:r>
          </w:p>
        </w:tc>
      </w:tr>
    </w:tbl>
    <w:p w:rsidR="00AB2D7B" w:rsidRDefault="0096592D">
      <w:pPr>
        <w:tabs>
          <w:tab w:val="center" w:pos="1392"/>
          <w:tab w:val="center" w:pos="3108"/>
          <w:tab w:val="center" w:pos="4616"/>
          <w:tab w:val="center" w:pos="6594"/>
          <w:tab w:val="center" w:pos="7631"/>
        </w:tabs>
        <w:spacing w:after="102" w:line="250" w:lineRule="auto"/>
      </w:pPr>
      <w:r>
        <w:tab/>
      </w:r>
      <w:r>
        <w:rPr>
          <w:rFonts w:ascii="Times New Roman" w:eastAsia="Times New Roman" w:hAnsi="Times New Roman" w:cs="Times New Roman"/>
          <w:sz w:val="20"/>
        </w:rPr>
        <w:t xml:space="preserve">Total database population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501"/>
          <w:tab w:val="center" w:pos="3108"/>
          <w:tab w:val="center" w:pos="4616"/>
          <w:tab w:val="center" w:pos="6594"/>
          <w:tab w:val="center" w:pos="7631"/>
        </w:tabs>
        <w:spacing w:after="94" w:line="250" w:lineRule="auto"/>
      </w:pPr>
      <w:r>
        <w:tab/>
      </w:r>
      <w:r>
        <w:rPr>
          <w:rFonts w:ascii="Times New Roman" w:eastAsia="Times New Roman" w:hAnsi="Times New Roman" w:cs="Times New Roman"/>
          <w:sz w:val="20"/>
        </w:rPr>
        <w:t xml:space="preserve">All patients with Diabetes, </w:t>
      </w:r>
      <w:r>
        <w:rPr>
          <w:rFonts w:ascii="Times New Roman" w:eastAsia="Times New Roman" w:hAnsi="Times New Roman" w:cs="Times New Roman"/>
          <w:color w:val="333333"/>
          <w:sz w:val="20"/>
        </w:rPr>
        <w:t>n</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86"/>
          <w:tab w:val="center" w:pos="3108"/>
          <w:tab w:val="center" w:pos="4616"/>
          <w:tab w:val="center" w:pos="6594"/>
          <w:tab w:val="center" w:pos="7631"/>
        </w:tabs>
        <w:spacing w:after="56" w:line="250" w:lineRule="auto"/>
      </w:pPr>
      <w:r>
        <w:tab/>
      </w: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1264"/>
          <w:tab w:val="center" w:pos="3108"/>
          <w:tab w:val="center" w:pos="4616"/>
          <w:tab w:val="center" w:pos="6594"/>
          <w:tab w:val="center" w:pos="7631"/>
        </w:tabs>
        <w:spacing w:after="4"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Mean (SD)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96"/>
          <w:tab w:val="center" w:pos="3108"/>
          <w:tab w:val="center" w:pos="4616"/>
          <w:tab w:val="center" w:pos="6594"/>
          <w:tab w:val="center" w:pos="7631"/>
        </w:tabs>
        <w:spacing w:after="136"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Range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1" w:lineRule="auto"/>
        <w:ind w:left="355" w:right="2777" w:hanging="10"/>
      </w:pPr>
      <w:r>
        <w:rPr>
          <w:rFonts w:ascii="Times New Roman" w:eastAsia="Times New Roman" w:hAnsi="Times New Roman" w:cs="Times New Roman"/>
          <w:sz w:val="20"/>
        </w:rPr>
        <w:t xml:space="preserve">Sex, </w:t>
      </w:r>
      <w:r>
        <w:rPr>
          <w:rFonts w:ascii="Times New Roman" w:eastAsia="Times New Roman" w:hAnsi="Times New Roman" w:cs="Times New Roman"/>
          <w:color w:val="333333"/>
          <w:sz w:val="20"/>
        </w:rPr>
        <w:t>n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3108"/>
          <w:tab w:val="center" w:pos="4616"/>
          <w:tab w:val="center" w:pos="6594"/>
          <w:tab w:val="center" w:pos="7631"/>
        </w:tabs>
        <w:spacing w:after="177"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415"/>
          <w:tab w:val="center" w:pos="3108"/>
          <w:tab w:val="center" w:pos="4616"/>
          <w:tab w:val="center" w:pos="6594"/>
          <w:tab w:val="center" w:pos="7631"/>
        </w:tabs>
        <w:spacing w:after="56" w:line="250" w:lineRule="auto"/>
      </w:pPr>
      <w:r>
        <w:tab/>
      </w:r>
      <w:r>
        <w:rPr>
          <w:rFonts w:ascii="Times New Roman" w:eastAsia="Times New Roman" w:hAnsi="Times New Roman" w:cs="Times New Roman"/>
          <w:sz w:val="20"/>
        </w:rPr>
        <w:t xml:space="preserve">Geographic Region, </w:t>
      </w:r>
      <w:r>
        <w:rPr>
          <w:rFonts w:ascii="Times New Roman" w:eastAsia="Times New Roman" w:hAnsi="Times New Roman" w:cs="Times New Roman"/>
          <w:color w:val="333333"/>
          <w:sz w:val="20"/>
        </w:rPr>
        <w:t>n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1" w:lineRule="auto"/>
        <w:ind w:left="355" w:right="2898" w:hanging="10"/>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3108"/>
          <w:tab w:val="center" w:pos="4616"/>
          <w:tab w:val="center" w:pos="6594"/>
          <w:tab w:val="center" w:pos="7631"/>
          <w:tab w:val="center" w:pos="8282"/>
          <w:tab w:val="center" w:pos="9002"/>
          <w:tab w:val="center" w:pos="9722"/>
        </w:tabs>
        <w:spacing w:after="90"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53"/>
        <w:ind w:left="37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833"/>
          <w:tab w:val="center" w:pos="3108"/>
          <w:tab w:val="center" w:pos="4616"/>
          <w:tab w:val="center" w:pos="6594"/>
          <w:tab w:val="center" w:pos="7631"/>
        </w:tabs>
        <w:spacing w:after="4" w:line="250" w:lineRule="auto"/>
      </w:pPr>
      <w:r>
        <w:tab/>
      </w:r>
      <w:r>
        <w:rPr>
          <w:rFonts w:ascii="Times New Roman" w:eastAsia="Times New Roman" w:hAnsi="Times New Roman" w:cs="Times New Roman"/>
          <w:sz w:val="20"/>
        </w:rPr>
        <w:t xml:space="preserve">Race,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608"/>
          <w:tab w:val="center" w:pos="1112"/>
          <w:tab w:val="center" w:pos="3108"/>
          <w:tab w:val="center" w:pos="4616"/>
          <w:tab w:val="center" w:pos="6594"/>
        </w:tabs>
        <w:spacing w:after="4" w:line="250" w:lineRule="auto"/>
      </w:pPr>
      <w:r>
        <w:tab/>
        <w:t xml:space="preserve"> </w:t>
      </w:r>
      <w:r>
        <w:rPr>
          <w:rFonts w:ascii="Times New Roman" w:eastAsia="Times New Roman" w:hAnsi="Times New Roman" w:cs="Times New Roman"/>
          <w:sz w:val="20"/>
        </w:rPr>
        <w:t xml:space="preserve">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3108"/>
          <w:tab w:val="center" w:pos="4616"/>
          <w:tab w:val="center" w:pos="6594"/>
        </w:tabs>
        <w:spacing w:after="51" w:line="250" w:lineRule="auto"/>
      </w:pPr>
      <w:r>
        <w:tab/>
        <w:t xml:space="preserve"> </w:t>
      </w:r>
      <w:r>
        <w:rPr>
          <w:rFonts w:ascii="Times New Roman" w:eastAsia="Times New Roman" w:hAnsi="Times New Roman" w:cs="Times New Roman"/>
          <w:sz w:val="20"/>
        </w:rPr>
        <w:t xml:space="preserve">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59"/>
        <w:ind w:left="37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1"/>
          <w:tab w:val="center" w:pos="1095"/>
          <w:tab w:val="center" w:pos="3108"/>
          <w:tab w:val="center" w:pos="4616"/>
          <w:tab w:val="center" w:pos="6594"/>
        </w:tabs>
        <w:spacing w:after="128" w:line="250" w:lineRule="auto"/>
      </w:pPr>
      <w:r>
        <w:tab/>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22"/>
          <w:tab w:val="center" w:pos="3108"/>
          <w:tab w:val="center" w:pos="4616"/>
          <w:tab w:val="center" w:pos="6594"/>
          <w:tab w:val="center" w:pos="7631"/>
        </w:tabs>
        <w:spacing w:after="4" w:line="250" w:lineRule="auto"/>
      </w:pPr>
      <w:r>
        <w:tab/>
      </w:r>
      <w:r>
        <w:rPr>
          <w:rFonts w:ascii="Times New Roman" w:eastAsia="Times New Roman" w:hAnsi="Times New Roman" w:cs="Times New Roman"/>
          <w:sz w:val="20"/>
        </w:rPr>
        <w:t xml:space="preserve">Insurance, </w:t>
      </w:r>
      <w:r>
        <w:rPr>
          <w:rFonts w:ascii="Times New Roman" w:eastAsia="Times New Roman" w:hAnsi="Times New Roman" w:cs="Times New Roman"/>
          <w:color w:val="333333"/>
          <w:sz w:val="20"/>
        </w:rPr>
        <w:t>n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42"/>
          <w:tab w:val="center" w:pos="3108"/>
          <w:tab w:val="center" w:pos="4616"/>
          <w:tab w:val="center" w:pos="6594"/>
        </w:tabs>
        <w:spacing w:after="63" w:line="250" w:lineRule="auto"/>
      </w:pPr>
      <w:r>
        <w:tab/>
        <w:t xml:space="preserve"> </w:t>
      </w:r>
      <w:r>
        <w:rPr>
          <w:rFonts w:ascii="Times New Roman" w:eastAsia="Times New Roman" w:hAnsi="Times New Roman" w:cs="Times New Roman"/>
          <w:sz w:val="20"/>
        </w:rPr>
        <w:t xml:space="preserve">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42"/>
          <w:tab w:val="center" w:pos="3108"/>
          <w:tab w:val="center" w:pos="4616"/>
          <w:tab w:val="center" w:pos="6594"/>
        </w:tabs>
        <w:spacing w:after="64" w:line="250" w:lineRule="auto"/>
      </w:pPr>
      <w:r>
        <w:tab/>
        <w:t xml:space="preserve"> </w:t>
      </w:r>
      <w:r>
        <w:rPr>
          <w:rFonts w:ascii="Times New Roman" w:eastAsia="Times New Roman" w:hAnsi="Times New Roman" w:cs="Times New Roman"/>
          <w:sz w:val="20"/>
        </w:rPr>
        <w:t xml:space="preserve">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60"/>
          <w:tab w:val="center" w:pos="3108"/>
          <w:tab w:val="center" w:pos="4616"/>
          <w:tab w:val="center" w:pos="6594"/>
          <w:tab w:val="center" w:pos="7631"/>
        </w:tabs>
        <w:spacing w:after="63" w:line="250" w:lineRule="auto"/>
      </w:pPr>
      <w:r>
        <w:tab/>
        <w:t xml:space="preserve"> </w:t>
      </w:r>
      <w:r>
        <w:rPr>
          <w:rFonts w:ascii="Times New Roman" w:eastAsia="Times New Roman" w:hAnsi="Times New Roman" w:cs="Times New Roman"/>
          <w:sz w:val="20"/>
        </w:rPr>
        <w:t xml:space="preserve">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10"/>
          <w:tab w:val="center" w:pos="3108"/>
          <w:tab w:val="center" w:pos="4616"/>
          <w:tab w:val="center" w:pos="6594"/>
        </w:tabs>
        <w:spacing w:after="63" w:line="250" w:lineRule="auto"/>
      </w:pPr>
      <w:r>
        <w:tab/>
        <w:t xml:space="preserve"> </w:t>
      </w:r>
      <w:r>
        <w:rPr>
          <w:rFonts w:ascii="Times New Roman" w:eastAsia="Times New Roman" w:hAnsi="Times New Roman" w:cs="Times New Roman"/>
          <w:sz w:val="20"/>
        </w:rPr>
        <w:t xml:space="preserve">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7" w:lineRule="auto"/>
        <w:ind w:left="355" w:right="3947" w:hanging="10"/>
      </w:pPr>
      <w:r>
        <w:t xml:space="preserve"> </w:t>
      </w:r>
      <w:r>
        <w:rPr>
          <w:rFonts w:ascii="Times New Roman" w:eastAsia="Times New Roman" w:hAnsi="Times New Roman" w:cs="Times New Roman"/>
          <w:sz w:val="20"/>
        </w:rPr>
        <w:t xml:space="preserve">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205"/>
          <w:tab w:val="center" w:pos="3108"/>
          <w:tab w:val="center" w:pos="4616"/>
          <w:tab w:val="center" w:pos="6594"/>
          <w:tab w:val="center" w:pos="7631"/>
        </w:tabs>
        <w:spacing w:after="136" w:line="250" w:lineRule="auto"/>
      </w:pPr>
      <w:r>
        <w:tab/>
      </w: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57"/>
          <w:tab w:val="center" w:pos="3108"/>
          <w:tab w:val="center" w:pos="4616"/>
          <w:tab w:val="center" w:pos="6594"/>
          <w:tab w:val="center" w:pos="7631"/>
        </w:tabs>
        <w:spacing w:after="126" w:line="250" w:lineRule="auto"/>
      </w:pPr>
      <w:r>
        <w:tab/>
        <w:t xml:space="preserve"> </w:t>
      </w:r>
      <w:r>
        <w:rPr>
          <w:rFonts w:ascii="Times New Roman" w:eastAsia="Times New Roman" w:hAnsi="Times New Roman" w:cs="Times New Roman"/>
          <w:sz w:val="20"/>
        </w:rPr>
        <w:t xml:space="preserve">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41"/>
          <w:tab w:val="center" w:pos="3108"/>
          <w:tab w:val="center" w:pos="4616"/>
          <w:tab w:val="center" w:pos="6594"/>
          <w:tab w:val="center" w:pos="7631"/>
        </w:tabs>
        <w:spacing w:after="126" w:line="250" w:lineRule="auto"/>
      </w:pPr>
      <w:r>
        <w:tab/>
        <w:t xml:space="preserve"> </w:t>
      </w:r>
      <w:r>
        <w:rPr>
          <w:rFonts w:ascii="Times New Roman" w:eastAsia="Times New Roman" w:hAnsi="Times New Roman" w:cs="Times New Roman"/>
          <w:sz w:val="20"/>
        </w:rPr>
        <w:t xml:space="preserve">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164"/>
          <w:tab w:val="center" w:pos="3108"/>
          <w:tab w:val="center" w:pos="4616"/>
          <w:tab w:val="center" w:pos="6594"/>
          <w:tab w:val="center" w:pos="7631"/>
        </w:tabs>
        <w:spacing w:after="52" w:line="250" w:lineRule="auto"/>
      </w:pPr>
      <w:r>
        <w:tab/>
        <w:t xml:space="preserve"> </w:t>
      </w:r>
      <w:r>
        <w:rPr>
          <w:rFonts w:ascii="Times New Roman" w:eastAsia="Times New Roman" w:hAnsi="Times New Roman" w:cs="Times New Roman"/>
          <w:sz w:val="20"/>
        </w:rPr>
        <w:t xml:space="preserve">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00"/>
        <w:ind w:right="1600"/>
        <w:jc w:val="right"/>
      </w:pPr>
      <w:r>
        <w:rPr>
          <w:noProof/>
        </w:rPr>
        <mc:AlternateContent>
          <mc:Choice Requires="wpg">
            <w:drawing>
              <wp:inline distT="0" distB="0" distL="0" distR="0">
                <wp:extent cx="5814060" cy="8509"/>
                <wp:effectExtent l="0" t="0" r="0" b="0"/>
                <wp:docPr id="497913" name="Group 497913"/>
                <wp:cNvGraphicFramePr/>
                <a:graphic xmlns:a="http://schemas.openxmlformats.org/drawingml/2006/main">
                  <a:graphicData uri="http://schemas.microsoft.com/office/word/2010/wordprocessingGroup">
                    <wpg:wgp>
                      <wpg:cNvGrpSpPr/>
                      <wpg:grpSpPr>
                        <a:xfrm>
                          <a:off x="0" y="0"/>
                          <a:ext cx="5814060" cy="8509"/>
                          <a:chOff x="0" y="0"/>
                          <a:chExt cx="5814060" cy="8509"/>
                        </a:xfrm>
                      </wpg:grpSpPr>
                      <wps:wsp>
                        <wps:cNvPr id="528033" name="Shape 528033"/>
                        <wps:cNvSpPr/>
                        <wps:spPr>
                          <a:xfrm>
                            <a:off x="0" y="0"/>
                            <a:ext cx="4556760" cy="9144"/>
                          </a:xfrm>
                          <a:custGeom>
                            <a:avLst/>
                            <a:gdLst/>
                            <a:ahLst/>
                            <a:cxnLst/>
                            <a:rect l="0" t="0" r="0" b="0"/>
                            <a:pathLst>
                              <a:path w="4556760" h="9144">
                                <a:moveTo>
                                  <a:pt x="0" y="0"/>
                                </a:moveTo>
                                <a:lnTo>
                                  <a:pt x="4556760" y="0"/>
                                </a:lnTo>
                                <a:lnTo>
                                  <a:pt x="4556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34" name="Shape 528034"/>
                        <wps:cNvSpPr/>
                        <wps:spPr>
                          <a:xfrm>
                            <a:off x="4553712" y="0"/>
                            <a:ext cx="1260348" cy="9144"/>
                          </a:xfrm>
                          <a:custGeom>
                            <a:avLst/>
                            <a:gdLst/>
                            <a:ahLst/>
                            <a:cxnLst/>
                            <a:rect l="0" t="0" r="0" b="0"/>
                            <a:pathLst>
                              <a:path w="1260348" h="9144">
                                <a:moveTo>
                                  <a:pt x="0" y="0"/>
                                </a:moveTo>
                                <a:lnTo>
                                  <a:pt x="1260348" y="0"/>
                                </a:lnTo>
                                <a:lnTo>
                                  <a:pt x="1260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40F496" id="Group 497913" o:spid="_x0000_s1026" style="width:457.8pt;height:.65pt;mso-position-horizontal-relative:char;mso-position-vertical-relative:line" coordsize="581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">
                <v:shape id="Shape 528033" o:spid="_x0000_s1027" style="position:absolute;width:45567;height:91;visibility:visible;mso-wrap-style:square;v-text-anchor:top" coordsize="4556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" path="m,l4556760,r,9144l,9144,,e" fillcolor="black" stroked="f" strokeweight="0">
                  <v:stroke miterlimit="83231f" joinstyle="miter"/>
                  <v:path arrowok="t" textboxrect="0,0,4556760,9144"/>
                </v:shape>
                <v:shape id="Shape 528034" o:spid="_x0000_s1028" style="position:absolute;left:45537;width:12603;height:91;visibility:visible;mso-wrap-style:square;v-text-anchor:top" coordsize="12603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" path="m,l1260348,r,9144l,9144,,e" fillcolor="black" stroked="f" strokeweight="0">
                  <v:stroke miterlimit="83231f" joinstyle="miter"/>
                  <v:path arrowok="t" textboxrect="0,0,1260348,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4" w:line="250" w:lineRule="auto"/>
        <w:ind w:left="355" w:right="387" w:hanging="10"/>
      </w:pPr>
      <w:r>
        <w:rPr>
          <w:rFonts w:ascii="Times New Roman" w:eastAsia="Times New Roman" w:hAnsi="Times New Roman" w:cs="Times New Roman"/>
        </w:rPr>
        <w:t xml:space="preserve"> </w:t>
      </w:r>
      <w:r>
        <w:rPr>
          <w:rFonts w:ascii="Times New Roman" w:eastAsia="Times New Roman" w:hAnsi="Times New Roman" w:cs="Times New Roman"/>
          <w:sz w:val="20"/>
        </w:rPr>
        <w:t xml:space="preserve">Table 11. Number of People with Diabetes Prescribed Cardiovascular-Modifying and Antidepressant Medications in Years 2008, 2011, 2014, and 2016 </w:t>
      </w:r>
      <w:r>
        <w:rPr>
          <w:rFonts w:ascii="Times New Roman" w:eastAsia="Times New Roman" w:hAnsi="Times New Roman" w:cs="Times New Roman"/>
          <w:sz w:val="24"/>
        </w:rPr>
        <w:t xml:space="preserve"> </w:t>
      </w:r>
    </w:p>
    <w:tbl>
      <w:tblPr>
        <w:tblStyle w:val="TableGrid"/>
        <w:tblW w:w="10205" w:type="dxa"/>
        <w:tblInd w:w="319" w:type="dxa"/>
        <w:tblCellMar>
          <w:top w:w="97" w:type="dxa"/>
          <w:right w:w="115" w:type="dxa"/>
        </w:tblCellMar>
        <w:tblLook w:val="04A0" w:firstRow="1" w:lastRow="0" w:firstColumn="1" w:lastColumn="0" w:noHBand="0" w:noVBand="1"/>
      </w:tblPr>
      <w:tblGrid>
        <w:gridCol w:w="3535"/>
        <w:gridCol w:w="1411"/>
        <w:gridCol w:w="1188"/>
        <w:gridCol w:w="1190"/>
        <w:gridCol w:w="1493"/>
        <w:gridCol w:w="1388"/>
      </w:tblGrid>
      <w:tr w:rsidR="00AB2D7B">
        <w:trPr>
          <w:trHeight w:val="600"/>
        </w:trPr>
        <w:tc>
          <w:tcPr>
            <w:tcW w:w="3534" w:type="dxa"/>
            <w:tcBorders>
              <w:top w:val="single" w:sz="4" w:space="0" w:color="000000"/>
              <w:left w:val="nil"/>
              <w:bottom w:val="single" w:sz="4" w:space="0" w:color="000000"/>
              <w:right w:val="nil"/>
            </w:tcBorders>
          </w:tcPr>
          <w:p w:rsidR="00AB2D7B" w:rsidRDefault="0096592D">
            <w:pPr>
              <w:tabs>
                <w:tab w:val="center" w:pos="1061"/>
                <w:tab w:val="center" w:pos="2559"/>
              </w:tabs>
            </w:pPr>
            <w:r>
              <w:tab/>
            </w:r>
            <w:r>
              <w:rPr>
                <w:color w:val="333333"/>
                <w:sz w:val="20"/>
              </w:rPr>
              <w:t xml:space="preserve">  </w:t>
            </w:r>
            <w:r>
              <w:rPr>
                <w:sz w:val="24"/>
              </w:rPr>
              <w:t xml:space="preserve"> </w:t>
            </w:r>
            <w:r>
              <w:rPr>
                <w:sz w:val="24"/>
              </w:rPr>
              <w:tab/>
            </w:r>
            <w:r>
              <w:rPr>
                <w:sz w:val="20"/>
              </w:rPr>
              <w:t xml:space="preserve">2008 </w:t>
            </w:r>
            <w:r>
              <w:rPr>
                <w:sz w:val="24"/>
              </w:rPr>
              <w:t xml:space="preserve"> </w:t>
            </w:r>
          </w:p>
        </w:tc>
        <w:tc>
          <w:tcPr>
            <w:tcW w:w="1411" w:type="dxa"/>
            <w:tcBorders>
              <w:top w:val="single" w:sz="4" w:space="0" w:color="000000"/>
              <w:left w:val="nil"/>
              <w:bottom w:val="single" w:sz="4" w:space="0" w:color="000000"/>
              <w:right w:val="nil"/>
            </w:tcBorders>
          </w:tcPr>
          <w:p w:rsidR="00AB2D7B" w:rsidRDefault="0096592D">
            <w:pPr>
              <w:ind w:left="14"/>
            </w:pPr>
            <w:r>
              <w:rPr>
                <w:sz w:val="20"/>
              </w:rPr>
              <w:t xml:space="preserve">2011 </w:t>
            </w:r>
            <w:r>
              <w:rPr>
                <w:sz w:val="24"/>
              </w:rPr>
              <w:t xml:space="preserve"> </w:t>
            </w:r>
          </w:p>
        </w:tc>
        <w:tc>
          <w:tcPr>
            <w:tcW w:w="1188" w:type="dxa"/>
            <w:tcBorders>
              <w:top w:val="single" w:sz="4" w:space="0" w:color="000000"/>
              <w:left w:val="nil"/>
              <w:bottom w:val="single" w:sz="4" w:space="0" w:color="000000"/>
              <w:right w:val="nil"/>
            </w:tcBorders>
          </w:tcPr>
          <w:p w:rsidR="00AB2D7B" w:rsidRDefault="0096592D">
            <w:pPr>
              <w:ind w:left="14"/>
            </w:pPr>
            <w:r>
              <w:rPr>
                <w:sz w:val="20"/>
              </w:rPr>
              <w:t xml:space="preserve">2014 </w:t>
            </w:r>
            <w:r>
              <w:rPr>
                <w:sz w:val="24"/>
              </w:rPr>
              <w:t xml:space="preserve"> </w:t>
            </w:r>
          </w:p>
        </w:tc>
        <w:tc>
          <w:tcPr>
            <w:tcW w:w="1190" w:type="dxa"/>
            <w:tcBorders>
              <w:top w:val="single" w:sz="4" w:space="0" w:color="000000"/>
              <w:left w:val="nil"/>
              <w:bottom w:val="single" w:sz="4" w:space="0" w:color="000000"/>
              <w:right w:val="nil"/>
            </w:tcBorders>
          </w:tcPr>
          <w:p w:rsidR="00AB2D7B" w:rsidRDefault="0096592D">
            <w:pPr>
              <w:ind w:left="14"/>
            </w:pPr>
            <w:r>
              <w:rPr>
                <w:sz w:val="20"/>
              </w:rPr>
              <w:t xml:space="preserve">2016 </w:t>
            </w:r>
            <w:r>
              <w:rPr>
                <w:sz w:val="24"/>
              </w:rPr>
              <w:t xml:space="preserve"> </w:t>
            </w:r>
          </w:p>
        </w:tc>
        <w:tc>
          <w:tcPr>
            <w:tcW w:w="1493" w:type="dxa"/>
            <w:tcBorders>
              <w:top w:val="single" w:sz="4" w:space="0" w:color="000000"/>
              <w:left w:val="nil"/>
              <w:bottom w:val="single" w:sz="4" w:space="0" w:color="000000"/>
              <w:right w:val="nil"/>
            </w:tcBorders>
          </w:tcPr>
          <w:p w:rsidR="00AB2D7B" w:rsidRDefault="0096592D">
            <w:pPr>
              <w:ind w:left="10" w:right="8" w:hanging="10"/>
            </w:pPr>
            <w:r>
              <w:rPr>
                <w:sz w:val="20"/>
              </w:rPr>
              <w:t xml:space="preserve">Absolute Change </w:t>
            </w:r>
            <w:r>
              <w:rPr>
                <w:sz w:val="24"/>
              </w:rPr>
              <w:t xml:space="preserve"> </w:t>
            </w:r>
          </w:p>
        </w:tc>
        <w:tc>
          <w:tcPr>
            <w:tcW w:w="1388" w:type="dxa"/>
            <w:tcBorders>
              <w:top w:val="single" w:sz="4" w:space="0" w:color="000000"/>
              <w:left w:val="nil"/>
              <w:bottom w:val="single" w:sz="4" w:space="0" w:color="000000"/>
              <w:right w:val="nil"/>
            </w:tcBorders>
          </w:tcPr>
          <w:p w:rsidR="00AB2D7B" w:rsidRDefault="0096592D">
            <w:pPr>
              <w:spacing w:after="30"/>
            </w:pPr>
            <w:r>
              <w:rPr>
                <w:sz w:val="20"/>
              </w:rPr>
              <w:t xml:space="preserve">% </w:t>
            </w:r>
          </w:p>
          <w:p w:rsidR="00AB2D7B" w:rsidRDefault="0096592D">
            <w:pPr>
              <w:ind w:left="10"/>
            </w:pPr>
            <w:r>
              <w:rPr>
                <w:sz w:val="20"/>
              </w:rPr>
              <w:t xml:space="preserve">Change </w:t>
            </w:r>
            <w:r>
              <w:rPr>
                <w:sz w:val="24"/>
              </w:rPr>
              <w:t xml:space="preserve"> </w:t>
            </w:r>
          </w:p>
        </w:tc>
      </w:tr>
      <w:tr w:rsidR="00AB2D7B">
        <w:trPr>
          <w:trHeight w:val="389"/>
        </w:trPr>
        <w:tc>
          <w:tcPr>
            <w:tcW w:w="3534" w:type="dxa"/>
            <w:tcBorders>
              <w:top w:val="single" w:sz="4" w:space="0" w:color="000000"/>
              <w:left w:val="nil"/>
              <w:bottom w:val="single" w:sz="4" w:space="0" w:color="000000"/>
              <w:right w:val="nil"/>
            </w:tcBorders>
          </w:tcPr>
          <w:p w:rsidR="00AB2D7B" w:rsidRDefault="0096592D">
            <w:pPr>
              <w:tabs>
                <w:tab w:val="center" w:pos="1061"/>
                <w:tab w:val="center" w:pos="2549"/>
              </w:tabs>
            </w:pPr>
            <w:r>
              <w:lastRenderedPageBreak/>
              <w:tab/>
            </w:r>
            <w:r>
              <w:rPr>
                <w:color w:val="333333"/>
                <w:sz w:val="20"/>
              </w:rPr>
              <w:t xml:space="preserve">  </w:t>
            </w:r>
            <w:r>
              <w:rPr>
                <w:sz w:val="24"/>
              </w:rPr>
              <w:t xml:space="preserve"> </w:t>
            </w:r>
            <w:r>
              <w:rPr>
                <w:sz w:val="24"/>
              </w:rPr>
              <w:tab/>
            </w:r>
            <w:r>
              <w:rPr>
                <w:color w:val="333333"/>
                <w:sz w:val="20"/>
              </w:rPr>
              <w:t xml:space="preserve">n (%) </w:t>
            </w:r>
            <w:r>
              <w:rPr>
                <w:sz w:val="24"/>
              </w:rPr>
              <w:t xml:space="preserve"> </w:t>
            </w:r>
          </w:p>
        </w:tc>
        <w:tc>
          <w:tcPr>
            <w:tcW w:w="1411" w:type="dxa"/>
            <w:tcBorders>
              <w:top w:val="single" w:sz="4" w:space="0" w:color="000000"/>
              <w:left w:val="nil"/>
              <w:bottom w:val="single" w:sz="4" w:space="0" w:color="000000"/>
              <w:right w:val="nil"/>
            </w:tcBorders>
          </w:tcPr>
          <w:p w:rsidR="00AB2D7B" w:rsidRDefault="0096592D">
            <w:r>
              <w:rPr>
                <w:color w:val="333333"/>
                <w:sz w:val="20"/>
              </w:rPr>
              <w:t xml:space="preserve">n (%) </w:t>
            </w:r>
            <w:r>
              <w:rPr>
                <w:sz w:val="24"/>
              </w:rPr>
              <w:t xml:space="preserve"> </w:t>
            </w:r>
          </w:p>
        </w:tc>
        <w:tc>
          <w:tcPr>
            <w:tcW w:w="1188" w:type="dxa"/>
            <w:tcBorders>
              <w:top w:val="single" w:sz="4" w:space="0" w:color="000000"/>
              <w:left w:val="nil"/>
              <w:bottom w:val="single" w:sz="4" w:space="0" w:color="000000"/>
              <w:right w:val="nil"/>
            </w:tcBorders>
          </w:tcPr>
          <w:p w:rsidR="00AB2D7B" w:rsidRDefault="0096592D">
            <w:r>
              <w:rPr>
                <w:color w:val="333333"/>
                <w:sz w:val="20"/>
              </w:rPr>
              <w:t xml:space="preserve">n (%) </w:t>
            </w:r>
            <w:r>
              <w:rPr>
                <w:sz w:val="24"/>
              </w:rPr>
              <w:t xml:space="preserve"> </w:t>
            </w:r>
          </w:p>
        </w:tc>
        <w:tc>
          <w:tcPr>
            <w:tcW w:w="1190" w:type="dxa"/>
            <w:tcBorders>
              <w:top w:val="single" w:sz="4" w:space="0" w:color="000000"/>
              <w:left w:val="nil"/>
              <w:bottom w:val="single" w:sz="4" w:space="0" w:color="000000"/>
              <w:right w:val="nil"/>
            </w:tcBorders>
          </w:tcPr>
          <w:p w:rsidR="00AB2D7B" w:rsidRDefault="0096592D">
            <w:r>
              <w:rPr>
                <w:color w:val="333333"/>
                <w:sz w:val="20"/>
              </w:rPr>
              <w:t xml:space="preserve">n (%) </w:t>
            </w:r>
            <w:r>
              <w:rPr>
                <w:sz w:val="24"/>
              </w:rPr>
              <w:t xml:space="preserve"> </w:t>
            </w:r>
          </w:p>
        </w:tc>
        <w:tc>
          <w:tcPr>
            <w:tcW w:w="1493" w:type="dxa"/>
            <w:tcBorders>
              <w:top w:val="single" w:sz="4" w:space="0" w:color="000000"/>
              <w:left w:val="nil"/>
              <w:bottom w:val="single" w:sz="4" w:space="0" w:color="000000"/>
              <w:right w:val="nil"/>
            </w:tcBorders>
          </w:tcPr>
          <w:p w:rsidR="00AB2D7B" w:rsidRDefault="0096592D">
            <w:pPr>
              <w:ind w:left="84"/>
              <w:jc w:val="center"/>
            </w:pPr>
            <w:r>
              <w:rPr>
                <w:color w:val="333333"/>
                <w:sz w:val="20"/>
              </w:rPr>
              <w:t xml:space="preserve">  </w:t>
            </w:r>
            <w:r>
              <w:rPr>
                <w:sz w:val="24"/>
              </w:rPr>
              <w:t xml:space="preserve"> </w:t>
            </w:r>
          </w:p>
        </w:tc>
        <w:tc>
          <w:tcPr>
            <w:tcW w:w="1388" w:type="dxa"/>
            <w:tcBorders>
              <w:top w:val="single" w:sz="4" w:space="0" w:color="000000"/>
              <w:left w:val="nil"/>
              <w:bottom w:val="single" w:sz="4" w:space="0" w:color="000000"/>
              <w:right w:val="nil"/>
            </w:tcBorders>
          </w:tcPr>
          <w:p w:rsidR="00AB2D7B" w:rsidRDefault="0096592D">
            <w:pPr>
              <w:ind w:left="377"/>
            </w:pPr>
            <w:r>
              <w:t xml:space="preserve">  </w:t>
            </w:r>
            <w:r>
              <w:rPr>
                <w:sz w:val="24"/>
              </w:rPr>
              <w:t xml:space="preserve"> </w:t>
            </w:r>
          </w:p>
        </w:tc>
      </w:tr>
    </w:tbl>
    <w:p w:rsidR="00AB2D7B" w:rsidRDefault="0096592D">
      <w:pPr>
        <w:spacing w:after="98"/>
        <w:ind w:left="334"/>
      </w:pPr>
      <w:r>
        <w:rPr>
          <w:noProof/>
        </w:rPr>
        <mc:AlternateContent>
          <mc:Choice Requires="wpg">
            <w:drawing>
              <wp:inline distT="0" distB="0" distL="0" distR="0">
                <wp:extent cx="6470955" cy="6096"/>
                <wp:effectExtent l="0" t="0" r="0" b="0"/>
                <wp:docPr id="471525" name="Group 471525"/>
                <wp:cNvGraphicFramePr/>
                <a:graphic xmlns:a="http://schemas.openxmlformats.org/drawingml/2006/main">
                  <a:graphicData uri="http://schemas.microsoft.com/office/word/2010/wordprocessingGroup">
                    <wpg:wgp>
                      <wpg:cNvGrpSpPr/>
                      <wpg:grpSpPr>
                        <a:xfrm>
                          <a:off x="0" y="0"/>
                          <a:ext cx="6470955" cy="6096"/>
                          <a:chOff x="0" y="0"/>
                          <a:chExt cx="6470955" cy="6096"/>
                        </a:xfrm>
                      </wpg:grpSpPr>
                      <wps:wsp>
                        <wps:cNvPr id="528037" name="Shape 528037"/>
                        <wps:cNvSpPr/>
                        <wps:spPr>
                          <a:xfrm>
                            <a:off x="0" y="0"/>
                            <a:ext cx="1478534" cy="9144"/>
                          </a:xfrm>
                          <a:custGeom>
                            <a:avLst/>
                            <a:gdLst/>
                            <a:ahLst/>
                            <a:cxnLst/>
                            <a:rect l="0" t="0" r="0" b="0"/>
                            <a:pathLst>
                              <a:path w="1478534" h="9144">
                                <a:moveTo>
                                  <a:pt x="0" y="0"/>
                                </a:moveTo>
                                <a:lnTo>
                                  <a:pt x="1478534" y="0"/>
                                </a:lnTo>
                                <a:lnTo>
                                  <a:pt x="14785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38" name="Shape 528038"/>
                        <wps:cNvSpPr/>
                        <wps:spPr>
                          <a:xfrm>
                            <a:off x="14785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39" name="Shape 528039"/>
                        <wps:cNvSpPr/>
                        <wps:spPr>
                          <a:xfrm>
                            <a:off x="1484630" y="0"/>
                            <a:ext cx="750113" cy="9144"/>
                          </a:xfrm>
                          <a:custGeom>
                            <a:avLst/>
                            <a:gdLst/>
                            <a:ahLst/>
                            <a:cxnLst/>
                            <a:rect l="0" t="0" r="0" b="0"/>
                            <a:pathLst>
                              <a:path w="750113" h="9144">
                                <a:moveTo>
                                  <a:pt x="0" y="0"/>
                                </a:moveTo>
                                <a:lnTo>
                                  <a:pt x="750113" y="0"/>
                                </a:lnTo>
                                <a:lnTo>
                                  <a:pt x="7501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0" name="Shape 528040"/>
                        <wps:cNvSpPr/>
                        <wps:spPr>
                          <a:xfrm>
                            <a:off x="22348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1" name="Shape 528041"/>
                        <wps:cNvSpPr/>
                        <wps:spPr>
                          <a:xfrm>
                            <a:off x="2240915" y="0"/>
                            <a:ext cx="890016" cy="9144"/>
                          </a:xfrm>
                          <a:custGeom>
                            <a:avLst/>
                            <a:gdLst/>
                            <a:ahLst/>
                            <a:cxnLst/>
                            <a:rect l="0" t="0" r="0" b="0"/>
                            <a:pathLst>
                              <a:path w="890016" h="9144">
                                <a:moveTo>
                                  <a:pt x="0" y="0"/>
                                </a:moveTo>
                                <a:lnTo>
                                  <a:pt x="890016" y="0"/>
                                </a:lnTo>
                                <a:lnTo>
                                  <a:pt x="8900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2" name="Shape 528042"/>
                        <wps:cNvSpPr/>
                        <wps:spPr>
                          <a:xfrm>
                            <a:off x="31309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3" name="Shape 528043"/>
                        <wps:cNvSpPr/>
                        <wps:spPr>
                          <a:xfrm>
                            <a:off x="3137027" y="0"/>
                            <a:ext cx="748589" cy="9144"/>
                          </a:xfrm>
                          <a:custGeom>
                            <a:avLst/>
                            <a:gdLst/>
                            <a:ahLst/>
                            <a:cxnLst/>
                            <a:rect l="0" t="0" r="0" b="0"/>
                            <a:pathLst>
                              <a:path w="748589" h="9144">
                                <a:moveTo>
                                  <a:pt x="0" y="0"/>
                                </a:moveTo>
                                <a:lnTo>
                                  <a:pt x="748589" y="0"/>
                                </a:lnTo>
                                <a:lnTo>
                                  <a:pt x="7485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4" name="Shape 528044"/>
                        <wps:cNvSpPr/>
                        <wps:spPr>
                          <a:xfrm>
                            <a:off x="38855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5" name="Shape 528045"/>
                        <wps:cNvSpPr/>
                        <wps:spPr>
                          <a:xfrm>
                            <a:off x="3891661" y="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6" name="Shape 528046"/>
                        <wps:cNvSpPr/>
                        <wps:spPr>
                          <a:xfrm>
                            <a:off x="46414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7" name="Shape 528047"/>
                        <wps:cNvSpPr/>
                        <wps:spPr>
                          <a:xfrm>
                            <a:off x="4647565" y="0"/>
                            <a:ext cx="942137" cy="9144"/>
                          </a:xfrm>
                          <a:custGeom>
                            <a:avLst/>
                            <a:gdLst/>
                            <a:ahLst/>
                            <a:cxnLst/>
                            <a:rect l="0" t="0" r="0" b="0"/>
                            <a:pathLst>
                              <a:path w="942137" h="9144">
                                <a:moveTo>
                                  <a:pt x="0" y="0"/>
                                </a:moveTo>
                                <a:lnTo>
                                  <a:pt x="942137" y="0"/>
                                </a:lnTo>
                                <a:lnTo>
                                  <a:pt x="9421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8" name="Shape 528048"/>
                        <wps:cNvSpPr/>
                        <wps:spPr>
                          <a:xfrm>
                            <a:off x="55897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49" name="Shape 528049"/>
                        <wps:cNvSpPr/>
                        <wps:spPr>
                          <a:xfrm>
                            <a:off x="5595874" y="0"/>
                            <a:ext cx="875081" cy="9144"/>
                          </a:xfrm>
                          <a:custGeom>
                            <a:avLst/>
                            <a:gdLst/>
                            <a:ahLst/>
                            <a:cxnLst/>
                            <a:rect l="0" t="0" r="0" b="0"/>
                            <a:pathLst>
                              <a:path w="875081" h="9144">
                                <a:moveTo>
                                  <a:pt x="0" y="0"/>
                                </a:moveTo>
                                <a:lnTo>
                                  <a:pt x="875081" y="0"/>
                                </a:lnTo>
                                <a:lnTo>
                                  <a:pt x="8750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26E98C" id="Group 471525" o:spid="_x0000_s1026" style="width:509.5pt;height:.5pt;mso-position-horizontal-relative:char;mso-position-vertical-relative:line" coordsize="647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">
                <v:shape id="Shape 528037" o:spid="_x0000_s1027" style="position:absolute;width:14785;height:91;visibility:visible;mso-wrap-style:square;v-text-anchor:top" coordsize="14785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" path="m,l1478534,r,9144l,9144,,e" fillcolor="black" stroked="f" strokeweight="0">
                  <v:stroke miterlimit="83231f" joinstyle="miter"/>
                  <v:path arrowok="t" textboxrect="0,0,1478534,9144"/>
                </v:shape>
                <v:shape id="Shape 528038" o:spid="_x0000_s1028" style="position:absolute;left:1478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" path="m,l9144,r,9144l,9144,,e" fillcolor="black" stroked="f" strokeweight="0">
                  <v:stroke miterlimit="83231f" joinstyle="miter"/>
                  <v:path arrowok="t" textboxrect="0,0,9144,9144"/>
                </v:shape>
                <v:shape id="Shape 528039" o:spid="_x0000_s1029" style="position:absolute;left:14846;width:7501;height:91;visibility:visible;mso-wrap-style:square;v-text-anchor:top" coordsize="7501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" path="m,l750113,r,9144l,9144,,e" fillcolor="black" stroked="f" strokeweight="0">
                  <v:stroke miterlimit="83231f" joinstyle="miter"/>
                  <v:path arrowok="t" textboxrect="0,0,750113,9144"/>
                </v:shape>
                <v:shape id="Shape 528040" o:spid="_x0000_s1030" style="position:absolute;left:223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" path="m,l9144,r,9144l,9144,,e" fillcolor="black" stroked="f" strokeweight="0">
                  <v:stroke miterlimit="83231f" joinstyle="miter"/>
                  <v:path arrowok="t" textboxrect="0,0,9144,9144"/>
                </v:shape>
                <v:shape id="Shape 528041" o:spid="_x0000_s1031" style="position:absolute;left:22409;width:8900;height:91;visibility:visible;mso-wrap-style:square;v-text-anchor:top" coordsize="8900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" path="m,l890016,r,9144l,9144,,e" fillcolor="black" stroked="f" strokeweight="0">
                  <v:stroke miterlimit="83231f" joinstyle="miter"/>
                  <v:path arrowok="t" textboxrect="0,0,890016,9144"/>
                </v:shape>
                <v:shape id="Shape 528042" o:spid="_x0000_s1032" style="position:absolute;left:313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" path="m,l9144,r,9144l,9144,,e" fillcolor="black" stroked="f" strokeweight="0">
                  <v:stroke miterlimit="83231f" joinstyle="miter"/>
                  <v:path arrowok="t" textboxrect="0,0,9144,9144"/>
                </v:shape>
                <v:shape id="Shape 528043" o:spid="_x0000_s1033" style="position:absolute;left:31370;width:7486;height:91;visibility:visible;mso-wrap-style:square;v-text-anchor:top" coordsize="7485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" path="m,l748589,r,9144l,9144,,e" fillcolor="black" stroked="f" strokeweight="0">
                  <v:stroke miterlimit="83231f" joinstyle="miter"/>
                  <v:path arrowok="t" textboxrect="0,0,748589,9144"/>
                </v:shape>
                <v:shape id="Shape 528044" o:spid="_x0000_s1034" style="position:absolute;left:388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" path="m,l9144,r,9144l,9144,,e" fillcolor="black" stroked="f" strokeweight="0">
                  <v:stroke miterlimit="83231f" joinstyle="miter"/>
                  <v:path arrowok="t" textboxrect="0,0,9144,9144"/>
                </v:shape>
                <v:shape id="Shape 528045" o:spid="_x0000_s1035" style="position:absolute;left:38916;width:7498;height:91;visibility:visible;mso-wrap-style:square;v-text-anchor:top" coordsize="749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" path="m,l749808,r,9144l,9144,,e" fillcolor="black" stroked="f" strokeweight="0">
                  <v:stroke miterlimit="83231f" joinstyle="miter"/>
                  <v:path arrowok="t" textboxrect="0,0,749808,9144"/>
                </v:shape>
                <v:shape id="Shape 528046" o:spid="_x0000_s1036" style="position:absolute;left:4641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" path="m,l9144,r,9144l,9144,,e" fillcolor="black" stroked="f" strokeweight="0">
                  <v:stroke miterlimit="83231f" joinstyle="miter"/>
                  <v:path arrowok="t" textboxrect="0,0,9144,9144"/>
                </v:shape>
                <v:shape id="Shape 528047" o:spid="_x0000_s1037" style="position:absolute;left:46475;width:9422;height:91;visibility:visible;mso-wrap-style:square;v-text-anchor:top" coordsize="9421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" path="m,l942137,r,9144l,9144,,e" fillcolor="black" stroked="f" strokeweight="0">
                  <v:stroke miterlimit="83231f" joinstyle="miter"/>
                  <v:path arrowok="t" textboxrect="0,0,942137,9144"/>
                </v:shape>
                <v:shape id="Shape 528048" o:spid="_x0000_s1038" style="position:absolute;left:558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" path="m,l9144,r,9144l,9144,,e" fillcolor="black" stroked="f" strokeweight="0">
                  <v:stroke miterlimit="83231f" joinstyle="miter"/>
                  <v:path arrowok="t" textboxrect="0,0,9144,9144"/>
                </v:shape>
                <v:shape id="Shape 528049" o:spid="_x0000_s1039" style="position:absolute;left:55958;width:8751;height:91;visibility:visible;mso-wrap-style:square;v-text-anchor:top" coordsize="8750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" path="m,l875081,r,9144l,9144,,e" fillcolor="black" stroked="f" strokeweight="0">
                  <v:stroke miterlimit="83231f" joinstyle="miter"/>
                  <v:path arrowok="t" textboxrect="0,0,875081,9144"/>
                </v:shape>
                <w10:anchorlock/>
              </v:group>
            </w:pict>
          </mc:Fallback>
        </mc:AlternateContent>
      </w:r>
    </w:p>
    <w:p w:rsidR="00AB2D7B" w:rsidRDefault="0096592D">
      <w:pPr>
        <w:spacing w:after="24" w:line="249" w:lineRule="auto"/>
        <w:ind w:left="345" w:right="9264" w:hanging="10"/>
      </w:pPr>
      <w:r>
        <w:rPr>
          <w:color w:val="333333"/>
          <w:sz w:val="20"/>
        </w:rPr>
        <w:t xml:space="preserve">Antihyperglycemic </w:t>
      </w:r>
      <w:r>
        <w:rPr>
          <w:color w:val="333333"/>
          <w:sz w:val="20"/>
        </w:rPr>
        <w:tab/>
        <w:t xml:space="preserve">  </w:t>
      </w:r>
      <w:r>
        <w:rPr>
          <w:sz w:val="24"/>
        </w:rPr>
        <w:t xml:space="preserve"> </w:t>
      </w:r>
      <w:r>
        <w:rPr>
          <w:sz w:val="24"/>
        </w:rPr>
        <w:tab/>
        <w:t xml:space="preserve"> </w:t>
      </w:r>
      <w:r>
        <w:rPr>
          <w:color w:val="333333"/>
          <w:sz w:val="20"/>
        </w:rPr>
        <w:t xml:space="preserve"> </w:t>
      </w:r>
      <w:r>
        <w:rPr>
          <w:color w:val="333333"/>
          <w:sz w:val="20"/>
        </w:rPr>
        <w:tab/>
        <w:t xml:space="preserve">  agents </w:t>
      </w:r>
      <w:r>
        <w:rPr>
          <w:sz w:val="24"/>
        </w:rPr>
        <w:t xml:space="preserve"> </w:t>
      </w:r>
    </w:p>
    <w:p w:rsidR="00AB2D7B" w:rsidRDefault="0096592D">
      <w:pPr>
        <w:spacing w:after="1"/>
        <w:ind w:left="350"/>
      </w:pPr>
      <w:r>
        <w:rPr>
          <w:color w:val="333333"/>
          <w:sz w:val="20"/>
        </w:rPr>
        <w:t xml:space="preserve"> </w:t>
      </w:r>
      <w:r>
        <w:rPr>
          <w:sz w:val="24"/>
        </w:rPr>
        <w:t xml:space="preserve"> </w:t>
      </w:r>
    </w:p>
    <w:p w:rsidR="00AB2D7B" w:rsidRDefault="0096592D">
      <w:pPr>
        <w:spacing w:after="24" w:line="249" w:lineRule="auto"/>
        <w:ind w:left="345" w:right="9264" w:hanging="10"/>
      </w:pPr>
      <w:r>
        <w:rPr>
          <w:color w:val="333333"/>
          <w:sz w:val="20"/>
        </w:rPr>
        <w:t xml:space="preserve">Antihyperlipidemic </w:t>
      </w:r>
      <w:r>
        <w:rPr>
          <w:sz w:val="24"/>
        </w:rPr>
        <w:t xml:space="preserve"> </w:t>
      </w:r>
      <w:r>
        <w:rPr>
          <w:color w:val="333333"/>
          <w:sz w:val="20"/>
        </w:rPr>
        <w:t xml:space="preserve">agents </w:t>
      </w:r>
      <w:r>
        <w:rPr>
          <w:sz w:val="24"/>
        </w:rPr>
        <w:t xml:space="preserve"> </w:t>
      </w:r>
    </w:p>
    <w:p w:rsidR="00AB2D7B" w:rsidRDefault="0096592D">
      <w:pPr>
        <w:spacing w:after="0"/>
        <w:ind w:left="350"/>
      </w:pPr>
      <w:r>
        <w:rPr>
          <w:color w:val="333333"/>
          <w:sz w:val="20"/>
        </w:rPr>
        <w:t xml:space="preserve"> </w:t>
      </w:r>
      <w:r>
        <w:rPr>
          <w:sz w:val="24"/>
        </w:rPr>
        <w:t xml:space="preserve"> </w:t>
      </w:r>
    </w:p>
    <w:p w:rsidR="00AB2D7B" w:rsidRDefault="0096592D">
      <w:pPr>
        <w:spacing w:after="24" w:line="249" w:lineRule="auto"/>
        <w:ind w:left="345" w:right="9264" w:hanging="10"/>
      </w:pPr>
      <w:r>
        <w:rPr>
          <w:color w:val="333333"/>
          <w:sz w:val="20"/>
        </w:rPr>
        <w:t xml:space="preserve">Antihypertensive agents </w:t>
      </w:r>
      <w:r>
        <w:rPr>
          <w:sz w:val="24"/>
        </w:rPr>
        <w:t xml:space="preserve"> </w:t>
      </w:r>
    </w:p>
    <w:p w:rsidR="00AB2D7B" w:rsidRDefault="0096592D">
      <w:pPr>
        <w:spacing w:after="0"/>
        <w:ind w:left="350"/>
      </w:pPr>
      <w:r>
        <w:rPr>
          <w:color w:val="333333"/>
          <w:sz w:val="20"/>
        </w:rPr>
        <w:t xml:space="preserve"> </w:t>
      </w:r>
      <w:r>
        <w:rPr>
          <w:sz w:val="24"/>
        </w:rPr>
        <w:t xml:space="preserve"> </w:t>
      </w:r>
    </w:p>
    <w:p w:rsidR="00AB2D7B" w:rsidRDefault="0096592D">
      <w:pPr>
        <w:spacing w:after="24" w:line="249" w:lineRule="auto"/>
        <w:ind w:left="345" w:right="9264" w:hanging="10"/>
      </w:pPr>
      <w:r>
        <w:rPr>
          <w:color w:val="333333"/>
          <w:sz w:val="20"/>
        </w:rPr>
        <w:t xml:space="preserve">Antiplatelet agents  </w:t>
      </w:r>
      <w:r>
        <w:rPr>
          <w:sz w:val="24"/>
        </w:rPr>
        <w:t xml:space="preserve"> </w:t>
      </w:r>
    </w:p>
    <w:p w:rsidR="00AB2D7B" w:rsidRDefault="0096592D">
      <w:pPr>
        <w:spacing w:after="9"/>
        <w:ind w:left="350"/>
      </w:pPr>
      <w:r>
        <w:rPr>
          <w:color w:val="333333"/>
          <w:sz w:val="20"/>
        </w:rPr>
        <w:t xml:space="preserve"> </w:t>
      </w:r>
      <w:r>
        <w:rPr>
          <w:sz w:val="24"/>
        </w:rPr>
        <w:t xml:space="preserve"> </w:t>
      </w:r>
    </w:p>
    <w:p w:rsidR="00AB2D7B" w:rsidRDefault="0096592D">
      <w:pPr>
        <w:tabs>
          <w:tab w:val="center" w:pos="1006"/>
          <w:tab w:val="center" w:pos="3851"/>
        </w:tabs>
        <w:spacing w:after="24" w:line="249" w:lineRule="auto"/>
      </w:pPr>
      <w:r>
        <w:tab/>
      </w:r>
      <w:r>
        <w:rPr>
          <w:color w:val="333333"/>
          <w:sz w:val="20"/>
        </w:rPr>
        <w:t xml:space="preserve">Antidepressant/ </w:t>
      </w:r>
      <w:r>
        <w:rPr>
          <w:sz w:val="24"/>
        </w:rPr>
        <w:t xml:space="preserve"> </w:t>
      </w:r>
      <w:r>
        <w:rPr>
          <w:sz w:val="24"/>
        </w:rPr>
        <w:tab/>
      </w:r>
      <w:r>
        <w:rPr>
          <w:sz w:val="20"/>
        </w:rPr>
        <w:t xml:space="preserve"> </w:t>
      </w:r>
      <w:r>
        <w:rPr>
          <w:sz w:val="24"/>
        </w:rPr>
        <w:t xml:space="preserve"> </w:t>
      </w:r>
    </w:p>
    <w:p w:rsidR="00AB2D7B" w:rsidRDefault="0096592D">
      <w:pPr>
        <w:tabs>
          <w:tab w:val="center" w:pos="1048"/>
          <w:tab w:val="center" w:pos="3846"/>
          <w:tab w:val="center" w:pos="5759"/>
          <w:tab w:val="center" w:pos="8306"/>
        </w:tabs>
        <w:spacing w:after="55" w:line="249" w:lineRule="auto"/>
      </w:pPr>
      <w:r>
        <w:tab/>
      </w:r>
      <w:r>
        <w:rPr>
          <w:color w:val="333333"/>
          <w:sz w:val="20"/>
        </w:rPr>
        <w:t xml:space="preserve">Anxiolytic Agents </w:t>
      </w:r>
      <w:r>
        <w:rPr>
          <w:sz w:val="24"/>
        </w:rPr>
        <w:t xml:space="preserve"> </w:t>
      </w:r>
      <w:r>
        <w:rPr>
          <w:sz w:val="24"/>
        </w:rPr>
        <w:tab/>
      </w:r>
      <w:r>
        <w:rPr>
          <w:color w:val="333333"/>
          <w:sz w:val="20"/>
        </w:rPr>
        <w:t xml:space="preserve"> </w:t>
      </w:r>
      <w:r>
        <w:rPr>
          <w:color w:val="333333"/>
          <w:sz w:val="20"/>
        </w:rPr>
        <w:tab/>
      </w:r>
      <w:r>
        <w:rPr>
          <w:sz w:val="20"/>
        </w:rPr>
        <w:t xml:space="preserve">   </w:t>
      </w:r>
      <w:r>
        <w:rPr>
          <w:sz w:val="20"/>
        </w:rPr>
        <w:tab/>
      </w:r>
      <w:r>
        <w:t xml:space="preserve">  </w:t>
      </w:r>
      <w:r>
        <w:rPr>
          <w:sz w:val="24"/>
        </w:rPr>
        <w:t xml:space="preserve"> </w:t>
      </w:r>
    </w:p>
    <w:p w:rsidR="00AB2D7B" w:rsidRDefault="0096592D">
      <w:pPr>
        <w:spacing w:after="0"/>
        <w:ind w:right="1488"/>
        <w:jc w:val="right"/>
      </w:pPr>
      <w:r>
        <w:rPr>
          <w:color w:val="333333"/>
          <w:sz w:val="20"/>
        </w:rPr>
        <w:t xml:space="preserve">   </w:t>
      </w:r>
      <w:r>
        <w:rPr>
          <w:sz w:val="24"/>
        </w:rPr>
        <w:t xml:space="preserve"> </w:t>
      </w:r>
      <w:r>
        <w:rPr>
          <w:sz w:val="24"/>
        </w:rPr>
        <w:tab/>
      </w:r>
      <w:r>
        <w:rPr>
          <w:color w:val="333333"/>
          <w:sz w:val="20"/>
        </w:rPr>
        <w:t xml:space="preserve">   </w:t>
      </w:r>
      <w:r>
        <w:rPr>
          <w:sz w:val="24"/>
        </w:rPr>
        <w:t xml:space="preserve"> </w:t>
      </w:r>
      <w:r>
        <w:rPr>
          <w:sz w:val="24"/>
        </w:rPr>
        <w:tab/>
      </w:r>
      <w:r>
        <w:t xml:space="preserve">  </w:t>
      </w:r>
      <w:r>
        <w:rPr>
          <w:sz w:val="24"/>
        </w:rPr>
        <w:t xml:space="preserve"> </w:t>
      </w:r>
      <w:r>
        <w:rPr>
          <w:sz w:val="24"/>
        </w:rPr>
        <w:tab/>
      </w:r>
      <w:r>
        <w:t xml:space="preserve">  </w:t>
      </w:r>
      <w:r>
        <w:rPr>
          <w:sz w:val="24"/>
        </w:rPr>
        <w:t xml:space="preserve"> </w:t>
      </w:r>
    </w:p>
    <w:p w:rsidR="00AB2D7B" w:rsidRDefault="0096592D">
      <w:pPr>
        <w:spacing w:after="18"/>
        <w:ind w:left="319"/>
      </w:pPr>
      <w:r>
        <w:rPr>
          <w:noProof/>
        </w:rPr>
        <mc:AlternateContent>
          <mc:Choice Requires="wpg">
            <w:drawing>
              <wp:inline distT="0" distB="0" distL="0" distR="0">
                <wp:extent cx="6480099" cy="6096"/>
                <wp:effectExtent l="0" t="0" r="0" b="0"/>
                <wp:docPr id="471526" name="Group 471526"/>
                <wp:cNvGraphicFramePr/>
                <a:graphic xmlns:a="http://schemas.openxmlformats.org/drawingml/2006/main">
                  <a:graphicData uri="http://schemas.microsoft.com/office/word/2010/wordprocessingGroup">
                    <wpg:wgp>
                      <wpg:cNvGrpSpPr/>
                      <wpg:grpSpPr>
                        <a:xfrm>
                          <a:off x="0" y="0"/>
                          <a:ext cx="6480099" cy="6096"/>
                          <a:chOff x="0" y="0"/>
                          <a:chExt cx="6480099" cy="6096"/>
                        </a:xfrm>
                      </wpg:grpSpPr>
                      <wps:wsp>
                        <wps:cNvPr id="528063" name="Shape 528063"/>
                        <wps:cNvSpPr/>
                        <wps:spPr>
                          <a:xfrm>
                            <a:off x="0" y="0"/>
                            <a:ext cx="1487678" cy="9144"/>
                          </a:xfrm>
                          <a:custGeom>
                            <a:avLst/>
                            <a:gdLst/>
                            <a:ahLst/>
                            <a:cxnLst/>
                            <a:rect l="0" t="0" r="0" b="0"/>
                            <a:pathLst>
                              <a:path w="1487678" h="9144">
                                <a:moveTo>
                                  <a:pt x="0" y="0"/>
                                </a:moveTo>
                                <a:lnTo>
                                  <a:pt x="1487678" y="0"/>
                                </a:lnTo>
                                <a:lnTo>
                                  <a:pt x="14876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4" name="Shape 528064"/>
                        <wps:cNvSpPr/>
                        <wps:spPr>
                          <a:xfrm>
                            <a:off x="147853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5" name="Shape 528065"/>
                        <wps:cNvSpPr/>
                        <wps:spPr>
                          <a:xfrm>
                            <a:off x="1484630" y="0"/>
                            <a:ext cx="759257" cy="9144"/>
                          </a:xfrm>
                          <a:custGeom>
                            <a:avLst/>
                            <a:gdLst/>
                            <a:ahLst/>
                            <a:cxnLst/>
                            <a:rect l="0" t="0" r="0" b="0"/>
                            <a:pathLst>
                              <a:path w="759257" h="9144">
                                <a:moveTo>
                                  <a:pt x="0" y="0"/>
                                </a:moveTo>
                                <a:lnTo>
                                  <a:pt x="759257" y="0"/>
                                </a:lnTo>
                                <a:lnTo>
                                  <a:pt x="7592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6" name="Shape 528066"/>
                        <wps:cNvSpPr/>
                        <wps:spPr>
                          <a:xfrm>
                            <a:off x="22348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7" name="Shape 528067"/>
                        <wps:cNvSpPr/>
                        <wps:spPr>
                          <a:xfrm>
                            <a:off x="2240915" y="0"/>
                            <a:ext cx="899160" cy="9144"/>
                          </a:xfrm>
                          <a:custGeom>
                            <a:avLst/>
                            <a:gdLst/>
                            <a:ahLst/>
                            <a:cxnLst/>
                            <a:rect l="0" t="0" r="0" b="0"/>
                            <a:pathLst>
                              <a:path w="899160" h="9144">
                                <a:moveTo>
                                  <a:pt x="0" y="0"/>
                                </a:moveTo>
                                <a:lnTo>
                                  <a:pt x="899160" y="0"/>
                                </a:lnTo>
                                <a:lnTo>
                                  <a:pt x="899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8" name="Shape 528068"/>
                        <wps:cNvSpPr/>
                        <wps:spPr>
                          <a:xfrm>
                            <a:off x="31309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69" name="Shape 528069"/>
                        <wps:cNvSpPr/>
                        <wps:spPr>
                          <a:xfrm>
                            <a:off x="3137027" y="0"/>
                            <a:ext cx="757733" cy="9144"/>
                          </a:xfrm>
                          <a:custGeom>
                            <a:avLst/>
                            <a:gdLst/>
                            <a:ahLst/>
                            <a:cxnLst/>
                            <a:rect l="0" t="0" r="0" b="0"/>
                            <a:pathLst>
                              <a:path w="757733" h="9144">
                                <a:moveTo>
                                  <a:pt x="0" y="0"/>
                                </a:moveTo>
                                <a:lnTo>
                                  <a:pt x="757733" y="0"/>
                                </a:lnTo>
                                <a:lnTo>
                                  <a:pt x="7577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0" name="Shape 528070"/>
                        <wps:cNvSpPr/>
                        <wps:spPr>
                          <a:xfrm>
                            <a:off x="38855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1" name="Shape 528071"/>
                        <wps:cNvSpPr/>
                        <wps:spPr>
                          <a:xfrm>
                            <a:off x="3891661" y="0"/>
                            <a:ext cx="758952" cy="9144"/>
                          </a:xfrm>
                          <a:custGeom>
                            <a:avLst/>
                            <a:gdLst/>
                            <a:ahLst/>
                            <a:cxnLst/>
                            <a:rect l="0" t="0" r="0" b="0"/>
                            <a:pathLst>
                              <a:path w="758952" h="9144">
                                <a:moveTo>
                                  <a:pt x="0" y="0"/>
                                </a:moveTo>
                                <a:lnTo>
                                  <a:pt x="758952" y="0"/>
                                </a:lnTo>
                                <a:lnTo>
                                  <a:pt x="7589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2" name="Shape 528072"/>
                        <wps:cNvSpPr/>
                        <wps:spPr>
                          <a:xfrm>
                            <a:off x="46414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3" name="Shape 528073"/>
                        <wps:cNvSpPr/>
                        <wps:spPr>
                          <a:xfrm>
                            <a:off x="4647565" y="0"/>
                            <a:ext cx="951281" cy="9144"/>
                          </a:xfrm>
                          <a:custGeom>
                            <a:avLst/>
                            <a:gdLst/>
                            <a:ahLst/>
                            <a:cxnLst/>
                            <a:rect l="0" t="0" r="0" b="0"/>
                            <a:pathLst>
                              <a:path w="951281" h="9144">
                                <a:moveTo>
                                  <a:pt x="0" y="0"/>
                                </a:moveTo>
                                <a:lnTo>
                                  <a:pt x="951281" y="0"/>
                                </a:lnTo>
                                <a:lnTo>
                                  <a:pt x="951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4" name="Shape 528074"/>
                        <wps:cNvSpPr/>
                        <wps:spPr>
                          <a:xfrm>
                            <a:off x="55897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75" name="Shape 528075"/>
                        <wps:cNvSpPr/>
                        <wps:spPr>
                          <a:xfrm>
                            <a:off x="5595874" y="0"/>
                            <a:ext cx="884225" cy="9144"/>
                          </a:xfrm>
                          <a:custGeom>
                            <a:avLst/>
                            <a:gdLst/>
                            <a:ahLst/>
                            <a:cxnLst/>
                            <a:rect l="0" t="0" r="0" b="0"/>
                            <a:pathLst>
                              <a:path w="884225" h="9144">
                                <a:moveTo>
                                  <a:pt x="0" y="0"/>
                                </a:moveTo>
                                <a:lnTo>
                                  <a:pt x="884225" y="0"/>
                                </a:lnTo>
                                <a:lnTo>
                                  <a:pt x="8842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5C9C3E" id="Group 471526" o:spid="_x0000_s1026" style="width:510.25pt;height:.5pt;mso-position-horizontal-relative:char;mso-position-vertical-relative:line" coordsize="6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">
                <v:shape id="Shape 528063" o:spid="_x0000_s1027" style="position:absolute;width:14876;height:91;visibility:visible;mso-wrap-style:square;v-text-anchor:top" coordsize="14876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" path="m,l1487678,r,9144l,9144,,e" fillcolor="black" stroked="f" strokeweight="0">
                  <v:stroke miterlimit="83231f" joinstyle="miter"/>
                  <v:path arrowok="t" textboxrect="0,0,1487678,9144"/>
                </v:shape>
                <v:shape id="Shape 528064" o:spid="_x0000_s1028" style="position:absolute;left:1478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" path="m,l9144,r,9144l,9144,,e" fillcolor="black" stroked="f" strokeweight="0">
                  <v:stroke miterlimit="83231f" joinstyle="miter"/>
                  <v:path arrowok="t" textboxrect="0,0,9144,9144"/>
                </v:shape>
                <v:shape id="Shape 528065" o:spid="_x0000_s1029" style="position:absolute;left:14846;width:7592;height:91;visibility:visible;mso-wrap-style:square;v-text-anchor:top" coordsize="7592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" path="m,l759257,r,9144l,9144,,e" fillcolor="black" stroked="f" strokeweight="0">
                  <v:stroke miterlimit="83231f" joinstyle="miter"/>
                  <v:path arrowok="t" textboxrect="0,0,759257,9144"/>
                </v:shape>
                <v:shape id="Shape 528066" o:spid="_x0000_s1030" style="position:absolute;left:223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" path="m,l9144,r,9144l,9144,,e" fillcolor="black" stroked="f" strokeweight="0">
                  <v:stroke miterlimit="83231f" joinstyle="miter"/>
                  <v:path arrowok="t" textboxrect="0,0,9144,9144"/>
                </v:shape>
                <v:shape id="Shape 528067" o:spid="_x0000_s1031" style="position:absolute;left:22409;width:8991;height:91;visibility:visible;mso-wrap-style:square;v-text-anchor:top" coordsize="89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" path="m,l899160,r,9144l,9144,,e" fillcolor="black" stroked="f" strokeweight="0">
                  <v:stroke miterlimit="83231f" joinstyle="miter"/>
                  <v:path arrowok="t" textboxrect="0,0,899160,9144"/>
                </v:shape>
                <v:shape id="Shape 528068" o:spid="_x0000_s1032" style="position:absolute;left:313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" path="m,l9144,r,9144l,9144,,e" fillcolor="black" stroked="f" strokeweight="0">
                  <v:stroke miterlimit="83231f" joinstyle="miter"/>
                  <v:path arrowok="t" textboxrect="0,0,9144,9144"/>
                </v:shape>
                <v:shape id="Shape 528069" o:spid="_x0000_s1033" style="position:absolute;left:31370;width:7577;height:91;visibility:visible;mso-wrap-style:square;v-text-anchor:top" coordsize="7577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" path="m,l757733,r,9144l,9144,,e" fillcolor="black" stroked="f" strokeweight="0">
                  <v:stroke miterlimit="83231f" joinstyle="miter"/>
                  <v:path arrowok="t" textboxrect="0,0,757733,9144"/>
                </v:shape>
                <v:shape id="Shape 528070" o:spid="_x0000_s1034" style="position:absolute;left:388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" path="m,l9144,r,9144l,9144,,e" fillcolor="black" stroked="f" strokeweight="0">
                  <v:stroke miterlimit="83231f" joinstyle="miter"/>
                  <v:path arrowok="t" textboxrect="0,0,9144,9144"/>
                </v:shape>
                <v:shape id="Shape 528071" o:spid="_x0000_s1035" style="position:absolute;left:38916;width:7590;height:91;visibility:visible;mso-wrap-style:square;v-text-anchor:top" coordsize="7589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" path="m,l758952,r,9144l,9144,,e" fillcolor="black" stroked="f" strokeweight="0">
                  <v:stroke miterlimit="83231f" joinstyle="miter"/>
                  <v:path arrowok="t" textboxrect="0,0,758952,9144"/>
                </v:shape>
                <v:shape id="Shape 528072" o:spid="_x0000_s1036" style="position:absolute;left:4641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" path="m,l9144,r,9144l,9144,,e" fillcolor="black" stroked="f" strokeweight="0">
                  <v:stroke miterlimit="83231f" joinstyle="miter"/>
                  <v:path arrowok="t" textboxrect="0,0,9144,9144"/>
                </v:shape>
                <v:shape id="Shape 528073" o:spid="_x0000_s1037" style="position:absolute;left:46475;width:9513;height:91;visibility:visible;mso-wrap-style:square;v-text-anchor:top" coordsize="9512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" path="m,l951281,r,9144l,9144,,e" fillcolor="black" stroked="f" strokeweight="0">
                  <v:stroke miterlimit="83231f" joinstyle="miter"/>
                  <v:path arrowok="t" textboxrect="0,0,951281,9144"/>
                </v:shape>
                <v:shape id="Shape 528074" o:spid="_x0000_s1038" style="position:absolute;left:558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" path="m,l9144,r,9144l,9144,,e" fillcolor="black" stroked="f" strokeweight="0">
                  <v:stroke miterlimit="83231f" joinstyle="miter"/>
                  <v:path arrowok="t" textboxrect="0,0,9144,9144"/>
                </v:shape>
                <v:shape id="Shape 528075" o:spid="_x0000_s1039" style="position:absolute;left:55958;width:8842;height:91;visibility:visible;mso-wrap-style:square;v-text-anchor:top" coordsize="8842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" path="m,l884225,r,9144l,9144,,e" fillcolor="black" stroked="f" strokeweight="0">
                  <v:stroke miterlimit="83231f" joinstyle="miter"/>
                  <v:path arrowok="t" textboxrect="0,0,884225,9144"/>
                </v:shape>
                <w10:anchorlock/>
              </v:group>
            </w:pict>
          </mc:Fallback>
        </mc:AlternateConten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4"/>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4"/>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8"/>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81"/>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0"/>
        <w:ind w:left="360"/>
      </w:pPr>
      <w:r>
        <w:rPr>
          <w:rFonts w:ascii="Times New Roman" w:eastAsia="Times New Roman" w:hAnsi="Times New Roman" w:cs="Times New Roman"/>
        </w:rPr>
        <w:t xml:space="preserve">  </w:t>
      </w:r>
    </w:p>
    <w:p w:rsidR="00AB2D7B" w:rsidRDefault="0096592D">
      <w:pPr>
        <w:spacing w:after="93"/>
        <w:ind w:left="360"/>
      </w:pPr>
      <w:r>
        <w:rPr>
          <w:rFonts w:ascii="Times New Roman" w:eastAsia="Times New Roman" w:hAnsi="Times New Roman" w:cs="Times New Roman"/>
          <w:sz w:val="24"/>
        </w:rPr>
        <w:t xml:space="preserve"> </w:t>
      </w:r>
    </w:p>
    <w:p w:rsidR="00AB2D7B" w:rsidRDefault="0096592D">
      <w:pPr>
        <w:spacing w:after="101"/>
        <w:ind w:left="360"/>
      </w:pPr>
      <w:r>
        <w:rPr>
          <w:rFonts w:ascii="Times New Roman" w:eastAsia="Times New Roman" w:hAnsi="Times New Roman" w:cs="Times New Roman"/>
          <w:sz w:val="24"/>
        </w:rPr>
        <w:t xml:space="preserve"> </w:t>
      </w:r>
    </w:p>
    <w:p w:rsidR="00AB2D7B" w:rsidRDefault="0096592D">
      <w:pPr>
        <w:spacing w:after="109"/>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16"/>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8"/>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3"/>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109"/>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91"/>
        <w:ind w:left="36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AB2D7B" w:rsidRDefault="0096592D">
      <w:pPr>
        <w:spacing w:after="91"/>
        <w:ind w:left="360"/>
      </w:pPr>
      <w:r>
        <w:rPr>
          <w:rFonts w:ascii="Times New Roman" w:eastAsia="Times New Roman" w:hAnsi="Times New Roman" w:cs="Times New Roman"/>
        </w:rPr>
        <w:t xml:space="preserve">  </w:t>
      </w:r>
    </w:p>
    <w:p w:rsidR="00AB2D7B" w:rsidRDefault="0096592D">
      <w:pPr>
        <w:spacing w:after="47" w:line="250" w:lineRule="auto"/>
        <w:ind w:left="464" w:right="264" w:hanging="10"/>
      </w:pPr>
      <w:r>
        <w:rPr>
          <w:rFonts w:ascii="Times New Roman" w:eastAsia="Times New Roman" w:hAnsi="Times New Roman" w:cs="Times New Roman"/>
          <w:sz w:val="20"/>
        </w:rPr>
        <w:lastRenderedPageBreak/>
        <w:t xml:space="preserve">Table 12. % Change in Cardiovascular-Modifying Drugs Prescribed to People with Diabetes by Sociodemographic Characteristics from 2008-2016 </w:t>
      </w:r>
      <w:r>
        <w:rPr>
          <w:rFonts w:ascii="Times New Roman" w:eastAsia="Times New Roman" w:hAnsi="Times New Roman" w:cs="Times New Roman"/>
          <w:sz w:val="24"/>
        </w:rPr>
        <w:t xml:space="preserve"> </w:t>
      </w:r>
    </w:p>
    <w:p w:rsidR="00AB2D7B" w:rsidRDefault="0096592D">
      <w:pPr>
        <w:tabs>
          <w:tab w:val="center" w:pos="1135"/>
          <w:tab w:val="center" w:pos="3530"/>
          <w:tab w:val="center" w:pos="5488"/>
          <w:tab w:val="center" w:pos="7152"/>
        </w:tabs>
        <w:spacing w:after="7"/>
      </w:pPr>
      <w:r>
        <w:rPr>
          <w:noProof/>
        </w:rPr>
        <mc:AlternateContent>
          <mc:Choice Requires="wpg">
            <w:drawing>
              <wp:anchor distT="0" distB="0" distL="114300" distR="114300" simplePos="0" relativeHeight="251659264" behindDoc="1" locked="0" layoutInCell="1" allowOverlap="1">
                <wp:simplePos x="0" y="0"/>
                <wp:positionH relativeFrom="column">
                  <wp:posOffset>228600</wp:posOffset>
                </wp:positionH>
                <wp:positionV relativeFrom="paragraph">
                  <wp:posOffset>-41035</wp:posOffset>
                </wp:positionV>
                <wp:extent cx="5949315" cy="336423"/>
                <wp:effectExtent l="0" t="0" r="0" b="0"/>
                <wp:wrapNone/>
                <wp:docPr id="473789" name="Group 473789"/>
                <wp:cNvGraphicFramePr/>
                <a:graphic xmlns:a="http://schemas.openxmlformats.org/drawingml/2006/main">
                  <a:graphicData uri="http://schemas.microsoft.com/office/word/2010/wordprocessingGroup">
                    <wpg:wgp>
                      <wpg:cNvGrpSpPr/>
                      <wpg:grpSpPr>
                        <a:xfrm>
                          <a:off x="0" y="0"/>
                          <a:ext cx="5949315" cy="336423"/>
                          <a:chOff x="0" y="0"/>
                          <a:chExt cx="5949315" cy="336423"/>
                        </a:xfrm>
                      </wpg:grpSpPr>
                      <wps:wsp>
                        <wps:cNvPr id="528089" name="Shape 528089"/>
                        <wps:cNvSpPr/>
                        <wps:spPr>
                          <a:xfrm>
                            <a:off x="0" y="0"/>
                            <a:ext cx="4954270" cy="9144"/>
                          </a:xfrm>
                          <a:custGeom>
                            <a:avLst/>
                            <a:gdLst/>
                            <a:ahLst/>
                            <a:cxnLst/>
                            <a:rect l="0" t="0" r="0" b="0"/>
                            <a:pathLst>
                              <a:path w="4954270" h="9144">
                                <a:moveTo>
                                  <a:pt x="0" y="0"/>
                                </a:moveTo>
                                <a:lnTo>
                                  <a:pt x="4954270" y="0"/>
                                </a:lnTo>
                                <a:lnTo>
                                  <a:pt x="4954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0" name="Shape 528090"/>
                        <wps:cNvSpPr/>
                        <wps:spPr>
                          <a:xfrm>
                            <a:off x="4954270" y="0"/>
                            <a:ext cx="995045" cy="9144"/>
                          </a:xfrm>
                          <a:custGeom>
                            <a:avLst/>
                            <a:gdLst/>
                            <a:ahLst/>
                            <a:cxnLst/>
                            <a:rect l="0" t="0" r="0" b="0"/>
                            <a:pathLst>
                              <a:path w="995045" h="9144">
                                <a:moveTo>
                                  <a:pt x="0" y="0"/>
                                </a:moveTo>
                                <a:lnTo>
                                  <a:pt x="995045" y="0"/>
                                </a:lnTo>
                                <a:lnTo>
                                  <a:pt x="995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1" name="Shape 528091"/>
                        <wps:cNvSpPr/>
                        <wps:spPr>
                          <a:xfrm>
                            <a:off x="0" y="327278"/>
                            <a:ext cx="4954270" cy="9144"/>
                          </a:xfrm>
                          <a:custGeom>
                            <a:avLst/>
                            <a:gdLst/>
                            <a:ahLst/>
                            <a:cxnLst/>
                            <a:rect l="0" t="0" r="0" b="0"/>
                            <a:pathLst>
                              <a:path w="4954270" h="9144">
                                <a:moveTo>
                                  <a:pt x="0" y="0"/>
                                </a:moveTo>
                                <a:lnTo>
                                  <a:pt x="4954270" y="0"/>
                                </a:lnTo>
                                <a:lnTo>
                                  <a:pt x="4954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2" name="Shape 528092"/>
                        <wps:cNvSpPr/>
                        <wps:spPr>
                          <a:xfrm>
                            <a:off x="4954270" y="327278"/>
                            <a:ext cx="995045" cy="9144"/>
                          </a:xfrm>
                          <a:custGeom>
                            <a:avLst/>
                            <a:gdLst/>
                            <a:ahLst/>
                            <a:cxnLst/>
                            <a:rect l="0" t="0" r="0" b="0"/>
                            <a:pathLst>
                              <a:path w="995045" h="9144">
                                <a:moveTo>
                                  <a:pt x="0" y="0"/>
                                </a:moveTo>
                                <a:lnTo>
                                  <a:pt x="995045" y="0"/>
                                </a:lnTo>
                                <a:lnTo>
                                  <a:pt x="9950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88674F" id="Group 473789" o:spid="_x0000_s1026" style="position:absolute;margin-left:18pt;margin-top:-3.25pt;width:468.45pt;height:26.5pt;z-index:-251657216" coordsize="59493,3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">
                <v:shape id="Shape 528089" o:spid="_x0000_s1027" style="position:absolute;width:49542;height:91;visibility:visible;mso-wrap-style:square;v-text-anchor:top" coordsize="4954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" path="m,l4954270,r,9144l,9144,,e" fillcolor="black" stroked="f" strokeweight="0">
                  <v:stroke miterlimit="83231f" joinstyle="miter"/>
                  <v:path arrowok="t" textboxrect="0,0,4954270,9144"/>
                </v:shape>
                <v:shape id="Shape 528090" o:spid="_x0000_s1028" style="position:absolute;left:49542;width:9951;height:91;visibility:visible;mso-wrap-style:square;v-text-anchor:top" coordsize="9950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" path="m,l995045,r,9144l,9144,,e" fillcolor="black" stroked="f" strokeweight="0">
                  <v:stroke miterlimit="83231f" joinstyle="miter"/>
                  <v:path arrowok="t" textboxrect="0,0,995045,9144"/>
                </v:shape>
                <v:shape id="Shape 528091" o:spid="_x0000_s1029" style="position:absolute;top:3272;width:49542;height:92;visibility:visible;mso-wrap-style:square;v-text-anchor:top" coordsize="49542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" path="m,l4954270,r,9144l,9144,,e" fillcolor="black" stroked="f" strokeweight="0">
                  <v:stroke miterlimit="83231f" joinstyle="miter"/>
                  <v:path arrowok="t" textboxrect="0,0,4954270,9144"/>
                </v:shape>
                <v:shape id="Shape 528092" o:spid="_x0000_s1030" style="position:absolute;left:49542;top:3272;width:9951;height:92;visibility:visible;mso-wrap-style:square;v-text-anchor:top" coordsize="9950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" path="m,l995045,r,9144l,9144,,e" fillcolor="black" stroked="f" strokeweight="0">
                  <v:stroke miterlimit="83231f" joinstyle="miter"/>
                  <v:path arrowok="t" textboxrect="0,0,995045,9144"/>
                </v:shape>
              </v:group>
            </w:pict>
          </mc:Fallback>
        </mc:AlternateContent>
      </w:r>
      <w:r>
        <w:tab/>
        <w:t xml:space="preserve"> </w:t>
      </w:r>
      <w:r>
        <w:rPr>
          <w:rFonts w:ascii="Times New Roman" w:eastAsia="Times New Roman" w:hAnsi="Times New Roman" w:cs="Times New Roman"/>
          <w:color w:val="333333"/>
          <w:sz w:val="20"/>
        </w:rPr>
        <w:t xml:space="preserve">Antihyperglycemic  </w:t>
      </w:r>
      <w:r>
        <w:rPr>
          <w:rFonts w:ascii="Times New Roman" w:eastAsia="Times New Roman" w:hAnsi="Times New Roman" w:cs="Times New Roman"/>
          <w:color w:val="333333"/>
          <w:sz w:val="20"/>
        </w:rPr>
        <w:tab/>
        <w:t xml:space="preserve">Hyperlipidemia  </w:t>
      </w:r>
      <w:r>
        <w:rPr>
          <w:rFonts w:ascii="Times New Roman" w:eastAsia="Times New Roman" w:hAnsi="Times New Roman" w:cs="Times New Roman"/>
          <w:color w:val="333333"/>
          <w:sz w:val="20"/>
        </w:rPr>
        <w:tab/>
        <w:t xml:space="preserve">Hypertension  </w:t>
      </w:r>
      <w:r>
        <w:rPr>
          <w:rFonts w:ascii="Times New Roman" w:eastAsia="Times New Roman" w:hAnsi="Times New Roman" w:cs="Times New Roman"/>
          <w:color w:val="333333"/>
          <w:sz w:val="20"/>
        </w:rPr>
        <w:tab/>
        <w:t xml:space="preserve">Antiplatelets </w:t>
      </w:r>
      <w:r>
        <w:rPr>
          <w:rFonts w:ascii="Times New Roman" w:eastAsia="Times New Roman" w:hAnsi="Times New Roman" w:cs="Times New Roman"/>
        </w:rPr>
        <w:t xml:space="preserve"> </w:t>
      </w:r>
    </w:p>
    <w:p w:rsidR="00AB2D7B" w:rsidRDefault="0096592D">
      <w:pPr>
        <w:tabs>
          <w:tab w:val="center" w:pos="360"/>
          <w:tab w:val="center" w:pos="2953"/>
          <w:tab w:val="center" w:pos="5089"/>
          <w:tab w:val="center" w:pos="6872"/>
        </w:tabs>
        <w:spacing w:after="62"/>
      </w:pPr>
      <w: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color w:val="333333"/>
          <w:sz w:val="20"/>
        </w:rPr>
        <w:t xml:space="preserve">Drugs  </w:t>
      </w:r>
      <w:r>
        <w:rPr>
          <w:rFonts w:ascii="Times New Roman" w:eastAsia="Times New Roman" w:hAnsi="Times New Roman" w:cs="Times New Roman"/>
          <w:color w:val="333333"/>
          <w:sz w:val="20"/>
        </w:rPr>
        <w:tab/>
        <w:t xml:space="preserve"> Agents  </w:t>
      </w:r>
      <w:r>
        <w:rPr>
          <w:rFonts w:ascii="Times New Roman" w:eastAsia="Times New Roman" w:hAnsi="Times New Roman" w:cs="Times New Roman"/>
          <w:color w:val="333333"/>
          <w:sz w:val="20"/>
        </w:rPr>
        <w:tab/>
        <w:t xml:space="preserve">  Agents </w:t>
      </w:r>
      <w:r>
        <w:rPr>
          <w:rFonts w:ascii="Times New Roman" w:eastAsia="Times New Roman" w:hAnsi="Times New Roman" w:cs="Times New Roman"/>
        </w:rPr>
        <w:t xml:space="preserve"> </w:t>
      </w:r>
    </w:p>
    <w:p w:rsidR="00AB2D7B" w:rsidRDefault="0096592D">
      <w:pPr>
        <w:tabs>
          <w:tab w:val="center" w:pos="786"/>
          <w:tab w:val="center" w:pos="2684"/>
          <w:tab w:val="center" w:pos="4779"/>
          <w:tab w:val="center" w:pos="6558"/>
          <w:tab w:val="center" w:pos="8263"/>
        </w:tabs>
        <w:spacing w:after="4" w:line="250" w:lineRule="auto"/>
      </w:pPr>
      <w:r>
        <w:tab/>
      </w:r>
      <w:r>
        <w:rPr>
          <w:rFonts w:ascii="Times New Roman" w:eastAsia="Times New Roman" w:hAnsi="Times New Roman" w:cs="Times New Roman"/>
          <w:sz w:val="20"/>
        </w:rPr>
        <w:t xml:space="preserve">Age, years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2684"/>
          <w:tab w:val="center" w:pos="4779"/>
          <w:tab w:val="center" w:pos="6558"/>
        </w:tabs>
        <w:spacing w:after="63" w:line="250" w:lineRule="auto"/>
      </w:pPr>
      <w:r>
        <w:tab/>
        <w:t xml:space="preserve"> </w:t>
      </w:r>
      <w:r>
        <w:rPr>
          <w:rFonts w:ascii="Times New Roman" w:eastAsia="Times New Roman" w:hAnsi="Times New Roman" w:cs="Times New Roman"/>
          <w:sz w:val="20"/>
        </w:rPr>
        <w:t xml:space="preserve">18-44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2684"/>
          <w:tab w:val="center" w:pos="4779"/>
          <w:tab w:val="center" w:pos="6558"/>
        </w:tabs>
        <w:spacing w:after="4" w:line="250" w:lineRule="auto"/>
      </w:pPr>
      <w:r>
        <w:tab/>
        <w:t xml:space="preserve"> </w:t>
      </w:r>
      <w:r>
        <w:rPr>
          <w:rFonts w:ascii="Times New Roman" w:eastAsia="Times New Roman" w:hAnsi="Times New Roman" w:cs="Times New Roman"/>
          <w:sz w:val="20"/>
        </w:rPr>
        <w:t xml:space="preserve">45-64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12"/>
          <w:tab w:val="center" w:pos="1800"/>
          <w:tab w:val="center" w:pos="2520"/>
          <w:tab w:val="center" w:pos="3241"/>
          <w:tab w:val="center" w:pos="3961"/>
        </w:tabs>
        <w:spacing w:after="56" w:line="250" w:lineRule="auto"/>
      </w:pPr>
      <w:r>
        <w:tab/>
      </w:r>
      <w:r>
        <w:rPr>
          <w:rFonts w:ascii="Times New Roman" w:eastAsia="Times New Roman" w:hAnsi="Times New Roman" w:cs="Times New Roman"/>
          <w:sz w:val="20"/>
        </w:rPr>
        <w:t xml:space="preserve">65+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509"/>
          <w:tab w:val="center" w:pos="1080"/>
          <w:tab w:val="center" w:pos="1800"/>
          <w:tab w:val="center" w:pos="2520"/>
          <w:tab w:val="center" w:pos="3241"/>
        </w:tabs>
        <w:spacing w:after="4" w:line="250" w:lineRule="auto"/>
      </w:pPr>
      <w:r>
        <w:tab/>
      </w:r>
      <w:r>
        <w:rPr>
          <w:rFonts w:ascii="Times New Roman" w:eastAsia="Times New Roman" w:hAnsi="Times New Roman" w:cs="Times New Roman"/>
          <w:sz w:val="20"/>
        </w:rPr>
        <w:t xml:space="preserve">Sex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1035"/>
          <w:tab w:val="center" w:pos="2684"/>
          <w:tab w:val="center" w:pos="4779"/>
          <w:tab w:val="center" w:pos="6558"/>
          <w:tab w:val="center" w:pos="8263"/>
        </w:tabs>
        <w:spacing w:after="56"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Female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2684"/>
          <w:tab w:val="center" w:pos="4779"/>
          <w:tab w:val="center" w:pos="6558"/>
          <w:tab w:val="center" w:pos="8263"/>
        </w:tabs>
        <w:spacing w:after="93"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Male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0"/>
        <w:ind w:right="2781"/>
        <w:jc w:val="right"/>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tabs>
          <w:tab w:val="center" w:pos="1139"/>
          <w:tab w:val="center" w:pos="2684"/>
          <w:tab w:val="center" w:pos="4779"/>
          <w:tab w:val="center" w:pos="6558"/>
        </w:tabs>
        <w:spacing w:after="49" w:line="250" w:lineRule="auto"/>
      </w:pPr>
      <w:r>
        <w:tab/>
      </w:r>
      <w:r>
        <w:rPr>
          <w:rFonts w:ascii="Times New Roman" w:eastAsia="Times New Roman" w:hAnsi="Times New Roman" w:cs="Times New Roman"/>
          <w:sz w:val="20"/>
        </w:rPr>
        <w:t xml:space="preserve">Geographic Region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spacing w:after="42" w:line="250" w:lineRule="auto"/>
        <w:ind w:left="355" w:right="2316" w:hanging="10"/>
      </w:pPr>
      <w:r>
        <w:rPr>
          <w:rFonts w:ascii="Times New Roman" w:eastAsia="Times New Roman" w:hAnsi="Times New Roman" w:cs="Times New Roman"/>
          <w:sz w:val="20"/>
        </w:rPr>
        <w:t xml:space="preserve">     Northeast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Midwest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South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360"/>
          <w:tab w:val="center" w:pos="948"/>
          <w:tab w:val="center" w:pos="2684"/>
          <w:tab w:val="center" w:pos="4779"/>
          <w:tab w:val="center" w:pos="6558"/>
        </w:tabs>
        <w:spacing w:after="89" w:line="250" w:lineRule="auto"/>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West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8"/>
        <w:ind w:left="36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59"/>
          <w:tab w:val="center" w:pos="2684"/>
          <w:tab w:val="center" w:pos="4779"/>
          <w:tab w:val="center" w:pos="6558"/>
          <w:tab w:val="center" w:pos="8263"/>
        </w:tabs>
        <w:spacing w:after="4" w:line="250" w:lineRule="auto"/>
      </w:pPr>
      <w:r>
        <w:tab/>
      </w:r>
      <w:r>
        <w:rPr>
          <w:rFonts w:ascii="Times New Roman" w:eastAsia="Times New Roman" w:hAnsi="Times New Roman" w:cs="Times New Roman"/>
          <w:sz w:val="20"/>
        </w:rPr>
        <w:t xml:space="preserve">Race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608"/>
          <w:tab w:val="center" w:pos="1112"/>
          <w:tab w:val="center" w:pos="2684"/>
          <w:tab w:val="center" w:pos="4779"/>
          <w:tab w:val="center" w:pos="6558"/>
        </w:tabs>
        <w:spacing w:after="63" w:line="250" w:lineRule="auto"/>
      </w:pPr>
      <w:r>
        <w:tab/>
        <w:t xml:space="preserve"> </w:t>
      </w:r>
      <w:r>
        <w:rPr>
          <w:rFonts w:ascii="Times New Roman" w:eastAsia="Times New Roman" w:hAnsi="Times New Roman" w:cs="Times New Roman"/>
          <w:sz w:val="20"/>
        </w:rPr>
        <w:t xml:space="preserve">White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8"/>
          <w:tab w:val="center" w:pos="1102"/>
          <w:tab w:val="center" w:pos="2684"/>
          <w:tab w:val="center" w:pos="4779"/>
          <w:tab w:val="center" w:pos="6558"/>
        </w:tabs>
        <w:spacing w:after="96" w:line="250" w:lineRule="auto"/>
      </w:pPr>
      <w:r>
        <w:tab/>
        <w:t xml:space="preserve"> </w:t>
      </w:r>
      <w:r>
        <w:rPr>
          <w:rFonts w:ascii="Times New Roman" w:eastAsia="Times New Roman" w:hAnsi="Times New Roman" w:cs="Times New Roman"/>
          <w:sz w:val="20"/>
        </w:rPr>
        <w:t xml:space="preserve">Black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59"/>
        <w:ind w:left="36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591"/>
          <w:tab w:val="center" w:pos="1095"/>
          <w:tab w:val="center" w:pos="2684"/>
          <w:tab w:val="center" w:pos="4779"/>
          <w:tab w:val="center" w:pos="6558"/>
        </w:tabs>
        <w:spacing w:after="75" w:line="250" w:lineRule="auto"/>
      </w:pPr>
      <w:r>
        <w:tab/>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0"/>
        <w:ind w:right="2781"/>
        <w:jc w:val="right"/>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AB2D7B" w:rsidRDefault="0096592D">
      <w:pPr>
        <w:tabs>
          <w:tab w:val="center" w:pos="747"/>
          <w:tab w:val="center" w:pos="2684"/>
          <w:tab w:val="center" w:pos="4779"/>
          <w:tab w:val="center" w:pos="6558"/>
        </w:tabs>
        <w:spacing w:after="47" w:line="250" w:lineRule="auto"/>
      </w:pPr>
      <w:r>
        <w:tab/>
      </w:r>
      <w:r>
        <w:rPr>
          <w:rFonts w:ascii="Times New Roman" w:eastAsia="Times New Roman" w:hAnsi="Times New Roman" w:cs="Times New Roman"/>
          <w:sz w:val="20"/>
        </w:rPr>
        <w:t xml:space="preserve">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AB2D7B" w:rsidRDefault="0096592D">
      <w:pPr>
        <w:tabs>
          <w:tab w:val="center" w:pos="742"/>
          <w:tab w:val="center" w:pos="2684"/>
          <w:tab w:val="center" w:pos="4779"/>
          <w:tab w:val="center" w:pos="6558"/>
        </w:tabs>
        <w:spacing w:after="63" w:line="250" w:lineRule="auto"/>
      </w:pPr>
      <w:r>
        <w:tab/>
        <w:t xml:space="preserve"> </w:t>
      </w:r>
      <w:r>
        <w:rPr>
          <w:rFonts w:ascii="Times New Roman" w:eastAsia="Times New Roman" w:hAnsi="Times New Roman" w:cs="Times New Roman"/>
          <w:sz w:val="20"/>
        </w:rPr>
        <w:t xml:space="preserve">Medicare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42"/>
          <w:tab w:val="center" w:pos="2684"/>
          <w:tab w:val="center" w:pos="4779"/>
          <w:tab w:val="center" w:pos="6558"/>
        </w:tabs>
        <w:spacing w:after="61" w:line="250" w:lineRule="auto"/>
      </w:pPr>
      <w:r>
        <w:tab/>
        <w:t xml:space="preserve"> </w:t>
      </w:r>
      <w:r>
        <w:rPr>
          <w:rFonts w:ascii="Times New Roman" w:eastAsia="Times New Roman" w:hAnsi="Times New Roman" w:cs="Times New Roman"/>
          <w:sz w:val="20"/>
        </w:rPr>
        <w:t xml:space="preserve">Medicaid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060"/>
          <w:tab w:val="center" w:pos="2684"/>
          <w:tab w:val="center" w:pos="4779"/>
          <w:tab w:val="center" w:pos="6558"/>
          <w:tab w:val="center" w:pos="8263"/>
        </w:tabs>
        <w:spacing w:after="63" w:line="250" w:lineRule="auto"/>
      </w:pPr>
      <w:r>
        <w:tab/>
        <w:t xml:space="preserve"> </w:t>
      </w:r>
      <w:r>
        <w:rPr>
          <w:rFonts w:ascii="Times New Roman" w:eastAsia="Times New Roman" w:hAnsi="Times New Roman" w:cs="Times New Roman"/>
          <w:sz w:val="20"/>
        </w:rPr>
        <w:t xml:space="preserve">Private Insurance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710"/>
          <w:tab w:val="center" w:pos="2684"/>
          <w:tab w:val="center" w:pos="4779"/>
          <w:tab w:val="center" w:pos="6558"/>
        </w:tabs>
        <w:spacing w:after="63" w:line="250" w:lineRule="auto"/>
      </w:pPr>
      <w:r>
        <w:tab/>
        <w:t xml:space="preserve"> </w:t>
      </w:r>
      <w:r>
        <w:rPr>
          <w:rFonts w:ascii="Times New Roman" w:eastAsia="Times New Roman" w:hAnsi="Times New Roman" w:cs="Times New Roman"/>
          <w:sz w:val="20"/>
        </w:rPr>
        <w:t xml:space="preserve">Self-Pay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4" w:line="307" w:lineRule="auto"/>
        <w:ind w:left="355" w:right="4033" w:hanging="10"/>
      </w:pPr>
      <w:r>
        <w:t xml:space="preserve"> </w:t>
      </w:r>
      <w:r>
        <w:rPr>
          <w:rFonts w:ascii="Times New Roman" w:eastAsia="Times New Roman" w:hAnsi="Times New Roman" w:cs="Times New Roman"/>
          <w:sz w:val="20"/>
        </w:rPr>
        <w:t xml:space="preserve">No Charge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0"/>
        </w:rPr>
        <w:t xml:space="preserve">Other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230"/>
          <w:tab w:val="center" w:pos="2684"/>
          <w:tab w:val="center" w:pos="4779"/>
          <w:tab w:val="center" w:pos="6409"/>
          <w:tab w:val="center" w:pos="8114"/>
        </w:tabs>
        <w:spacing w:after="97" w:line="250" w:lineRule="auto"/>
      </w:pPr>
      <w:r>
        <w:tab/>
      </w:r>
      <w:r>
        <w:rPr>
          <w:rFonts w:ascii="Times New Roman" w:eastAsia="Times New Roman" w:hAnsi="Times New Roman" w:cs="Times New Roman"/>
          <w:sz w:val="20"/>
        </w:rPr>
        <w:t xml:space="preserve">Comorbidities,  n (%)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57"/>
          <w:tab w:val="center" w:pos="2684"/>
          <w:tab w:val="center" w:pos="4779"/>
          <w:tab w:val="center" w:pos="6409"/>
          <w:tab w:val="center" w:pos="8114"/>
        </w:tabs>
        <w:spacing w:after="99" w:line="250" w:lineRule="auto"/>
      </w:pPr>
      <w:r>
        <w:tab/>
        <w:t xml:space="preserve"> </w:t>
      </w:r>
      <w:r>
        <w:rPr>
          <w:rFonts w:ascii="Times New Roman" w:eastAsia="Times New Roman" w:hAnsi="Times New Roman" w:cs="Times New Roman"/>
          <w:sz w:val="20"/>
        </w:rPr>
        <w:t xml:space="preserve">Macrovascular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941"/>
          <w:tab w:val="center" w:pos="2684"/>
          <w:tab w:val="center" w:pos="4779"/>
          <w:tab w:val="center" w:pos="6409"/>
          <w:tab w:val="center" w:pos="8114"/>
        </w:tabs>
        <w:spacing w:after="95" w:line="250" w:lineRule="auto"/>
      </w:pPr>
      <w:r>
        <w:tab/>
        <w:t xml:space="preserve"> </w:t>
      </w:r>
      <w:r>
        <w:rPr>
          <w:rFonts w:ascii="Times New Roman" w:eastAsia="Times New Roman" w:hAnsi="Times New Roman" w:cs="Times New Roman"/>
          <w:sz w:val="20"/>
        </w:rPr>
        <w:t xml:space="preserve">Microvascular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tabs>
          <w:tab w:val="center" w:pos="1164"/>
          <w:tab w:val="center" w:pos="2684"/>
          <w:tab w:val="center" w:pos="4779"/>
          <w:tab w:val="center" w:pos="6409"/>
          <w:tab w:val="center" w:pos="8114"/>
        </w:tabs>
        <w:spacing w:after="52" w:line="250" w:lineRule="auto"/>
      </w:pPr>
      <w:r>
        <w:tab/>
        <w:t xml:space="preserve"> </w:t>
      </w:r>
      <w:r>
        <w:rPr>
          <w:rFonts w:ascii="Times New Roman" w:eastAsia="Times New Roman" w:hAnsi="Times New Roman" w:cs="Times New Roman"/>
          <w:sz w:val="20"/>
        </w:rPr>
        <w:t xml:space="preserve">Depression/Anxiety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4"/>
        </w:rPr>
        <w:t xml:space="preserve"> </w:t>
      </w:r>
    </w:p>
    <w:p w:rsidR="00AB2D7B" w:rsidRDefault="0096592D">
      <w:pPr>
        <w:spacing w:after="117"/>
        <w:ind w:right="1492"/>
        <w:jc w:val="right"/>
      </w:pPr>
      <w:r>
        <w:rPr>
          <w:noProof/>
        </w:rPr>
        <mc:AlternateContent>
          <mc:Choice Requires="wpg">
            <w:drawing>
              <wp:inline distT="0" distB="0" distL="0" distR="0">
                <wp:extent cx="5882640" cy="8509"/>
                <wp:effectExtent l="0" t="0" r="0" b="0"/>
                <wp:docPr id="473790" name="Group 473790"/>
                <wp:cNvGraphicFramePr/>
                <a:graphic xmlns:a="http://schemas.openxmlformats.org/drawingml/2006/main">
                  <a:graphicData uri="http://schemas.microsoft.com/office/word/2010/wordprocessingGroup">
                    <wpg:wgp>
                      <wpg:cNvGrpSpPr/>
                      <wpg:grpSpPr>
                        <a:xfrm>
                          <a:off x="0" y="0"/>
                          <a:ext cx="5882640" cy="8509"/>
                          <a:chOff x="0" y="0"/>
                          <a:chExt cx="5882640" cy="8509"/>
                        </a:xfrm>
                      </wpg:grpSpPr>
                      <wps:wsp>
                        <wps:cNvPr id="528097" name="Shape 528097"/>
                        <wps:cNvSpPr/>
                        <wps:spPr>
                          <a:xfrm>
                            <a:off x="0" y="0"/>
                            <a:ext cx="4863084" cy="9144"/>
                          </a:xfrm>
                          <a:custGeom>
                            <a:avLst/>
                            <a:gdLst/>
                            <a:ahLst/>
                            <a:cxnLst/>
                            <a:rect l="0" t="0" r="0" b="0"/>
                            <a:pathLst>
                              <a:path w="4863084" h="9144">
                                <a:moveTo>
                                  <a:pt x="0" y="0"/>
                                </a:moveTo>
                                <a:lnTo>
                                  <a:pt x="4863084" y="0"/>
                                </a:lnTo>
                                <a:lnTo>
                                  <a:pt x="4863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098" name="Shape 528098"/>
                        <wps:cNvSpPr/>
                        <wps:spPr>
                          <a:xfrm>
                            <a:off x="4860037" y="0"/>
                            <a:ext cx="1022604" cy="9144"/>
                          </a:xfrm>
                          <a:custGeom>
                            <a:avLst/>
                            <a:gdLst/>
                            <a:ahLst/>
                            <a:cxnLst/>
                            <a:rect l="0" t="0" r="0" b="0"/>
                            <a:pathLst>
                              <a:path w="1022604" h="9144">
                                <a:moveTo>
                                  <a:pt x="0" y="0"/>
                                </a:moveTo>
                                <a:lnTo>
                                  <a:pt x="1022604" y="0"/>
                                </a:lnTo>
                                <a:lnTo>
                                  <a:pt x="1022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601313" id="Group 473790" o:spid="_x0000_s1026" style="width:463.2pt;height:.65pt;mso-position-horizontal-relative:char;mso-position-vertical-relative:line" coordsize="5882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">
                <v:shape id="Shape 528097" o:spid="_x0000_s1027" style="position:absolute;width:48630;height:91;visibility:visible;mso-wrap-style:square;v-text-anchor:top" coordsize="4863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" path="m,l4863084,r,9144l,9144,,e" fillcolor="black" stroked="f" strokeweight="0">
                  <v:stroke miterlimit="83231f" joinstyle="miter"/>
                  <v:path arrowok="t" textboxrect="0,0,4863084,9144"/>
                </v:shape>
                <v:shape id="Shape 528098" o:spid="_x0000_s1028" style="position:absolute;left:48600;width:10226;height:91;visibility:visible;mso-wrap-style:square;v-text-anchor:top" coordsize="10226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" path="m,l1022604,r,9144l,9144,,e" fillcolor="black" stroked="f" strokeweight="0">
                  <v:stroke miterlimit="83231f" joinstyle="miter"/>
                  <v:path arrowok="t" textboxrect="0,0,1022604,9144"/>
                </v:shape>
                <w10:anchorlock/>
              </v:group>
            </w:pict>
          </mc:Fallback>
        </mc:AlternateContent>
      </w: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color w:val="0000FF"/>
          <w:sz w:val="24"/>
        </w:rPr>
        <w:t xml:space="preserve"> </w:t>
      </w:r>
    </w:p>
    <w:p w:rsidR="00AB2D7B" w:rsidRDefault="0096592D">
      <w:pPr>
        <w:spacing w:after="0"/>
        <w:ind w:right="345"/>
        <w:jc w:val="center"/>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368"/>
        <w:ind w:left="360"/>
      </w:pPr>
      <w:r>
        <w:rPr>
          <w:rFonts w:ascii="Times New Roman" w:eastAsia="Times New Roman" w:hAnsi="Times New Roman" w:cs="Times New Roman"/>
          <w:sz w:val="24"/>
        </w:rPr>
        <w:t xml:space="preserve"> </w:t>
      </w:r>
    </w:p>
    <w:p w:rsidR="00AB2D7B" w:rsidRDefault="0096592D">
      <w:pPr>
        <w:spacing w:after="0"/>
        <w:ind w:left="355" w:right="315" w:hanging="10"/>
      </w:pPr>
      <w:r>
        <w:rPr>
          <w:rFonts w:ascii="Times New Roman" w:eastAsia="Times New Roman" w:hAnsi="Times New Roman" w:cs="Times New Roman"/>
          <w:b/>
          <w:sz w:val="32"/>
        </w:rPr>
        <w:lastRenderedPageBreak/>
        <w:t xml:space="preserve">12   Attachments </w:t>
      </w:r>
    </w:p>
    <w:p w:rsidR="00AB2D7B" w:rsidRDefault="0096592D">
      <w:pPr>
        <w:spacing w:after="0"/>
        <w:ind w:left="360"/>
      </w:pPr>
      <w:r>
        <w:rPr>
          <w:rFonts w:ascii="Times New Roman" w:eastAsia="Times New Roman" w:hAnsi="Times New Roman" w:cs="Times New Roman"/>
          <w:sz w:val="24"/>
        </w:rPr>
        <w:t xml:space="preserve"> </w:t>
      </w:r>
    </w:p>
    <w:p w:rsidR="00AB2D7B" w:rsidRDefault="00A73DC2">
      <w:pPr>
        <w:spacing w:after="0"/>
        <w:ind w:left="355" w:hanging="10"/>
      </w:pPr>
      <w:hyperlink r:id="rId12">
        <w:r w:rsidR="0096592D">
          <w:rPr>
            <w:rFonts w:ascii="Times New Roman" w:eastAsia="Times New Roman" w:hAnsi="Times New Roman" w:cs="Times New Roman"/>
            <w:sz w:val="24"/>
            <w:u w:val="single" w:color="000000"/>
          </w:rPr>
          <w:t>Link to HCEI Form 2 Template</w:t>
        </w:r>
      </w:hyperlink>
      <w:hyperlink r:id="rId13">
        <w:r w:rsidR="0096592D">
          <w:rPr>
            <w:rFonts w:ascii="Times New Roman" w:eastAsia="Times New Roman" w:hAnsi="Times New Roman" w:cs="Times New Roman"/>
            <w:color w:val="0000FF"/>
            <w:sz w:val="24"/>
          </w:rPr>
          <w:t xml:space="preserve"> </w:t>
        </w:r>
      </w:hyperlink>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0"/>
        <w:ind w:left="360"/>
      </w:pPr>
      <w:r>
        <w:rPr>
          <w:rFonts w:ascii="Times New Roman" w:eastAsia="Times New Roman" w:hAnsi="Times New Roman" w:cs="Times New Roman"/>
          <w:sz w:val="24"/>
        </w:rPr>
        <w:t xml:space="preserve"> </w:t>
      </w:r>
    </w:p>
    <w:p w:rsidR="00AB2D7B" w:rsidRDefault="0096592D">
      <w:pPr>
        <w:spacing w:after="76"/>
        <w:ind w:left="978"/>
      </w:pPr>
      <w:r>
        <w:rPr>
          <w:noProof/>
        </w:rPr>
        <w:drawing>
          <wp:inline distT="0" distB="0" distL="0" distR="0">
            <wp:extent cx="368662" cy="364593"/>
            <wp:effectExtent l="0" t="0" r="0" b="0"/>
            <wp:docPr id="59113" name="Picture 59113"/>
            <wp:cNvGraphicFramePr/>
            <a:graphic xmlns:a="http://schemas.openxmlformats.org/drawingml/2006/main">
              <a:graphicData uri="http://schemas.openxmlformats.org/drawingml/2006/picture">
                <pic:pic xmlns:pic="http://schemas.openxmlformats.org/drawingml/2006/picture">
                  <pic:nvPicPr>
                    <pic:cNvPr id="59113" name="Picture 59113"/>
                    <pic:cNvPicPr/>
                  </pic:nvPicPr>
                  <pic:blipFill>
                    <a:blip r:embed="rId14"/>
                    <a:stretch>
                      <a:fillRect/>
                    </a:stretch>
                  </pic:blipFill>
                  <pic:spPr>
                    <a:xfrm flipV="1">
                      <a:off x="0" y="0"/>
                      <a:ext cx="368662" cy="364593"/>
                    </a:xfrm>
                    <a:prstGeom prst="rect">
                      <a:avLst/>
                    </a:prstGeom>
                  </pic:spPr>
                </pic:pic>
              </a:graphicData>
            </a:graphic>
          </wp:inline>
        </w:drawing>
      </w:r>
    </w:p>
    <w:p w:rsidR="00AB2D7B" w:rsidRDefault="0096592D">
      <w:pPr>
        <w:spacing w:after="3"/>
        <w:ind w:left="674" w:hanging="10"/>
      </w:pPr>
      <w:r>
        <w:rPr>
          <w:rFonts w:ascii="Segoe UI" w:eastAsia="Segoe UI" w:hAnsi="Segoe UI" w:cs="Segoe UI"/>
          <w:sz w:val="19"/>
        </w:rPr>
        <w:t xml:space="preserve">VEAP 8234 AE </w:t>
      </w:r>
    </w:p>
    <w:p w:rsidR="00AB2D7B" w:rsidRDefault="0096592D">
      <w:pPr>
        <w:spacing w:after="3"/>
        <w:ind w:left="514" w:hanging="10"/>
      </w:pPr>
      <w:r>
        <w:rPr>
          <w:rFonts w:ascii="Segoe UI" w:eastAsia="Segoe UI" w:hAnsi="Segoe UI" w:cs="Segoe UI"/>
          <w:sz w:val="19"/>
        </w:rPr>
        <w:t>Form_3.23.20.doc</w:t>
      </w:r>
    </w:p>
    <w:p w:rsidR="00AB2D7B" w:rsidRDefault="00AB2D7B">
      <w:pPr>
        <w:sectPr w:rsidR="00AB2D7B">
          <w:headerReference w:type="even" r:id="rId15"/>
          <w:headerReference w:type="default" r:id="rId16"/>
          <w:footerReference w:type="even" r:id="rId17"/>
          <w:footerReference w:type="default" r:id="rId18"/>
          <w:headerReference w:type="first" r:id="rId19"/>
          <w:footerReference w:type="first" r:id="rId20"/>
          <w:pgSz w:w="12240" w:h="15840"/>
          <w:pgMar w:top="1678" w:right="726" w:bottom="1306" w:left="360" w:header="730" w:footer="445" w:gutter="0"/>
          <w:cols w:space="720"/>
        </w:sectPr>
      </w:pPr>
    </w:p>
    <w:p w:rsidR="00AB2D7B" w:rsidRDefault="0096592D">
      <w:pPr>
        <w:pStyle w:val="Heading1"/>
        <w:ind w:right="315"/>
      </w:pPr>
      <w:bookmarkStart w:id="127" w:name="_Toc522698"/>
      <w:r>
        <w:lastRenderedPageBreak/>
        <w:t xml:space="preserve">13   SIGNATURES </w:t>
      </w:r>
      <w:bookmarkEnd w:id="127"/>
    </w:p>
    <w:p w:rsidR="00AB2D7B" w:rsidRDefault="0096592D">
      <w:pPr>
        <w:spacing w:after="5"/>
      </w:pPr>
      <w:r>
        <w:rPr>
          <w:rFonts w:ascii="Times New Roman" w:eastAsia="Times New Roman" w:hAnsi="Times New Roman" w:cs="Times New Roman"/>
          <w:b/>
        </w:rPr>
        <w:t xml:space="preserve"> </w:t>
      </w:r>
    </w:p>
    <w:p w:rsidR="00AB2D7B" w:rsidRDefault="0096592D">
      <w:pPr>
        <w:pStyle w:val="Heading4"/>
        <w:tabs>
          <w:tab w:val="center" w:pos="2016"/>
        </w:tabs>
        <w:spacing w:after="10"/>
        <w:ind w:left="0" w:firstLine="0"/>
      </w:pPr>
      <w:r>
        <w:t xml:space="preserve">13.1 </w:t>
      </w:r>
      <w:r>
        <w:tab/>
        <w:t xml:space="preserve">Sponsor's Representative </w:t>
      </w:r>
    </w:p>
    <w:p w:rsidR="00AB2D7B" w:rsidRDefault="0096592D">
      <w:pPr>
        <w:spacing w:after="0"/>
      </w:pPr>
      <w:r>
        <w:rPr>
          <w:rFonts w:ascii="Times New Roman" w:eastAsia="Times New Roman" w:hAnsi="Times New Roman" w:cs="Times New Roman"/>
          <w:b/>
        </w:rPr>
        <w:t xml:space="preserve"> </w:t>
      </w:r>
    </w:p>
    <w:tbl>
      <w:tblPr>
        <w:tblStyle w:val="TableGrid"/>
        <w:tblW w:w="8728" w:type="dxa"/>
        <w:tblInd w:w="5" w:type="dxa"/>
        <w:tblCellMar>
          <w:top w:w="14" w:type="dxa"/>
          <w:left w:w="106" w:type="dxa"/>
          <w:right w:w="115" w:type="dxa"/>
        </w:tblCellMar>
        <w:tblLook w:val="04A0" w:firstRow="1" w:lastRow="0" w:firstColumn="1" w:lastColumn="0" w:noHBand="0" w:noVBand="1"/>
      </w:tblPr>
      <w:tblGrid>
        <w:gridCol w:w="2235"/>
        <w:gridCol w:w="6493"/>
      </w:tblGrid>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12" w:right="380" w:hanging="10"/>
            </w:pPr>
            <w:r>
              <w:rPr>
                <w:rFonts w:ascii="Times New Roman" w:eastAsia="Times New Roman" w:hAnsi="Times New Roman" w:cs="Times New Roman"/>
              </w:rPr>
              <w:t xml:space="preserve">PRINTED NAME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rFonts w:ascii="Times New Roman" w:eastAsia="Times New Roman" w:hAnsi="Times New Roman" w:cs="Times New Roman"/>
              </w:rPr>
              <w:t xml:space="preserve">TITLE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2"/>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rFonts w:ascii="Times New Roman" w:eastAsia="Times New Roman" w:hAnsi="Times New Roman" w:cs="Times New Roman"/>
              </w:rPr>
              <w:t xml:space="preserve">SIGNATURE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12" w:right="563" w:hanging="10"/>
            </w:pPr>
            <w:r>
              <w:rPr>
                <w:rFonts w:ascii="Times New Roman" w:eastAsia="Times New Roman" w:hAnsi="Times New Roman" w:cs="Times New Roman"/>
              </w:rPr>
              <w:t xml:space="preserve">DATE SIGNED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bl>
    <w:p w:rsidR="00AB2D7B" w:rsidRDefault="0096592D">
      <w:pPr>
        <w:spacing w:after="5"/>
      </w:pPr>
      <w:r>
        <w:rPr>
          <w:rFonts w:ascii="Times New Roman" w:eastAsia="Times New Roman" w:hAnsi="Times New Roman" w:cs="Times New Roman"/>
          <w:b/>
        </w:rPr>
        <w:t xml:space="preserve"> </w:t>
      </w:r>
    </w:p>
    <w:p w:rsidR="00AB2D7B" w:rsidRDefault="0096592D">
      <w:pPr>
        <w:spacing w:after="0"/>
        <w:ind w:left="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br w:type="page"/>
      </w:r>
    </w:p>
    <w:p w:rsidR="00AB2D7B" w:rsidRDefault="0096592D">
      <w:pPr>
        <w:spacing w:after="0"/>
      </w:pPr>
      <w:r>
        <w:rPr>
          <w:rFonts w:ascii="Times New Roman" w:eastAsia="Times New Roman" w:hAnsi="Times New Roman" w:cs="Times New Roman"/>
          <w:b/>
          <w:sz w:val="24"/>
        </w:rPr>
        <w:lastRenderedPageBreak/>
        <w:t xml:space="preserve"> </w:t>
      </w:r>
    </w:p>
    <w:p w:rsidR="00AB2D7B" w:rsidRDefault="0096592D">
      <w:pPr>
        <w:pStyle w:val="Heading4"/>
        <w:tabs>
          <w:tab w:val="center" w:pos="1339"/>
        </w:tabs>
        <w:spacing w:after="10"/>
        <w:ind w:left="0" w:firstLine="0"/>
      </w:pPr>
      <w:r>
        <w:t xml:space="preserve">13.2 </w:t>
      </w:r>
      <w:r>
        <w:tab/>
        <w:t xml:space="preserve">Investigator </w:t>
      </w:r>
    </w:p>
    <w:p w:rsidR="00AB2D7B" w:rsidRDefault="0096592D">
      <w:pPr>
        <w:spacing w:after="0"/>
      </w:pPr>
      <w:r>
        <w:rPr>
          <w:rFonts w:ascii="Times New Roman" w:eastAsia="Times New Roman" w:hAnsi="Times New Roman" w:cs="Times New Roman"/>
          <w:b/>
        </w:rPr>
        <w:t xml:space="preserve"> </w:t>
      </w:r>
    </w:p>
    <w:p w:rsidR="00AB2D7B" w:rsidRDefault="0096592D">
      <w:pPr>
        <w:spacing w:after="4" w:line="239" w:lineRule="auto"/>
        <w:ind w:left="5" w:right="-14" w:hanging="20"/>
        <w:jc w:val="both"/>
      </w:pPr>
      <w:r>
        <w:rPr>
          <w:rFonts w:ascii="Times New Roman" w:eastAsia="Times New Roman" w:hAnsi="Times New Roman" w:cs="Times New Roman"/>
        </w:rPr>
        <w:t xml:space="preserve">I agree to conduct this study in accordance with the design outlined in this protocol and to abide by all provisions of this protocol (including other manuals and documents referenced from this protocol); changes from the protocol are acceptable only with a mutually agreed upon protocol amendment.  I agree to conduct the study in accordance with generally accepted standards of Good Pharmacoepidemiology Practice.  I also agree to report all information or data in accordance with the protocol and, in particular, I agree to report any serious adverse experiences as defined in Section 6 – Safety Reporting and Related Procedures.  I understand that information that identifies me will be used and disclosed as described in the protocol, and that such information may be transferred to countries that do not have laws protecting such information.  Since the information in this protocol is confidential, I understand that its disclosure to any third parties, other than those involved in approval, supervision, or conduct of the study is prohibited. I will ensure that the necessary precautions are taken to protect such information from loss, inadvertent disclosure, or access by third parties. </w:t>
      </w:r>
    </w:p>
    <w:p w:rsidR="00AB2D7B" w:rsidRDefault="0096592D">
      <w:pPr>
        <w:spacing w:after="0"/>
      </w:pPr>
      <w:r>
        <w:rPr>
          <w:rFonts w:ascii="Times New Roman" w:eastAsia="Times New Roman" w:hAnsi="Times New Roman" w:cs="Times New Roman"/>
        </w:rPr>
        <w:t xml:space="preserve"> </w:t>
      </w:r>
    </w:p>
    <w:p w:rsidR="00AB2D7B" w:rsidRDefault="0096592D">
      <w:pPr>
        <w:spacing w:after="0"/>
      </w:pPr>
      <w:r>
        <w:rPr>
          <w:rFonts w:ascii="Times New Roman" w:eastAsia="Times New Roman" w:hAnsi="Times New Roman" w:cs="Times New Roman"/>
          <w:b/>
        </w:rPr>
        <w:t xml:space="preserve"> </w:t>
      </w:r>
    </w:p>
    <w:tbl>
      <w:tblPr>
        <w:tblStyle w:val="TableGrid"/>
        <w:tblW w:w="8637" w:type="dxa"/>
        <w:tblInd w:w="5" w:type="dxa"/>
        <w:tblCellMar>
          <w:top w:w="14" w:type="dxa"/>
          <w:left w:w="106" w:type="dxa"/>
          <w:right w:w="115" w:type="dxa"/>
        </w:tblCellMar>
        <w:tblLook w:val="04A0" w:firstRow="1" w:lastRow="0" w:firstColumn="1" w:lastColumn="0" w:noHBand="0" w:noVBand="1"/>
      </w:tblPr>
      <w:tblGrid>
        <w:gridCol w:w="2235"/>
        <w:gridCol w:w="6402"/>
      </w:tblGrid>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12" w:right="380" w:hanging="10"/>
            </w:pPr>
            <w:r>
              <w:rPr>
                <w:rFonts w:ascii="Times New Roman" w:eastAsia="Times New Roman" w:hAnsi="Times New Roman" w:cs="Times New Roman"/>
              </w:rPr>
              <w:t xml:space="preserve">PRINTED NAME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rFonts w:ascii="Times New Roman" w:eastAsia="Times New Roman" w:hAnsi="Times New Roman" w:cs="Times New Roman"/>
              </w:rPr>
              <w:t xml:space="preserve">TITLE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rFonts w:ascii="Times New Roman" w:eastAsia="Times New Roman" w:hAnsi="Times New Roman" w:cs="Times New Roman"/>
              </w:rPr>
              <w:t xml:space="preserve">SIGNATURE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2"/>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12" w:right="563" w:hanging="10"/>
            </w:pPr>
            <w:r>
              <w:rPr>
                <w:rFonts w:ascii="Times New Roman" w:eastAsia="Times New Roman" w:hAnsi="Times New Roman" w:cs="Times New Roman"/>
              </w:rPr>
              <w:t xml:space="preserve">DATE SIGNED </w:t>
            </w:r>
          </w:p>
        </w:tc>
        <w:tc>
          <w:tcPr>
            <w:tcW w:w="6402"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bl>
    <w:p w:rsidR="00AB2D7B" w:rsidRDefault="0096592D">
      <w:pPr>
        <w:spacing w:after="2"/>
      </w:pPr>
      <w:r>
        <w:rPr>
          <w:rFonts w:ascii="Times New Roman" w:eastAsia="Times New Roman" w:hAnsi="Times New Roman" w:cs="Times New Roman"/>
          <w:b/>
        </w:rPr>
        <w:t xml:space="preserve"> </w:t>
      </w:r>
    </w:p>
    <w:p w:rsidR="00AB2D7B" w:rsidRDefault="0096592D">
      <w:pPr>
        <w:spacing w:after="0"/>
        <w:ind w:left="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rsidR="00AB2D7B" w:rsidRDefault="0096592D">
      <w:pPr>
        <w:pStyle w:val="Heading4"/>
        <w:tabs>
          <w:tab w:val="center" w:pos="1160"/>
        </w:tabs>
        <w:spacing w:after="10"/>
        <w:ind w:left="0" w:firstLine="0"/>
      </w:pPr>
      <w:r>
        <w:lastRenderedPageBreak/>
        <w:t xml:space="preserve">13.3 </w:t>
      </w:r>
      <w:r>
        <w:tab/>
        <w:t xml:space="preserve">Supplier  </w:t>
      </w:r>
    </w:p>
    <w:p w:rsidR="00AB2D7B" w:rsidRDefault="0096592D">
      <w:pPr>
        <w:spacing w:after="0"/>
      </w:pPr>
      <w:r>
        <w:rPr>
          <w:rFonts w:ascii="Times New Roman" w:eastAsia="Times New Roman" w:hAnsi="Times New Roman" w:cs="Times New Roman"/>
          <w:b/>
        </w:rPr>
        <w:t xml:space="preserve"> </w:t>
      </w:r>
    </w:p>
    <w:p w:rsidR="00AB2D7B" w:rsidRDefault="0096592D">
      <w:pPr>
        <w:spacing w:after="4" w:line="239" w:lineRule="auto"/>
        <w:ind w:left="5" w:right="-14" w:hanging="20"/>
        <w:jc w:val="both"/>
      </w:pPr>
      <w:r>
        <w:rPr>
          <w:rFonts w:ascii="Times New Roman" w:eastAsia="Times New Roman" w:hAnsi="Times New Roman" w:cs="Times New Roman"/>
        </w:rPr>
        <w:t xml:space="preserve">I agree to conduct this study in accordance with the design outlined in this protocol and to abide by all provisions of this protocol (including other manuals and documents referenced from this protocol); changes from the protocol are acceptable only with a mutually agreed upon protocol amendment.  I agree to conduct the study in accordance with generally accepted standards of Good Pharmacoepidemiology Practice.  I also agree to report all information or data in accordance with the protocol and, in particular, I agree to report any serious adverse experiences as defined in Section 6 – Safety and Product Quality Complaint Reporting and Related Procedures.  I understand that information that identifies me will be used and disclosed as described in the protocol, and that such information may be transferred to countries that do not have laws protecting such information.  Since the information in this protocol is confidential, I understand that its disclosure to any third parties, other than those involved in approval, supervision, or conduct of the study is prohibited. I will ensure that the necessary precautions are taken to protect such information from loss, inadvertent disclosure, or access by third parties. </w:t>
      </w:r>
    </w:p>
    <w:p w:rsidR="00AB2D7B" w:rsidRDefault="0096592D">
      <w:pPr>
        <w:spacing w:after="0"/>
      </w:pPr>
      <w:r>
        <w:rPr>
          <w:rFonts w:ascii="Times New Roman" w:eastAsia="Times New Roman" w:hAnsi="Times New Roman" w:cs="Times New Roman"/>
        </w:rPr>
        <w:t xml:space="preserve"> </w:t>
      </w:r>
    </w:p>
    <w:p w:rsidR="00AB2D7B" w:rsidRDefault="0096592D">
      <w:pPr>
        <w:spacing w:after="0"/>
      </w:pPr>
      <w:r>
        <w:rPr>
          <w:rFonts w:ascii="Times New Roman" w:eastAsia="Times New Roman" w:hAnsi="Times New Roman" w:cs="Times New Roman"/>
          <w:b/>
        </w:rPr>
        <w:t xml:space="preserve"> </w:t>
      </w:r>
    </w:p>
    <w:tbl>
      <w:tblPr>
        <w:tblStyle w:val="TableGrid"/>
        <w:tblW w:w="8728" w:type="dxa"/>
        <w:tblInd w:w="5" w:type="dxa"/>
        <w:tblCellMar>
          <w:top w:w="14" w:type="dxa"/>
          <w:left w:w="106" w:type="dxa"/>
          <w:right w:w="115" w:type="dxa"/>
        </w:tblCellMar>
        <w:tblLook w:val="04A0" w:firstRow="1" w:lastRow="0" w:firstColumn="1" w:lastColumn="0" w:noHBand="0" w:noVBand="1"/>
      </w:tblPr>
      <w:tblGrid>
        <w:gridCol w:w="2235"/>
        <w:gridCol w:w="6493"/>
      </w:tblGrid>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12" w:right="380" w:hanging="10"/>
            </w:pPr>
            <w:r>
              <w:rPr>
                <w:rFonts w:ascii="Times New Roman" w:eastAsia="Times New Roman" w:hAnsi="Times New Roman" w:cs="Times New Roman"/>
              </w:rPr>
              <w:t xml:space="preserve">PRINTED NAME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2"/>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rFonts w:ascii="Times New Roman" w:eastAsia="Times New Roman" w:hAnsi="Times New Roman" w:cs="Times New Roman"/>
              </w:rPr>
              <w:t xml:space="preserve">TITLE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2"/>
            </w:pPr>
            <w:r>
              <w:rPr>
                <w:rFonts w:ascii="Times New Roman" w:eastAsia="Times New Roman" w:hAnsi="Times New Roman" w:cs="Times New Roman"/>
              </w:rPr>
              <w:t xml:space="preserve">SIGNATURE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r w:rsidR="00AB2D7B">
        <w:trPr>
          <w:trHeight w:val="730"/>
        </w:trPr>
        <w:tc>
          <w:tcPr>
            <w:tcW w:w="2235" w:type="dxa"/>
            <w:tcBorders>
              <w:top w:val="single" w:sz="4" w:space="0" w:color="000000"/>
              <w:left w:val="single" w:sz="4" w:space="0" w:color="000000"/>
              <w:bottom w:val="single" w:sz="4" w:space="0" w:color="000000"/>
              <w:right w:val="single" w:sz="4" w:space="0" w:color="000000"/>
            </w:tcBorders>
          </w:tcPr>
          <w:p w:rsidR="00AB2D7B" w:rsidRDefault="0096592D">
            <w:pPr>
              <w:ind w:left="12" w:right="563" w:hanging="10"/>
            </w:pPr>
            <w:r>
              <w:rPr>
                <w:rFonts w:ascii="Times New Roman" w:eastAsia="Times New Roman" w:hAnsi="Times New Roman" w:cs="Times New Roman"/>
              </w:rPr>
              <w:t xml:space="preserve">DATE SIGNED </w:t>
            </w:r>
          </w:p>
        </w:tc>
        <w:tc>
          <w:tcPr>
            <w:tcW w:w="6493" w:type="dxa"/>
            <w:tcBorders>
              <w:top w:val="single" w:sz="4" w:space="0" w:color="000000"/>
              <w:left w:val="single" w:sz="4" w:space="0" w:color="000000"/>
              <w:bottom w:val="single" w:sz="4" w:space="0" w:color="000000"/>
              <w:right w:val="single" w:sz="4" w:space="0" w:color="000000"/>
            </w:tcBorders>
          </w:tcPr>
          <w:p w:rsidR="00AB2D7B" w:rsidRDefault="0096592D">
            <w:r>
              <w:rPr>
                <w:rFonts w:ascii="Times New Roman" w:eastAsia="Times New Roman" w:hAnsi="Times New Roman" w:cs="Times New Roman"/>
                <w:b/>
              </w:rPr>
              <w:t xml:space="preserve"> </w:t>
            </w:r>
          </w:p>
        </w:tc>
      </w:tr>
    </w:tbl>
    <w:p w:rsidR="00AB2D7B" w:rsidRDefault="0096592D">
      <w:pPr>
        <w:spacing w:after="0"/>
      </w:pPr>
      <w:r>
        <w:rPr>
          <w:rFonts w:ascii="Times New Roman" w:eastAsia="Times New Roman" w:hAnsi="Times New Roman" w:cs="Times New Roman"/>
          <w:b/>
        </w:rPr>
        <w:t xml:space="preserve"> </w:t>
      </w:r>
    </w:p>
    <w:p w:rsidR="00AB2D7B" w:rsidRDefault="0096592D">
      <w:pPr>
        <w:spacing w:after="5"/>
      </w:pPr>
      <w:r>
        <w:rPr>
          <w:rFonts w:ascii="Times New Roman" w:eastAsia="Times New Roman" w:hAnsi="Times New Roman" w:cs="Times New Roman"/>
        </w:rPr>
        <w:t xml:space="preserve"> </w:t>
      </w:r>
    </w:p>
    <w:p w:rsidR="00AB2D7B" w:rsidRDefault="0096592D">
      <w:pPr>
        <w:spacing w:after="0"/>
      </w:pPr>
      <w:r>
        <w:rPr>
          <w:rFonts w:ascii="Times New Roman" w:eastAsia="Times New Roman" w:hAnsi="Times New Roman" w:cs="Times New Roman"/>
          <w:sz w:val="24"/>
        </w:rPr>
        <w:t xml:space="preserve"> </w:t>
      </w:r>
    </w:p>
    <w:p w:rsidR="00AB2D7B" w:rsidRDefault="0096592D">
      <w:pPr>
        <w:spacing w:after="0"/>
      </w:pPr>
      <w:r>
        <w:rPr>
          <w:rFonts w:ascii="Times New Roman" w:eastAsia="Times New Roman" w:hAnsi="Times New Roman" w:cs="Times New Roman"/>
        </w:rPr>
        <w:lastRenderedPageBreak/>
        <w:t xml:space="preserve"> </w:t>
      </w:r>
    </w:p>
    <w:sectPr w:rsidR="00AB2D7B">
      <w:headerReference w:type="even" r:id="rId21"/>
      <w:headerReference w:type="default" r:id="rId22"/>
      <w:footerReference w:type="even" r:id="rId23"/>
      <w:footerReference w:type="default" r:id="rId24"/>
      <w:headerReference w:type="first" r:id="rId25"/>
      <w:footerReference w:type="first" r:id="rId26"/>
      <w:pgSz w:w="12240" w:h="15840"/>
      <w:pgMar w:top="1687" w:right="2566" w:bottom="5437" w:left="1800" w:header="73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53AC" w:rsidRDefault="00E553AC">
      <w:pPr>
        <w:spacing w:after="0" w:line="240" w:lineRule="auto"/>
      </w:pPr>
      <w:r>
        <w:separator/>
      </w:r>
    </w:p>
  </w:endnote>
  <w:endnote w:type="continuationSeparator" w:id="0">
    <w:p w:rsidR="00E553AC" w:rsidRDefault="00E5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center" w:pos="1632"/>
        <w:tab w:val="center" w:pos="10332"/>
      </w:tabs>
      <w:spacing w:after="313"/>
    </w:pPr>
    <w:r>
      <w:rPr>
        <w:noProof/>
      </w:rPr>
      <w:drawing>
        <wp:anchor distT="0" distB="0" distL="114300" distR="114300" simplePos="0" relativeHeight="251658240" behindDoc="0" locked="0" layoutInCell="1" allowOverlap="0">
          <wp:simplePos x="0" y="0"/>
          <wp:positionH relativeFrom="page">
            <wp:posOffset>457200</wp:posOffset>
          </wp:positionH>
          <wp:positionV relativeFrom="page">
            <wp:posOffset>9296615</wp:posOffset>
          </wp:positionV>
          <wp:extent cx="807720" cy="325755"/>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807720" cy="325755"/>
                  </a:xfrm>
                  <a:prstGeom prst="rect">
                    <a:avLst/>
                  </a:prstGeom>
                </pic:spPr>
              </pic:pic>
            </a:graphicData>
          </a:graphic>
        </wp:anchor>
      </w:drawing>
    </w:r>
    <w:r>
      <w:tab/>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right="2781"/>
      <w:jc w:val="center"/>
    </w:pPr>
    <w:r>
      <w:rPr>
        <w:noProof/>
      </w:rPr>
      <w:drawing>
        <wp:anchor distT="0" distB="0" distL="114300" distR="114300" simplePos="0" relativeHeight="251659264" behindDoc="0" locked="0" layoutInCell="1" allowOverlap="0">
          <wp:simplePos x="0" y="0"/>
          <wp:positionH relativeFrom="page">
            <wp:posOffset>4738497</wp:posOffset>
          </wp:positionH>
          <wp:positionV relativeFrom="page">
            <wp:posOffset>9415373</wp:posOffset>
          </wp:positionV>
          <wp:extent cx="806780" cy="325755"/>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center" w:pos="1632"/>
        <w:tab w:val="center" w:pos="10332"/>
      </w:tabs>
      <w:spacing w:after="313"/>
    </w:pPr>
    <w:r>
      <w:rPr>
        <w:noProof/>
      </w:rPr>
      <w:drawing>
        <wp:anchor distT="0" distB="0" distL="114300" distR="114300" simplePos="0" relativeHeight="251660288" behindDoc="0" locked="0" layoutInCell="1" allowOverlap="0">
          <wp:simplePos x="0" y="0"/>
          <wp:positionH relativeFrom="page">
            <wp:posOffset>457200</wp:posOffset>
          </wp:positionH>
          <wp:positionV relativeFrom="page">
            <wp:posOffset>9296615</wp:posOffset>
          </wp:positionV>
          <wp:extent cx="807720" cy="3257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807720" cy="325755"/>
                  </a:xfrm>
                  <a:prstGeom prst="rect">
                    <a:avLst/>
                  </a:prstGeom>
                </pic:spPr>
              </pic:pic>
            </a:graphicData>
          </a:graphic>
        </wp:anchor>
      </w:drawing>
    </w:r>
    <w:r>
      <w:tab/>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right="2781"/>
      <w:jc w:val="center"/>
    </w:pPr>
    <w:r>
      <w:rPr>
        <w:noProof/>
      </w:rPr>
      <w:drawing>
        <wp:anchor distT="0" distB="0" distL="114300" distR="114300" simplePos="0" relativeHeight="251661312" behindDoc="0" locked="0" layoutInCell="1" allowOverlap="0">
          <wp:simplePos x="0" y="0"/>
          <wp:positionH relativeFrom="page">
            <wp:posOffset>4738497</wp:posOffset>
          </wp:positionH>
          <wp:positionV relativeFrom="page">
            <wp:posOffset>9415373</wp:posOffset>
          </wp:positionV>
          <wp:extent cx="806780" cy="3257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center" w:pos="1632"/>
        <w:tab w:val="center" w:pos="10332"/>
      </w:tabs>
      <w:spacing w:after="313"/>
    </w:pPr>
    <w:r>
      <w:rPr>
        <w:noProof/>
      </w:rPr>
      <w:drawing>
        <wp:anchor distT="0" distB="0" distL="114300" distR="114300" simplePos="0" relativeHeight="251662336" behindDoc="0" locked="0" layoutInCell="1" allowOverlap="0">
          <wp:simplePos x="0" y="0"/>
          <wp:positionH relativeFrom="page">
            <wp:posOffset>457200</wp:posOffset>
          </wp:positionH>
          <wp:positionV relativeFrom="page">
            <wp:posOffset>9296615</wp:posOffset>
          </wp:positionV>
          <wp:extent cx="807720" cy="32575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807720" cy="325755"/>
                  </a:xfrm>
                  <a:prstGeom prst="rect">
                    <a:avLst/>
                  </a:prstGeom>
                </pic:spPr>
              </pic:pic>
            </a:graphicData>
          </a:graphic>
        </wp:anchor>
      </w:drawing>
    </w:r>
    <w:r>
      <w:tab/>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right="2781"/>
      <w:jc w:val="center"/>
    </w:pPr>
    <w:r>
      <w:rPr>
        <w:noProof/>
      </w:rPr>
      <w:drawing>
        <wp:anchor distT="0" distB="0" distL="114300" distR="114300" simplePos="0" relativeHeight="251663360" behindDoc="0" locked="0" layoutInCell="1" allowOverlap="0">
          <wp:simplePos x="0" y="0"/>
          <wp:positionH relativeFrom="page">
            <wp:posOffset>4738497</wp:posOffset>
          </wp:positionH>
          <wp:positionV relativeFrom="page">
            <wp:posOffset>9415373</wp:posOffset>
          </wp:positionV>
          <wp:extent cx="806780" cy="32575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right" w:pos="7874"/>
      </w:tabs>
      <w:spacing w:after="313"/>
    </w:pPr>
    <w:r>
      <w:rPr>
        <w:noProof/>
      </w:rPr>
      <w:drawing>
        <wp:anchor distT="0" distB="0" distL="114300" distR="114300" simplePos="0" relativeHeight="251664384" behindDoc="0" locked="0" layoutInCell="1" allowOverlap="0">
          <wp:simplePos x="0" y="0"/>
          <wp:positionH relativeFrom="page">
            <wp:posOffset>1143000</wp:posOffset>
          </wp:positionH>
          <wp:positionV relativeFrom="page">
            <wp:posOffset>9119450</wp:posOffset>
          </wp:positionV>
          <wp:extent cx="807720" cy="325755"/>
          <wp:effectExtent l="0" t="0" r="0" b="0"/>
          <wp:wrapSquare wrapText="bothSides"/>
          <wp:docPr id="59169" name="Picture 59169"/>
          <wp:cNvGraphicFramePr/>
          <a:graphic xmlns:a="http://schemas.openxmlformats.org/drawingml/2006/main">
            <a:graphicData uri="http://schemas.openxmlformats.org/drawingml/2006/picture">
              <pic:pic xmlns:pic="http://schemas.openxmlformats.org/drawingml/2006/picture">
                <pic:nvPicPr>
                  <pic:cNvPr id="59169" name="Picture 59169"/>
                  <pic:cNvPicPr/>
                </pic:nvPicPr>
                <pic:blipFill>
                  <a:blip r:embed="rId1"/>
                  <a:stretch>
                    <a:fillRect/>
                  </a:stretch>
                </pic:blipFill>
                <pic:spPr>
                  <a:xfrm>
                    <a:off x="0" y="0"/>
                    <a:ext cx="807720" cy="325755"/>
                  </a:xfrm>
                  <a:prstGeom prst="rect">
                    <a:avLst/>
                  </a:prstGeom>
                </pic:spPr>
              </pic:pic>
            </a:graphicData>
          </a:graphic>
        </wp:anchor>
      </w:drawing>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173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left="934" w:right="941"/>
    </w:pPr>
    <w:r>
      <w:rPr>
        <w:noProof/>
      </w:rPr>
      <w:drawing>
        <wp:anchor distT="0" distB="0" distL="114300" distR="114300" simplePos="0" relativeHeight="251665408" behindDoc="0" locked="0" layoutInCell="1" allowOverlap="0">
          <wp:simplePos x="0" y="0"/>
          <wp:positionH relativeFrom="page">
            <wp:posOffset>4738497</wp:posOffset>
          </wp:positionH>
          <wp:positionV relativeFrom="page">
            <wp:posOffset>9238208</wp:posOffset>
          </wp:positionV>
          <wp:extent cx="806780" cy="325755"/>
          <wp:effectExtent l="0" t="0" r="0" b="0"/>
          <wp:wrapSquare wrapText="bothSides"/>
          <wp:docPr id="59167" name="Picture 59167"/>
          <wp:cNvGraphicFramePr/>
          <a:graphic xmlns:a="http://schemas.openxmlformats.org/drawingml/2006/main">
            <a:graphicData uri="http://schemas.openxmlformats.org/drawingml/2006/picture">
              <pic:pic xmlns:pic="http://schemas.openxmlformats.org/drawingml/2006/picture">
                <pic:nvPicPr>
                  <pic:cNvPr id="59167" name="Picture 59167"/>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59165" name="Picture 59165"/>
          <wp:cNvGraphicFramePr/>
          <a:graphic xmlns:a="http://schemas.openxmlformats.org/drawingml/2006/main">
            <a:graphicData uri="http://schemas.openxmlformats.org/drawingml/2006/picture">
              <pic:pic xmlns:pic="http://schemas.openxmlformats.org/drawingml/2006/picture">
                <pic:nvPicPr>
                  <pic:cNvPr id="59165" name="Picture 59165"/>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right" w:pos="7874"/>
      </w:tabs>
      <w:spacing w:after="313"/>
    </w:pPr>
    <w:r>
      <w:rPr>
        <w:noProof/>
      </w:rPr>
      <w:drawing>
        <wp:anchor distT="0" distB="0" distL="114300" distR="114300" simplePos="0" relativeHeight="251666432" behindDoc="0" locked="0" layoutInCell="1" allowOverlap="0">
          <wp:simplePos x="0" y="0"/>
          <wp:positionH relativeFrom="page">
            <wp:posOffset>1143000</wp:posOffset>
          </wp:positionH>
          <wp:positionV relativeFrom="page">
            <wp:posOffset>9119450</wp:posOffset>
          </wp:positionV>
          <wp:extent cx="807720" cy="32575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9169" name="Picture 59169"/>
                  <pic:cNvPicPr/>
                </pic:nvPicPr>
                <pic:blipFill>
                  <a:blip r:embed="rId1"/>
                  <a:stretch>
                    <a:fillRect/>
                  </a:stretch>
                </pic:blipFill>
                <pic:spPr>
                  <a:xfrm>
                    <a:off x="0" y="0"/>
                    <a:ext cx="807720" cy="325755"/>
                  </a:xfrm>
                  <a:prstGeom prst="rect">
                    <a:avLst/>
                  </a:prstGeom>
                </pic:spPr>
              </pic:pic>
            </a:graphicData>
          </a:graphic>
        </wp:anchor>
      </w:drawing>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173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left="934" w:right="941"/>
    </w:pPr>
    <w:r>
      <w:rPr>
        <w:noProof/>
      </w:rPr>
      <w:drawing>
        <wp:anchor distT="0" distB="0" distL="114300" distR="114300" simplePos="0" relativeHeight="251667456" behindDoc="0" locked="0" layoutInCell="1" allowOverlap="0">
          <wp:simplePos x="0" y="0"/>
          <wp:positionH relativeFrom="page">
            <wp:posOffset>4738497</wp:posOffset>
          </wp:positionH>
          <wp:positionV relativeFrom="page">
            <wp:posOffset>9238208</wp:posOffset>
          </wp:positionV>
          <wp:extent cx="806780" cy="32575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59167" name="Picture 59167"/>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59165" name="Picture 59165"/>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tabs>
        <w:tab w:val="right" w:pos="7874"/>
      </w:tabs>
      <w:spacing w:after="313"/>
    </w:pPr>
    <w:r>
      <w:rPr>
        <w:noProof/>
      </w:rPr>
      <w:drawing>
        <wp:anchor distT="0" distB="0" distL="114300" distR="114300" simplePos="0" relativeHeight="251668480" behindDoc="0" locked="0" layoutInCell="1" allowOverlap="0">
          <wp:simplePos x="0" y="0"/>
          <wp:positionH relativeFrom="page">
            <wp:posOffset>1143000</wp:posOffset>
          </wp:positionH>
          <wp:positionV relativeFrom="page">
            <wp:posOffset>9119450</wp:posOffset>
          </wp:positionV>
          <wp:extent cx="807720" cy="32575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59169" name="Picture 59169"/>
                  <pic:cNvPicPr/>
                </pic:nvPicPr>
                <pic:blipFill>
                  <a:blip r:embed="rId1"/>
                  <a:stretch>
                    <a:fillRect/>
                  </a:stretch>
                </pic:blipFill>
                <pic:spPr>
                  <a:xfrm>
                    <a:off x="0" y="0"/>
                    <a:ext cx="807720" cy="325755"/>
                  </a:xfrm>
                  <a:prstGeom prst="rect">
                    <a:avLst/>
                  </a:prstGeom>
                </pic:spPr>
              </pic:pic>
            </a:graphicData>
          </a:graphic>
        </wp:anchor>
      </w:drawing>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173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AB2D7B" w:rsidRDefault="0096592D">
    <w:pPr>
      <w:spacing w:after="0"/>
      <w:ind w:left="934" w:right="941"/>
    </w:pPr>
    <w:r>
      <w:rPr>
        <w:noProof/>
      </w:rPr>
      <w:drawing>
        <wp:anchor distT="0" distB="0" distL="114300" distR="114300" simplePos="0" relativeHeight="251669504" behindDoc="0" locked="0" layoutInCell="1" allowOverlap="0">
          <wp:simplePos x="0" y="0"/>
          <wp:positionH relativeFrom="page">
            <wp:posOffset>4738497</wp:posOffset>
          </wp:positionH>
          <wp:positionV relativeFrom="page">
            <wp:posOffset>9238208</wp:posOffset>
          </wp:positionV>
          <wp:extent cx="806780" cy="32575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167" name="Picture 59167"/>
                  <pic:cNvPicPr/>
                </pic:nvPicPr>
                <pic:blipFill>
                  <a:blip r:embed="rId1"/>
                  <a:stretch>
                    <a:fillRect/>
                  </a:stretch>
                </pic:blipFill>
                <pic:spPr>
                  <a:xfrm>
                    <a:off x="0" y="0"/>
                    <a:ext cx="806780" cy="325755"/>
                  </a:xfrm>
                  <a:prstGeom prst="rect">
                    <a:avLst/>
                  </a:prstGeom>
                </pic:spPr>
              </pic:pic>
            </a:graphicData>
          </a:graphic>
        </wp:anchor>
      </w:drawing>
    </w:r>
    <w:r>
      <w:rPr>
        <w:rFonts w:ascii="Times New Roman" w:eastAsia="Times New Roman" w:hAnsi="Times New Roman" w:cs="Times New Roman"/>
      </w:rPr>
      <w:t>15-Nov-2019 DB_TB7</w:t>
    </w:r>
    <w:r>
      <w:rPr>
        <w:noProof/>
      </w:rPr>
      <w:drawing>
        <wp:inline distT="0" distB="0" distL="0" distR="0">
          <wp:extent cx="106680" cy="10668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9165" name="Picture 59165"/>
                  <pic:cNvPicPr/>
                </pic:nvPicPr>
                <pic:blipFill>
                  <a:blip r:embed="rId2"/>
                  <a:stretch>
                    <a:fillRect/>
                  </a:stretch>
                </pic:blipFill>
                <pic:spPr>
                  <a:xfrm>
                    <a:off x="0" y="0"/>
                    <a:ext cx="106680" cy="106680"/>
                  </a:xfrm>
                  <a:prstGeom prst="rect">
                    <a:avLst/>
                  </a:prstGeom>
                </pic:spPr>
              </pic:pic>
            </a:graphicData>
          </a:graphic>
        </wp:inline>
      </w:drawing>
    </w:r>
    <w:r>
      <w:rPr>
        <w:rFonts w:ascii="Times New Roman" w:eastAsia="Times New Roman" w:hAnsi="Times New Roman" w:cs="Times New Roman"/>
        <w:sz w:val="20"/>
      </w:rPr>
      <w:t xml:space="preserve"> Confidential – Limited Access</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53AC" w:rsidRDefault="00E553AC">
      <w:pPr>
        <w:spacing w:after="0" w:line="240" w:lineRule="auto"/>
      </w:pPr>
      <w:r>
        <w:separator/>
      </w:r>
    </w:p>
  </w:footnote>
  <w:footnote w:type="continuationSeparator" w:id="0">
    <w:p w:rsidR="00E553AC" w:rsidRDefault="00E55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ind w:left="360"/>
    </w:pPr>
    <w:r>
      <w:rPr>
        <w:rFonts w:ascii="Times New Roman" w:eastAsia="Times New Roman" w:hAnsi="Times New Roman" w:cs="Times New Roman"/>
        <w:color w:val="4A4A4A"/>
        <w:sz w:val="20"/>
        <w:u w:val="single" w:color="4A4A4A"/>
      </w:rPr>
      <w:t>Product: MK-xxxx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Epidemiology No.(PE Studies only):  EP0xxxx.xx</w:t>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ind w:left="360"/>
    </w:pPr>
    <w:r>
      <w:rPr>
        <w:rFonts w:ascii="Times New Roman" w:eastAsia="Times New Roman" w:hAnsi="Times New Roman" w:cs="Times New Roman"/>
        <w:color w:val="4A4A4A"/>
        <w:sz w:val="20"/>
        <w:u w:val="single" w:color="4A4A4A"/>
      </w:rPr>
      <w:t>Product: MK-xxxx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Epidemiology No.(PE Studies only):  EP0xxxx.xx</w: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ind w:left="360"/>
    </w:pPr>
    <w:r>
      <w:rPr>
        <w:rFonts w:ascii="Times New Roman" w:eastAsia="Times New Roman" w:hAnsi="Times New Roman" w:cs="Times New Roman"/>
        <w:color w:val="4A4A4A"/>
        <w:sz w:val="20"/>
        <w:u w:val="single" w:color="4A4A4A"/>
      </w:rPr>
      <w:t>Product: MK-xxxx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ind w:left="36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ind w:left="360"/>
    </w:pPr>
    <w:r>
      <w:rPr>
        <w:rFonts w:ascii="Times New Roman" w:eastAsia="Times New Roman" w:hAnsi="Times New Roman" w:cs="Times New Roman"/>
        <w:color w:val="4A4A4A"/>
        <w:sz w:val="20"/>
        <w:u w:val="single" w:color="4A4A4A"/>
      </w:rPr>
      <w:t>Epidemiology No.(PE Studies only):  EP0xxxx.xx</w:t>
    </w: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pPr>
    <w:r>
      <w:rPr>
        <w:rFonts w:ascii="Times New Roman" w:eastAsia="Times New Roman" w:hAnsi="Times New Roman" w:cs="Times New Roman"/>
        <w:color w:val="4A4A4A"/>
        <w:sz w:val="20"/>
        <w:u w:val="single" w:color="4A4A4A"/>
      </w:rPr>
      <w:t>Product: MK-xxxx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Epidemiology No.(PE Studies only):  EP0xxxx.xx</w:t>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pPr>
    <w:r>
      <w:rPr>
        <w:rFonts w:ascii="Times New Roman" w:eastAsia="Times New Roman" w:hAnsi="Times New Roman" w:cs="Times New Roman"/>
        <w:color w:val="4A4A4A"/>
        <w:sz w:val="20"/>
        <w:u w:val="single" w:color="4A4A4A"/>
      </w:rPr>
      <w:t>Product: MK-xxxx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Epidemiology No.(PE Studies only):  EP0xxxx.xx</w:t>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2D7B" w:rsidRDefault="0096592D">
    <w:pPr>
      <w:spacing w:after="0"/>
    </w:pPr>
    <w:r>
      <w:rPr>
        <w:rFonts w:ascii="Times New Roman" w:eastAsia="Times New Roman" w:hAnsi="Times New Roman" w:cs="Times New Roman"/>
        <w:color w:val="4A4A4A"/>
        <w:sz w:val="20"/>
        <w:u w:val="single" w:color="4A4A4A"/>
      </w:rPr>
      <w:t>Product: MK-xxxx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Protocol/Amendment No.: xxx</w:t>
    </w:r>
    <w:r>
      <w:rPr>
        <w:rFonts w:ascii="Times New Roman" w:eastAsia="Times New Roman" w:hAnsi="Times New Roman" w:cs="Times New Roman"/>
        <w:color w:val="4A4A4A"/>
        <w:sz w:val="20"/>
      </w:rPr>
      <w:t xml:space="preserve"> </w:t>
    </w:r>
  </w:p>
  <w:p w:rsidR="00AB2D7B" w:rsidRDefault="0096592D">
    <w:pPr>
      <w:spacing w:after="0"/>
    </w:pPr>
    <w:r>
      <w:rPr>
        <w:rFonts w:ascii="Times New Roman" w:eastAsia="Times New Roman" w:hAnsi="Times New Roman" w:cs="Times New Roman"/>
        <w:sz w:val="20"/>
        <w:u w:val="single" w:color="000000"/>
      </w:rPr>
      <w:t>VEAP ID NO: XXXXX</w:t>
    </w:r>
    <w:r>
      <w:rPr>
        <w:rFonts w:ascii="Times New Roman" w:eastAsia="Times New Roman" w:hAnsi="Times New Roman" w:cs="Times New Roman"/>
        <w:sz w:val="20"/>
      </w:rPr>
      <w:t xml:space="preserve"> </w:t>
    </w:r>
  </w:p>
  <w:p w:rsidR="00AB2D7B" w:rsidRDefault="0096592D">
    <w:pPr>
      <w:spacing w:after="0"/>
    </w:pPr>
    <w:r>
      <w:rPr>
        <w:rFonts w:ascii="Times New Roman" w:eastAsia="Times New Roman" w:hAnsi="Times New Roman" w:cs="Times New Roman"/>
        <w:color w:val="4A4A4A"/>
        <w:sz w:val="20"/>
        <w:u w:val="single" w:color="4A4A4A"/>
      </w:rPr>
      <w:t>Epidemiology No.(PE Studies only):  EP0xxxx.xx</w:t>
    </w: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56B"/>
    <w:multiLevelType w:val="hybridMultilevel"/>
    <w:tmpl w:val="04825EAC"/>
    <w:lvl w:ilvl="0" w:tplc="4FE694B4">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7C1018">
      <w:start w:val="1"/>
      <w:numFmt w:val="bullet"/>
      <w:lvlText w:val="o"/>
      <w:lvlJc w:val="left"/>
      <w:pPr>
        <w:ind w:left="1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046D6">
      <w:start w:val="1"/>
      <w:numFmt w:val="bullet"/>
      <w:lvlText w:val="▪"/>
      <w:lvlJc w:val="left"/>
      <w:pPr>
        <w:ind w:left="1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1E4F90">
      <w:start w:val="1"/>
      <w:numFmt w:val="bullet"/>
      <w:lvlText w:val="•"/>
      <w:lvlJc w:val="left"/>
      <w:pPr>
        <w:ind w:left="2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728AB8">
      <w:start w:val="1"/>
      <w:numFmt w:val="bullet"/>
      <w:lvlText w:val="o"/>
      <w:lvlJc w:val="left"/>
      <w:pPr>
        <w:ind w:left="3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909CAE">
      <w:start w:val="1"/>
      <w:numFmt w:val="bullet"/>
      <w:lvlText w:val="▪"/>
      <w:lvlJc w:val="left"/>
      <w:pPr>
        <w:ind w:left="3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343696">
      <w:start w:val="1"/>
      <w:numFmt w:val="bullet"/>
      <w:lvlText w:val="•"/>
      <w:lvlJc w:val="left"/>
      <w:pPr>
        <w:ind w:left="4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5201AE">
      <w:start w:val="1"/>
      <w:numFmt w:val="bullet"/>
      <w:lvlText w:val="o"/>
      <w:lvlJc w:val="left"/>
      <w:pPr>
        <w:ind w:left="5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FA145E">
      <w:start w:val="1"/>
      <w:numFmt w:val="bullet"/>
      <w:lvlText w:val="▪"/>
      <w:lvlJc w:val="left"/>
      <w:pPr>
        <w:ind w:left="6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897283"/>
    <w:multiLevelType w:val="hybridMultilevel"/>
    <w:tmpl w:val="A2367600"/>
    <w:lvl w:ilvl="0" w:tplc="785E3B42">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80C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C0C2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2DA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204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96C8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D0CC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2F1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7C66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E3867"/>
    <w:multiLevelType w:val="hybridMultilevel"/>
    <w:tmpl w:val="11567436"/>
    <w:lvl w:ilvl="0" w:tplc="CD9A346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9E97B4">
      <w:start w:val="1"/>
      <w:numFmt w:val="bullet"/>
      <w:lvlText w:val="o"/>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6ED778">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CCECC0">
      <w:start w:val="1"/>
      <w:numFmt w:val="bullet"/>
      <w:lvlText w:val="•"/>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68FA82">
      <w:start w:val="1"/>
      <w:numFmt w:val="bullet"/>
      <w:lvlText w:val="o"/>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B2BFE0">
      <w:start w:val="1"/>
      <w:numFmt w:val="bullet"/>
      <w:lvlText w:val="▪"/>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D65272">
      <w:start w:val="1"/>
      <w:numFmt w:val="bullet"/>
      <w:lvlText w:val="•"/>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BE6FE4">
      <w:start w:val="1"/>
      <w:numFmt w:val="bullet"/>
      <w:lvlText w:val="o"/>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A00018">
      <w:start w:val="1"/>
      <w:numFmt w:val="bullet"/>
      <w:lvlText w:val="▪"/>
      <w:lvlJc w:val="left"/>
      <w:pPr>
        <w:ind w:left="6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21A97"/>
    <w:multiLevelType w:val="hybridMultilevel"/>
    <w:tmpl w:val="90C2CDAE"/>
    <w:lvl w:ilvl="0" w:tplc="3350F23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7AB0E2">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AEDCD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DAD6E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8E7830">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8E468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B2053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AE514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4EF05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7A536D"/>
    <w:multiLevelType w:val="hybridMultilevel"/>
    <w:tmpl w:val="867CC8AE"/>
    <w:lvl w:ilvl="0" w:tplc="31D403E4">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F619AC">
      <w:start w:val="1"/>
      <w:numFmt w:val="bullet"/>
      <w:lvlText w:val="o"/>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62B7B2">
      <w:start w:val="1"/>
      <w:numFmt w:val="bullet"/>
      <w:lvlText w:val="▪"/>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048622">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BC3802">
      <w:start w:val="1"/>
      <w:numFmt w:val="bullet"/>
      <w:lvlText w:val="o"/>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588518">
      <w:start w:val="1"/>
      <w:numFmt w:val="bullet"/>
      <w:lvlText w:val="▪"/>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941774">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40B820">
      <w:start w:val="1"/>
      <w:numFmt w:val="bullet"/>
      <w:lvlText w:val="o"/>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F6705E">
      <w:start w:val="1"/>
      <w:numFmt w:val="bullet"/>
      <w:lvlText w:val="▪"/>
      <w:lvlJc w:val="left"/>
      <w:pPr>
        <w:ind w:left="6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0C2E4A"/>
    <w:multiLevelType w:val="hybridMultilevel"/>
    <w:tmpl w:val="11A8E1F6"/>
    <w:lvl w:ilvl="0" w:tplc="204A25EE">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1AC578">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B42CDA">
      <w:start w:val="1"/>
      <w:numFmt w:val="bullet"/>
      <w:lvlText w:val="▪"/>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42232C">
      <w:start w:val="1"/>
      <w:numFmt w:val="bullet"/>
      <w:lvlText w:val="•"/>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ECFA12">
      <w:start w:val="1"/>
      <w:numFmt w:val="bullet"/>
      <w:lvlText w:val="o"/>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9E5BC2">
      <w:start w:val="1"/>
      <w:numFmt w:val="bullet"/>
      <w:lvlText w:val="▪"/>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9672E0">
      <w:start w:val="1"/>
      <w:numFmt w:val="bullet"/>
      <w:lvlText w:val="•"/>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442A92">
      <w:start w:val="1"/>
      <w:numFmt w:val="bullet"/>
      <w:lvlText w:val="o"/>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3585214">
      <w:start w:val="1"/>
      <w:numFmt w:val="bullet"/>
      <w:lvlText w:val="▪"/>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600884"/>
    <w:multiLevelType w:val="hybridMultilevel"/>
    <w:tmpl w:val="C6483AAC"/>
    <w:lvl w:ilvl="0" w:tplc="6C16DEA4">
      <w:start w:val="1"/>
      <w:numFmt w:val="decimal"/>
      <w:lvlText w:val="%1."/>
      <w:lvlJc w:val="left"/>
      <w:pPr>
        <w:ind w:left="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5455EC">
      <w:start w:val="1"/>
      <w:numFmt w:val="lowerLetter"/>
      <w:lvlText w:val="%2"/>
      <w:lvlJc w:val="left"/>
      <w:pPr>
        <w:ind w:left="1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24CA8E">
      <w:start w:val="1"/>
      <w:numFmt w:val="lowerRoman"/>
      <w:lvlText w:val="%3"/>
      <w:lvlJc w:val="left"/>
      <w:pPr>
        <w:ind w:left="1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526890">
      <w:start w:val="1"/>
      <w:numFmt w:val="decimal"/>
      <w:lvlText w:val="%4"/>
      <w:lvlJc w:val="left"/>
      <w:pPr>
        <w:ind w:left="2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9A06DA">
      <w:start w:val="1"/>
      <w:numFmt w:val="lowerLetter"/>
      <w:lvlText w:val="%5"/>
      <w:lvlJc w:val="left"/>
      <w:pPr>
        <w:ind w:left="3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7E2F60">
      <w:start w:val="1"/>
      <w:numFmt w:val="lowerRoman"/>
      <w:lvlText w:val="%6"/>
      <w:lvlJc w:val="left"/>
      <w:pPr>
        <w:ind w:left="4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E40692">
      <w:start w:val="1"/>
      <w:numFmt w:val="decimal"/>
      <w:lvlText w:val="%7"/>
      <w:lvlJc w:val="left"/>
      <w:pPr>
        <w:ind w:left="4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B29472">
      <w:start w:val="1"/>
      <w:numFmt w:val="lowerLetter"/>
      <w:lvlText w:val="%8"/>
      <w:lvlJc w:val="left"/>
      <w:pPr>
        <w:ind w:left="5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526560">
      <w:start w:val="1"/>
      <w:numFmt w:val="lowerRoman"/>
      <w:lvlText w:val="%9"/>
      <w:lvlJc w:val="left"/>
      <w:pPr>
        <w:ind w:left="6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ED3246"/>
    <w:multiLevelType w:val="hybridMultilevel"/>
    <w:tmpl w:val="D4AA3B6C"/>
    <w:lvl w:ilvl="0" w:tplc="2780B79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8E704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58B7BC">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322A56">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068CEA">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F48472">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A108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E06560">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0E44A2">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CB2BC4"/>
    <w:multiLevelType w:val="hybridMultilevel"/>
    <w:tmpl w:val="601C9256"/>
    <w:lvl w:ilvl="0" w:tplc="8800C75C">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C8F898">
      <w:start w:val="1"/>
      <w:numFmt w:val="bullet"/>
      <w:lvlText w:val="o"/>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043A7A">
      <w:start w:val="1"/>
      <w:numFmt w:val="bullet"/>
      <w:lvlText w:val="▪"/>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D2F786">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D8503E">
      <w:start w:val="1"/>
      <w:numFmt w:val="bullet"/>
      <w:lvlText w:val="o"/>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9E3EE6">
      <w:start w:val="1"/>
      <w:numFmt w:val="bullet"/>
      <w:lvlText w:val="▪"/>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D8E7D2">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CDD26">
      <w:start w:val="1"/>
      <w:numFmt w:val="bullet"/>
      <w:lvlText w:val="o"/>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529CC0">
      <w:start w:val="1"/>
      <w:numFmt w:val="bullet"/>
      <w:lvlText w:val="▪"/>
      <w:lvlJc w:val="left"/>
      <w:pPr>
        <w:ind w:left="6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391819"/>
    <w:multiLevelType w:val="hybridMultilevel"/>
    <w:tmpl w:val="38E62AD2"/>
    <w:lvl w:ilvl="0" w:tplc="2408B7CC">
      <w:start w:val="1"/>
      <w:numFmt w:val="decimal"/>
      <w:lvlText w:val="%1."/>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4E684A">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1CA874">
      <w:start w:val="1"/>
      <w:numFmt w:val="lowerRoman"/>
      <w:lvlText w:val="%3"/>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58E1E8">
      <w:start w:val="1"/>
      <w:numFmt w:val="decimal"/>
      <w:lvlText w:val="%4"/>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6203A0">
      <w:start w:val="1"/>
      <w:numFmt w:val="lowerLetter"/>
      <w:lvlText w:val="%5"/>
      <w:lvlJc w:val="left"/>
      <w:pPr>
        <w:ind w:left="3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148132">
      <w:start w:val="1"/>
      <w:numFmt w:val="lowerRoman"/>
      <w:lvlText w:val="%6"/>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F8D1D2">
      <w:start w:val="1"/>
      <w:numFmt w:val="decimal"/>
      <w:lvlText w:val="%7"/>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CC160">
      <w:start w:val="1"/>
      <w:numFmt w:val="lowerLetter"/>
      <w:lvlText w:val="%8"/>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43844">
      <w:start w:val="1"/>
      <w:numFmt w:val="lowerRoman"/>
      <w:lvlText w:val="%9"/>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EB104C"/>
    <w:multiLevelType w:val="hybridMultilevel"/>
    <w:tmpl w:val="F36876F4"/>
    <w:lvl w:ilvl="0" w:tplc="F104B2BA">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AA37E2">
      <w:start w:val="1"/>
      <w:numFmt w:val="bullet"/>
      <w:lvlText w:val="o"/>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82F20">
      <w:start w:val="1"/>
      <w:numFmt w:val="bullet"/>
      <w:lvlText w:val="▪"/>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088F4E">
      <w:start w:val="1"/>
      <w:numFmt w:val="bullet"/>
      <w:lvlText w:val="•"/>
      <w:lvlJc w:val="left"/>
      <w:pPr>
        <w:ind w:left="2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63CB0">
      <w:start w:val="1"/>
      <w:numFmt w:val="bullet"/>
      <w:lvlText w:val="o"/>
      <w:lvlJc w:val="left"/>
      <w:pPr>
        <w:ind w:left="3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E8410">
      <w:start w:val="1"/>
      <w:numFmt w:val="bullet"/>
      <w:lvlText w:val="▪"/>
      <w:lvlJc w:val="left"/>
      <w:pPr>
        <w:ind w:left="4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4A543A">
      <w:start w:val="1"/>
      <w:numFmt w:val="bullet"/>
      <w:lvlText w:val="•"/>
      <w:lvlJc w:val="left"/>
      <w:pPr>
        <w:ind w:left="4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EC6CC6">
      <w:start w:val="1"/>
      <w:numFmt w:val="bullet"/>
      <w:lvlText w:val="o"/>
      <w:lvlJc w:val="left"/>
      <w:pPr>
        <w:ind w:left="5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24C528">
      <w:start w:val="1"/>
      <w:numFmt w:val="bullet"/>
      <w:lvlText w:val="▪"/>
      <w:lvlJc w:val="left"/>
      <w:pPr>
        <w:ind w:left="6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0461D2"/>
    <w:multiLevelType w:val="hybridMultilevel"/>
    <w:tmpl w:val="E3FCE7CA"/>
    <w:lvl w:ilvl="0" w:tplc="BB7C0896">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46D1E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92CD0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CEAE4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2EA47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D070F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681CF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52335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9E42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B65DFA"/>
    <w:multiLevelType w:val="hybridMultilevel"/>
    <w:tmpl w:val="2E6C67D2"/>
    <w:lvl w:ilvl="0" w:tplc="581CBC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A88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491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26F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88FD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A81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72E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7894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01C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CA567F"/>
    <w:multiLevelType w:val="hybridMultilevel"/>
    <w:tmpl w:val="34DADC24"/>
    <w:lvl w:ilvl="0" w:tplc="01206CDE">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E2146E">
      <w:start w:val="1"/>
      <w:numFmt w:val="lowerLetter"/>
      <w:lvlText w:val="%2"/>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B84016">
      <w:start w:val="1"/>
      <w:numFmt w:val="lowerRoman"/>
      <w:lvlText w:val="%3"/>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4C0B38">
      <w:start w:val="1"/>
      <w:numFmt w:val="decimal"/>
      <w:lvlText w:val="%4"/>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1A2050">
      <w:start w:val="1"/>
      <w:numFmt w:val="lowerLetter"/>
      <w:lvlText w:val="%5"/>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284BAB2">
      <w:start w:val="1"/>
      <w:numFmt w:val="lowerRoman"/>
      <w:lvlText w:val="%6"/>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FEB77C">
      <w:start w:val="1"/>
      <w:numFmt w:val="decimal"/>
      <w:lvlText w:val="%7"/>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0EF92A">
      <w:start w:val="1"/>
      <w:numFmt w:val="lowerLetter"/>
      <w:lvlText w:val="%8"/>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1F2FF80">
      <w:start w:val="1"/>
      <w:numFmt w:val="lowerRoman"/>
      <w:lvlText w:val="%9"/>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4135F0D"/>
    <w:multiLevelType w:val="hybridMultilevel"/>
    <w:tmpl w:val="A674562C"/>
    <w:lvl w:ilvl="0" w:tplc="5F84D95C">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B61AC4">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C80A3C">
      <w:start w:val="1"/>
      <w:numFmt w:val="bullet"/>
      <w:lvlText w:val="▪"/>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D27920">
      <w:start w:val="1"/>
      <w:numFmt w:val="bullet"/>
      <w:lvlText w:val="•"/>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BA5B98">
      <w:start w:val="1"/>
      <w:numFmt w:val="bullet"/>
      <w:lvlText w:val="o"/>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B68DFEA">
      <w:start w:val="1"/>
      <w:numFmt w:val="bullet"/>
      <w:lvlText w:val="▪"/>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D067716">
      <w:start w:val="1"/>
      <w:numFmt w:val="bullet"/>
      <w:lvlText w:val="•"/>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A432F6">
      <w:start w:val="1"/>
      <w:numFmt w:val="bullet"/>
      <w:lvlText w:val="o"/>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008282">
      <w:start w:val="1"/>
      <w:numFmt w:val="bullet"/>
      <w:lvlText w:val="▪"/>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F2235D3"/>
    <w:multiLevelType w:val="hybridMultilevel"/>
    <w:tmpl w:val="2A58CBB2"/>
    <w:lvl w:ilvl="0" w:tplc="EBF49B22">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3EBB26">
      <w:start w:val="1"/>
      <w:numFmt w:val="bullet"/>
      <w:lvlText w:val="o"/>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6AA17C">
      <w:start w:val="1"/>
      <w:numFmt w:val="bullet"/>
      <w:lvlText w:val="▪"/>
      <w:lvlJc w:val="left"/>
      <w:pPr>
        <w:ind w:left="1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C8D336">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FA22E6">
      <w:start w:val="1"/>
      <w:numFmt w:val="bullet"/>
      <w:lvlText w:val="o"/>
      <w:lvlJc w:val="left"/>
      <w:pPr>
        <w:ind w:left="3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520F84">
      <w:start w:val="1"/>
      <w:numFmt w:val="bullet"/>
      <w:lvlText w:val="▪"/>
      <w:lvlJc w:val="left"/>
      <w:pPr>
        <w:ind w:left="3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F2ED1C">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C496B6">
      <w:start w:val="1"/>
      <w:numFmt w:val="bullet"/>
      <w:lvlText w:val="o"/>
      <w:lvlJc w:val="left"/>
      <w:pPr>
        <w:ind w:left="5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82F81E">
      <w:start w:val="1"/>
      <w:numFmt w:val="bullet"/>
      <w:lvlText w:val="▪"/>
      <w:lvlJc w:val="left"/>
      <w:pPr>
        <w:ind w:left="6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4342D71"/>
    <w:multiLevelType w:val="hybridMultilevel"/>
    <w:tmpl w:val="F3803B5C"/>
    <w:lvl w:ilvl="0" w:tplc="BFB06258">
      <w:start w:val="1"/>
      <w:numFmt w:val="lowerLetter"/>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D4535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BCE5A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62DCC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9FC1EC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101D6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0A5F4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106EC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0483D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6392C1C"/>
    <w:multiLevelType w:val="hybridMultilevel"/>
    <w:tmpl w:val="F7F27FF2"/>
    <w:lvl w:ilvl="0" w:tplc="ED42B28C">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025E2">
      <w:start w:val="1"/>
      <w:numFmt w:val="bullet"/>
      <w:lvlText w:val="o"/>
      <w:lvlJc w:val="left"/>
      <w:pPr>
        <w:ind w:left="1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68AF7E">
      <w:start w:val="1"/>
      <w:numFmt w:val="bullet"/>
      <w:lvlText w:val="▪"/>
      <w:lvlJc w:val="left"/>
      <w:pPr>
        <w:ind w:left="1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74A4D6">
      <w:start w:val="1"/>
      <w:numFmt w:val="bullet"/>
      <w:lvlText w:val="•"/>
      <w:lvlJc w:val="left"/>
      <w:pPr>
        <w:ind w:left="2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04614E">
      <w:start w:val="1"/>
      <w:numFmt w:val="bullet"/>
      <w:lvlText w:val="o"/>
      <w:lvlJc w:val="left"/>
      <w:pPr>
        <w:ind w:left="3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E4605A">
      <w:start w:val="1"/>
      <w:numFmt w:val="bullet"/>
      <w:lvlText w:val="▪"/>
      <w:lvlJc w:val="left"/>
      <w:pPr>
        <w:ind w:left="3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A61060">
      <w:start w:val="1"/>
      <w:numFmt w:val="bullet"/>
      <w:lvlText w:val="•"/>
      <w:lvlJc w:val="left"/>
      <w:pPr>
        <w:ind w:left="4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389AFA">
      <w:start w:val="1"/>
      <w:numFmt w:val="bullet"/>
      <w:lvlText w:val="o"/>
      <w:lvlJc w:val="left"/>
      <w:pPr>
        <w:ind w:left="5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CC3EA8">
      <w:start w:val="1"/>
      <w:numFmt w:val="bullet"/>
      <w:lvlText w:val="▪"/>
      <w:lvlJc w:val="left"/>
      <w:pPr>
        <w:ind w:left="6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8A05D5B"/>
    <w:multiLevelType w:val="hybridMultilevel"/>
    <w:tmpl w:val="8882877C"/>
    <w:lvl w:ilvl="0" w:tplc="067E4ECC">
      <w:start w:val="1"/>
      <w:numFmt w:val="bullet"/>
      <w:lvlText w:val="•"/>
      <w:lvlJc w:val="left"/>
      <w:pPr>
        <w:ind w:left="1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801C42">
      <w:start w:val="1"/>
      <w:numFmt w:val="bullet"/>
      <w:lvlText w:val="o"/>
      <w:lvlJc w:val="left"/>
      <w:pPr>
        <w:ind w:left="1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F83948">
      <w:start w:val="1"/>
      <w:numFmt w:val="bullet"/>
      <w:lvlText w:val="▪"/>
      <w:lvlJc w:val="left"/>
      <w:pPr>
        <w:ind w:left="1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5CB864">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349A0C">
      <w:start w:val="1"/>
      <w:numFmt w:val="bullet"/>
      <w:lvlText w:val="o"/>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54D014">
      <w:start w:val="1"/>
      <w:numFmt w:val="bullet"/>
      <w:lvlText w:val="▪"/>
      <w:lvlJc w:val="left"/>
      <w:pPr>
        <w:ind w:left="3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94B39A">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BA039A">
      <w:start w:val="1"/>
      <w:numFmt w:val="bullet"/>
      <w:lvlText w:val="o"/>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E02522">
      <w:start w:val="1"/>
      <w:numFmt w:val="bullet"/>
      <w:lvlText w:val="▪"/>
      <w:lvlJc w:val="left"/>
      <w:pPr>
        <w:ind w:left="6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7"/>
  </w:num>
  <w:num w:numId="3">
    <w:abstractNumId w:val="10"/>
  </w:num>
  <w:num w:numId="4">
    <w:abstractNumId w:val="1"/>
  </w:num>
  <w:num w:numId="5">
    <w:abstractNumId w:val="12"/>
  </w:num>
  <w:num w:numId="6">
    <w:abstractNumId w:val="11"/>
  </w:num>
  <w:num w:numId="7">
    <w:abstractNumId w:val="9"/>
  </w:num>
  <w:num w:numId="8">
    <w:abstractNumId w:val="16"/>
  </w:num>
  <w:num w:numId="9">
    <w:abstractNumId w:val="6"/>
  </w:num>
  <w:num w:numId="10">
    <w:abstractNumId w:val="13"/>
  </w:num>
  <w:num w:numId="11">
    <w:abstractNumId w:val="14"/>
  </w:num>
  <w:num w:numId="12">
    <w:abstractNumId w:val="5"/>
  </w:num>
  <w:num w:numId="13">
    <w:abstractNumId w:val="2"/>
  </w:num>
  <w:num w:numId="14">
    <w:abstractNumId w:val="17"/>
  </w:num>
  <w:num w:numId="15">
    <w:abstractNumId w:val="0"/>
  </w:num>
  <w:num w:numId="16">
    <w:abstractNumId w:val="15"/>
  </w:num>
  <w:num w:numId="17">
    <w:abstractNumId w:val="4"/>
  </w:num>
  <w:num w:numId="18">
    <w:abstractNumId w:val="8"/>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ppal, Teg">
    <w15:presenceInfo w15:providerId="None" w15:userId="Uppal, Te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7B"/>
    <w:rsid w:val="002365E6"/>
    <w:rsid w:val="00352C18"/>
    <w:rsid w:val="0042527B"/>
    <w:rsid w:val="00455965"/>
    <w:rsid w:val="00494367"/>
    <w:rsid w:val="0096592D"/>
    <w:rsid w:val="00A4448B"/>
    <w:rsid w:val="00A73DC2"/>
    <w:rsid w:val="00AB2D7B"/>
    <w:rsid w:val="00AB7E7A"/>
    <w:rsid w:val="00E553AC"/>
    <w:rsid w:val="00F135BB"/>
    <w:rsid w:val="00F4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C51E"/>
  <w15:docId w15:val="{B2408F5E-AE6E-474A-9524-EC272866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0"/>
      <w:ind w:left="10" w:right="3557"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26" w:line="249" w:lineRule="auto"/>
      <w:ind w:left="360" w:firstLine="4"/>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6" w:line="249" w:lineRule="auto"/>
      <w:ind w:left="360" w:firstLine="4"/>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6" w:line="249" w:lineRule="auto"/>
      <w:ind w:left="360" w:firstLine="4"/>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26" w:line="249" w:lineRule="auto"/>
      <w:ind w:left="360" w:firstLine="4"/>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0"/>
      <w:ind w:left="385" w:right="16" w:hanging="10"/>
    </w:pPr>
    <w:rPr>
      <w:rFonts w:ascii="Times New Roman" w:eastAsia="Times New Roman" w:hAnsi="Times New Roman" w:cs="Times New Roman"/>
      <w:b/>
      <w:color w:val="000000"/>
      <w:sz w:val="20"/>
    </w:rPr>
  </w:style>
  <w:style w:type="paragraph" w:styleId="TOC2">
    <w:name w:val="toc 2"/>
    <w:hidden/>
    <w:pPr>
      <w:spacing w:after="4" w:line="250" w:lineRule="auto"/>
      <w:ind w:left="615" w:right="15" w:hanging="10"/>
    </w:pPr>
    <w:rPr>
      <w:rFonts w:ascii="Times New Roman" w:eastAsia="Times New Roman" w:hAnsi="Times New Roman" w:cs="Times New Roman"/>
      <w:color w:val="000000"/>
      <w:sz w:val="20"/>
    </w:rPr>
  </w:style>
  <w:style w:type="paragraph" w:styleId="TOC3">
    <w:name w:val="toc 3"/>
    <w:hidden/>
    <w:pPr>
      <w:spacing w:after="0"/>
      <w:ind w:left="856" w:right="2160" w:hanging="10"/>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94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36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llaboration.merck.com/:w:/r/sites/coredrc/Reference%20Documents/Training%20Materials/HCEI%20%20Form%202%20-%20CORE%20certification%20and%20checklist%20to%20support%20US%20PRT.docx?d=w1811c5a525ae46ab920a98551b957113&amp;csf=1&amp;e=nex0Kh" TargetMode="Externa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collaboration.merck.com/:w:/r/sites/coredrc/Reference%20Documents/Training%20Materials/HCEI%20%20Form%202%20-%20CORE%20certification%20and%20checklist%20to%20support%20US%20PRT.docx?d=w1811c5a525ae46ab920a98551b957113&amp;csf=1&amp;e=nex0Kh" TargetMode="Externa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eader" Target="header5.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4.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5.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footer6.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F46CF-1A18-4FDD-8BDC-C68E1732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201</Pages>
  <Words>36428</Words>
  <Characters>207643</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Teg</dc:creator>
  <cp:keywords/>
  <dc:description/>
  <cp:lastModifiedBy>Uppal, Teg</cp:lastModifiedBy>
  <cp:revision>3</cp:revision>
  <dcterms:created xsi:type="dcterms:W3CDTF">2020-05-01T19:51:00Z</dcterms:created>
  <dcterms:modified xsi:type="dcterms:W3CDTF">2020-05-05T16:39:00Z</dcterms:modified>
</cp:coreProperties>
</file>